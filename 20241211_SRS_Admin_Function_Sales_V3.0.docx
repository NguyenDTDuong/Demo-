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pPr w:leftFromText="180" w:rightFromText="180" w:vertAnchor="page" w:horzAnchor="margin" w:tblpXSpec="center" w:tblpY="271"/>
        <w:tblW w:w="925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blLayout w:type="fixed"/>
        <w:tblLook w:val="04A0" w:firstRow="1" w:lastRow="0" w:firstColumn="1" w:lastColumn="0" w:noHBand="0" w:noVBand="1"/>
      </w:tblPr>
      <w:tblGrid>
        <w:gridCol w:w="1818"/>
        <w:gridCol w:w="6069"/>
        <w:gridCol w:w="1365"/>
      </w:tblGrid>
      <w:tr w:rsidRPr="00016CA0" w:rsidR="00313B07" w:rsidTr="00E06BA4" w14:paraId="704AF9A1" w14:textId="77777777">
        <w:trPr>
          <w:cantSplit/>
          <w:trHeight w:val="1200"/>
        </w:trPr>
        <w:tc>
          <w:tcPr>
            <w:tcW w:w="1818" w:type="dxa"/>
            <w:shd w:val="clear" w:color="auto" w:fill="FFFFFF"/>
            <w:vAlign w:val="center"/>
          </w:tcPr>
          <w:p w:rsidRPr="00016CA0" w:rsidR="00313B07" w:rsidP="00E06BA4" w:rsidRDefault="00E06BA4" w14:paraId="672A6659" w14:textId="784348DA">
            <w:pPr>
              <w:spacing w:line="276" w:lineRule="auto"/>
              <w:contextualSpacing w:val="0"/>
              <w:jc w:val="center"/>
              <w:rPr>
                <w:b/>
                <w:bCs/>
                <w:szCs w:val="24"/>
              </w:rPr>
            </w:pPr>
            <w:bookmarkStart w:name="_Toc416110476" w:id="0"/>
            <w:bookmarkStart w:name="_Hlk177446146" w:id="1"/>
            <w:r w:rsidRPr="002D5AA6">
              <w:rPr>
                <w:b/>
                <w:bCs/>
                <w:noProof/>
                <w:sz w:val="23"/>
                <w:szCs w:val="23"/>
                <w:lang w:val="vi-VN"/>
                <w:rPrChange w:author="Trang Do Quynh (RB - CRM)" w:date="2024-09-18T10:07:00Z" w:id="2">
                  <w:rPr>
                    <w:b/>
                    <w:bCs/>
                    <w:noProof/>
                    <w:sz w:val="26"/>
                    <w:szCs w:val="26"/>
                    <w:lang w:val="vi-VN"/>
                  </w:rPr>
                </w:rPrChange>
              </w:rPr>
              <w:drawing>
                <wp:inline distT="0" distB="0" distL="0" distR="0" wp14:anchorId="484EC77C" wp14:editId="1147B64B">
                  <wp:extent cx="939800" cy="2667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39800" cy="266700"/>
                          </a:xfrm>
                          <a:prstGeom prst="rect">
                            <a:avLst/>
                          </a:prstGeom>
                        </pic:spPr>
                      </pic:pic>
                    </a:graphicData>
                  </a:graphic>
                </wp:inline>
              </w:drawing>
            </w:r>
          </w:p>
        </w:tc>
        <w:tc>
          <w:tcPr>
            <w:tcW w:w="6069" w:type="dxa"/>
            <w:shd w:val="clear" w:color="auto" w:fill="FFFFFF"/>
            <w:vAlign w:val="center"/>
          </w:tcPr>
          <w:p w:rsidRPr="00016CA0" w:rsidR="00313B07" w:rsidRDefault="00A7663E" w14:paraId="68A0FC9F" w14:textId="77777777">
            <w:pPr>
              <w:spacing w:line="276" w:lineRule="auto"/>
              <w:contextualSpacing w:val="0"/>
              <w:jc w:val="center"/>
              <w:rPr>
                <w:b/>
                <w:bCs/>
                <w:szCs w:val="24"/>
              </w:rPr>
            </w:pPr>
            <w:r w:rsidRPr="00016CA0">
              <w:rPr>
                <w:bCs/>
                <w:szCs w:val="24"/>
              </w:rPr>
              <w:t xml:space="preserve">   </w:t>
            </w:r>
            <w:r w:rsidRPr="00016CA0">
              <w:rPr>
                <w:szCs w:val="24"/>
              </w:rPr>
              <w:t xml:space="preserve"> </w:t>
            </w:r>
            <w:r w:rsidRPr="00016CA0">
              <w:rPr>
                <w:b/>
                <w:bCs/>
                <w:szCs w:val="24"/>
              </w:rPr>
              <w:t xml:space="preserve">CUNG CẤP VÀ TRIỂN KHAI CÁC GIẢI PHÁP </w:t>
            </w:r>
          </w:p>
          <w:p w:rsidRPr="00016CA0" w:rsidR="00313B07" w:rsidRDefault="00A7663E" w14:paraId="33A504C9" w14:textId="77777777">
            <w:pPr>
              <w:spacing w:line="276" w:lineRule="auto"/>
              <w:contextualSpacing w:val="0"/>
              <w:jc w:val="center"/>
              <w:rPr>
                <w:b/>
                <w:bCs/>
                <w:szCs w:val="24"/>
              </w:rPr>
            </w:pPr>
            <w:r w:rsidRPr="00016CA0">
              <w:rPr>
                <w:b/>
                <w:bCs/>
                <w:szCs w:val="24"/>
              </w:rPr>
              <w:t xml:space="preserve">CÔNG NGHỆ VỀ QUẢN LÝ DỮ LIỆU VÀ </w:t>
            </w:r>
          </w:p>
          <w:p w:rsidRPr="00016CA0" w:rsidR="00313B07" w:rsidRDefault="00A7663E" w14:paraId="068CA4D9" w14:textId="77777777">
            <w:pPr>
              <w:spacing w:line="276" w:lineRule="auto"/>
              <w:contextualSpacing w:val="0"/>
              <w:jc w:val="center"/>
              <w:rPr>
                <w:bCs/>
                <w:szCs w:val="24"/>
              </w:rPr>
            </w:pPr>
            <w:r w:rsidRPr="00016CA0">
              <w:rPr>
                <w:b/>
                <w:bCs/>
                <w:szCs w:val="24"/>
              </w:rPr>
              <w:t>QUAN HỆ KHÁCH HÀNG</w:t>
            </w:r>
            <w:r w:rsidRPr="00016CA0">
              <w:rPr>
                <w:bCs/>
                <w:szCs w:val="24"/>
              </w:rPr>
              <w:t xml:space="preserve">       </w:t>
            </w:r>
          </w:p>
        </w:tc>
        <w:tc>
          <w:tcPr>
            <w:tcW w:w="1365" w:type="dxa"/>
            <w:shd w:val="clear" w:color="auto" w:fill="FFFFFF"/>
            <w:vAlign w:val="center"/>
          </w:tcPr>
          <w:p w:rsidRPr="00016CA0" w:rsidR="00313B07" w:rsidP="00E06BA4" w:rsidRDefault="00E06BA4" w14:paraId="0A37501D" w14:textId="0F0577C3">
            <w:pPr>
              <w:spacing w:line="276" w:lineRule="auto"/>
              <w:ind w:left="-93"/>
              <w:contextualSpacing w:val="0"/>
              <w:jc w:val="center"/>
              <w:rPr>
                <w:b/>
                <w:bCs/>
                <w:szCs w:val="24"/>
              </w:rPr>
            </w:pPr>
            <w:r w:rsidRPr="002D5AA6">
              <w:rPr>
                <w:noProof/>
                <w:sz w:val="23"/>
                <w:szCs w:val="23"/>
                <w:rPrChange w:author="Trang Do Quynh (RB - CRM)" w:date="2024-09-18T10:07:00Z" w:id="3">
                  <w:rPr>
                    <w:noProof/>
                  </w:rPr>
                </w:rPrChange>
              </w:rPr>
              <w:drawing>
                <wp:inline distT="0" distB="0" distL="0" distR="0" wp14:anchorId="5FD02DD5" wp14:editId="507B34D8">
                  <wp:extent cx="948690" cy="4699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8690" cy="469900"/>
                          </a:xfrm>
                          <a:prstGeom prst="rect">
                            <a:avLst/>
                          </a:prstGeom>
                          <a:noFill/>
                          <a:ln>
                            <a:noFill/>
                          </a:ln>
                        </pic:spPr>
                      </pic:pic>
                    </a:graphicData>
                  </a:graphic>
                </wp:inline>
              </w:drawing>
            </w:r>
          </w:p>
        </w:tc>
      </w:tr>
    </w:tbl>
    <w:p w:rsidRPr="00016CA0" w:rsidR="00313B07" w:rsidRDefault="00313B07" w14:paraId="5DAB6C7B" w14:textId="77777777">
      <w:pPr>
        <w:spacing w:line="276" w:lineRule="auto"/>
        <w:contextualSpacing w:val="0"/>
        <w:rPr>
          <w:vanish/>
          <w:szCs w:val="24"/>
        </w:rPr>
      </w:pPr>
    </w:p>
    <w:p w:rsidRPr="00016CA0" w:rsidR="00313B07" w:rsidRDefault="00313B07" w14:paraId="02EB378F" w14:textId="77777777">
      <w:pPr>
        <w:pStyle w:val="tty80"/>
        <w:spacing w:line="276" w:lineRule="auto"/>
        <w:contextualSpacing w:val="0"/>
        <w:jc w:val="center"/>
        <w:rPr>
          <w:rFonts w:ascii="Times New Roman" w:hAnsi="Times New Roman"/>
          <w:sz w:val="24"/>
          <w:szCs w:val="24"/>
        </w:rPr>
      </w:pPr>
    </w:p>
    <w:p w:rsidRPr="00016CA0" w:rsidR="00313B07" w:rsidRDefault="00313B07" w14:paraId="6A05A809" w14:textId="77777777">
      <w:pPr>
        <w:spacing w:line="276" w:lineRule="auto"/>
        <w:contextualSpacing w:val="0"/>
        <w:rPr>
          <w:b/>
          <w:szCs w:val="24"/>
        </w:rPr>
      </w:pPr>
    </w:p>
    <w:p w:rsidRPr="00016CA0" w:rsidR="00313B07" w:rsidP="00E06BA4" w:rsidRDefault="00E06BA4" w14:paraId="5A39BBE3" w14:textId="5D9ED64C">
      <w:pPr>
        <w:spacing w:line="276" w:lineRule="auto"/>
        <w:contextualSpacing w:val="0"/>
        <w:jc w:val="center"/>
        <w:rPr>
          <w:b/>
          <w:szCs w:val="24"/>
        </w:rPr>
      </w:pPr>
      <w:proofErr w:type="spellStart"/>
      <w:r w:rsidRPr="00C30D69">
        <w:rPr>
          <w:b/>
          <w:bCs/>
          <w:sz w:val="23"/>
          <w:szCs w:val="23"/>
        </w:rPr>
        <w:t>Hợp</w:t>
      </w:r>
      <w:proofErr w:type="spellEnd"/>
      <w:r w:rsidRPr="00C30D69">
        <w:rPr>
          <w:b/>
          <w:bCs/>
          <w:sz w:val="23"/>
          <w:szCs w:val="23"/>
        </w:rPr>
        <w:t xml:space="preserve"> </w:t>
      </w:r>
      <w:proofErr w:type="spellStart"/>
      <w:r w:rsidRPr="00C30D69">
        <w:rPr>
          <w:b/>
          <w:bCs/>
          <w:sz w:val="23"/>
          <w:szCs w:val="23"/>
        </w:rPr>
        <w:t>đồng</w:t>
      </w:r>
      <w:proofErr w:type="spellEnd"/>
      <w:r w:rsidRPr="00C30D69">
        <w:rPr>
          <w:b/>
          <w:bCs/>
          <w:sz w:val="23"/>
          <w:szCs w:val="23"/>
        </w:rPr>
        <w:t xml:space="preserve"> </w:t>
      </w:r>
      <w:proofErr w:type="spellStart"/>
      <w:r w:rsidRPr="00C30D69">
        <w:rPr>
          <w:b/>
          <w:bCs/>
          <w:sz w:val="23"/>
          <w:szCs w:val="23"/>
        </w:rPr>
        <w:t>số</w:t>
      </w:r>
      <w:proofErr w:type="spellEnd"/>
      <w:r w:rsidRPr="00C30D69">
        <w:rPr>
          <w:b/>
          <w:bCs/>
          <w:sz w:val="23"/>
          <w:szCs w:val="23"/>
        </w:rPr>
        <w:t>: 2681/2024/HDSV/VPBANK-FIS</w:t>
      </w:r>
    </w:p>
    <w:p w:rsidR="00313B07" w:rsidRDefault="00313B07" w14:paraId="41C8F396" w14:textId="2CBBC52E">
      <w:pPr>
        <w:pStyle w:val="Caption"/>
        <w:spacing w:before="120" w:after="0" w:line="276" w:lineRule="auto"/>
        <w:ind w:left="-142" w:hanging="22"/>
        <w:contextualSpacing w:val="0"/>
        <w:jc w:val="center"/>
        <w:rPr>
          <w:rFonts w:ascii="Times New Roman" w:hAnsi="Times New Roman"/>
          <w:szCs w:val="24"/>
        </w:rPr>
      </w:pPr>
    </w:p>
    <w:p w:rsidR="00E06BA4" w:rsidP="00E06BA4" w:rsidRDefault="00E06BA4" w14:paraId="3A8830D4" w14:textId="5DFB7E38"/>
    <w:p w:rsidR="00E06BA4" w:rsidP="00E06BA4" w:rsidRDefault="00E06BA4" w14:paraId="14260EAD" w14:textId="130DBEA5"/>
    <w:p w:rsidR="00E06BA4" w:rsidP="00E06BA4" w:rsidRDefault="00E06BA4" w14:paraId="11577179" w14:textId="77777777"/>
    <w:p w:rsidRPr="00E06BA4" w:rsidR="00E06BA4" w:rsidP="00E06BA4" w:rsidRDefault="00E06BA4" w14:paraId="6C038468" w14:textId="77777777"/>
    <w:p w:rsidRPr="00016CA0" w:rsidR="00313B07" w:rsidP="00016CA0" w:rsidRDefault="00A7663E" w14:paraId="3178EF28" w14:textId="1A552A22">
      <w:pPr>
        <w:pStyle w:val="Caption"/>
        <w:spacing w:before="120" w:after="0" w:line="276" w:lineRule="auto"/>
        <w:ind w:left="-142" w:hanging="22"/>
        <w:contextualSpacing w:val="0"/>
        <w:jc w:val="center"/>
        <w:rPr>
          <w:rFonts w:ascii="Times New Roman" w:hAnsi="Times New Roman"/>
          <w:sz w:val="32"/>
          <w:szCs w:val="32"/>
        </w:rPr>
      </w:pPr>
      <w:r w:rsidRPr="00016CA0">
        <w:rPr>
          <w:rFonts w:ascii="Times New Roman" w:hAnsi="Times New Roman"/>
          <w:sz w:val="32"/>
          <w:szCs w:val="32"/>
        </w:rPr>
        <w:t>TÀI LIỆU ĐẶC TẢ YÊU CẦU PHẦN MỀM</w:t>
      </w:r>
    </w:p>
    <w:p w:rsidRPr="00016CA0" w:rsidR="00016CA0" w:rsidRDefault="00A7663E" w14:paraId="1F1BA874" w14:textId="77777777">
      <w:pPr>
        <w:pStyle w:val="Title"/>
        <w:tabs>
          <w:tab w:val="center" w:pos="4536"/>
          <w:tab w:val="left" w:pos="5700"/>
        </w:tabs>
        <w:spacing w:before="120" w:after="0" w:line="276" w:lineRule="auto"/>
        <w:contextualSpacing w:val="0"/>
        <w:jc w:val="left"/>
        <w:rPr>
          <w:rFonts w:eastAsia="DengXian"/>
          <w:b/>
          <w:bCs/>
          <w:color w:val="auto"/>
          <w:sz w:val="32"/>
          <w:szCs w:val="32"/>
        </w:rPr>
      </w:pPr>
      <w:r w:rsidRPr="00016CA0">
        <w:rPr>
          <w:color w:val="auto"/>
          <w:sz w:val="32"/>
          <w:szCs w:val="32"/>
        </w:rPr>
        <w:tab/>
      </w:r>
      <w:r w:rsidRPr="00016CA0">
        <w:rPr>
          <w:b/>
          <w:bCs/>
          <w:color w:val="auto"/>
          <w:sz w:val="32"/>
          <w:szCs w:val="32"/>
        </w:rPr>
        <w:t>(SRS)</w:t>
      </w:r>
    </w:p>
    <w:p w:rsidRPr="00016CA0" w:rsidR="00313B07" w:rsidP="00016CA0" w:rsidRDefault="00016CA0" w14:paraId="00F047C2" w14:textId="1C52FE3E">
      <w:pPr>
        <w:pStyle w:val="Title"/>
        <w:tabs>
          <w:tab w:val="center" w:pos="4536"/>
          <w:tab w:val="left" w:pos="5700"/>
        </w:tabs>
        <w:spacing w:before="120" w:after="0" w:line="276" w:lineRule="auto"/>
        <w:contextualSpacing w:val="0"/>
        <w:rPr>
          <w:b/>
          <w:bCs/>
          <w:color w:val="auto"/>
          <w:sz w:val="32"/>
          <w:szCs w:val="32"/>
        </w:rPr>
      </w:pPr>
      <w:r w:rsidRPr="00016CA0">
        <w:rPr>
          <w:rFonts w:eastAsia="DengXian"/>
          <w:b/>
          <w:bCs/>
          <w:color w:val="auto"/>
          <w:sz w:val="32"/>
          <w:szCs w:val="32"/>
          <w:lang w:val="en-US"/>
        </w:rPr>
        <w:t>CẤU PHẦN SALES</w:t>
      </w:r>
    </w:p>
    <w:p w:rsidRPr="00016CA0" w:rsidR="00313B07" w:rsidRDefault="00016CA0" w14:paraId="43D9BF2A" w14:textId="274482C3">
      <w:pPr>
        <w:pStyle w:val="Title"/>
        <w:spacing w:before="120" w:after="0" w:line="276" w:lineRule="auto"/>
        <w:contextualSpacing w:val="0"/>
        <w:rPr>
          <w:b/>
          <w:color w:val="auto"/>
          <w:sz w:val="32"/>
          <w:szCs w:val="32"/>
          <w:lang w:val="en-US"/>
        </w:rPr>
      </w:pPr>
      <w:r>
        <w:rPr>
          <w:b/>
          <w:color w:val="auto"/>
          <w:sz w:val="32"/>
          <w:szCs w:val="32"/>
          <w:lang w:val="en-US"/>
        </w:rPr>
        <w:t xml:space="preserve">MODULE </w:t>
      </w:r>
      <w:r w:rsidRPr="00016CA0" w:rsidR="00F5329C">
        <w:rPr>
          <w:b/>
          <w:color w:val="auto"/>
          <w:sz w:val="32"/>
          <w:szCs w:val="32"/>
          <w:lang w:val="en-US"/>
        </w:rPr>
        <w:t>ADMIN FUNCTION</w:t>
      </w:r>
    </w:p>
    <w:p w:rsidRPr="00016CA0" w:rsidR="00313B07" w:rsidRDefault="00313B07" w14:paraId="72A3D3EC" w14:textId="77777777">
      <w:pPr>
        <w:spacing w:line="276" w:lineRule="auto"/>
        <w:ind w:left="2160"/>
        <w:contextualSpacing w:val="0"/>
        <w:rPr>
          <w:b/>
          <w:szCs w:val="24"/>
          <w:lang w:eastAsia="zh-CN"/>
        </w:rPr>
      </w:pPr>
    </w:p>
    <w:p w:rsidRPr="00016CA0" w:rsidR="00313B07" w:rsidRDefault="00A7663E" w14:paraId="39A78C34" w14:textId="784702DA">
      <w:pPr>
        <w:pStyle w:val="Caption"/>
        <w:spacing w:before="120" w:after="0" w:line="276" w:lineRule="auto"/>
        <w:ind w:left="0"/>
        <w:contextualSpacing w:val="0"/>
        <w:jc w:val="center"/>
        <w:rPr>
          <w:rFonts w:ascii="Times New Roman" w:hAnsi="Times New Roman"/>
          <w:szCs w:val="24"/>
        </w:rPr>
      </w:pPr>
      <w:proofErr w:type="spellStart"/>
      <w:r w:rsidRPr="00016CA0">
        <w:rPr>
          <w:rFonts w:ascii="Times New Roman" w:hAnsi="Times New Roman"/>
          <w:szCs w:val="24"/>
        </w:rPr>
        <w:t>Mã</w:t>
      </w:r>
      <w:proofErr w:type="spellEnd"/>
      <w:r w:rsidRPr="00016CA0">
        <w:rPr>
          <w:rFonts w:ascii="Times New Roman" w:hAnsi="Times New Roman"/>
          <w:szCs w:val="24"/>
        </w:rPr>
        <w:t xml:space="preserve"> </w:t>
      </w:r>
      <w:proofErr w:type="spellStart"/>
      <w:r w:rsidRPr="00016CA0">
        <w:rPr>
          <w:rFonts w:ascii="Times New Roman" w:hAnsi="Times New Roman"/>
          <w:szCs w:val="24"/>
        </w:rPr>
        <w:t>tài</w:t>
      </w:r>
      <w:proofErr w:type="spellEnd"/>
      <w:r w:rsidRPr="00016CA0">
        <w:rPr>
          <w:rFonts w:ascii="Times New Roman" w:hAnsi="Times New Roman"/>
          <w:szCs w:val="24"/>
        </w:rPr>
        <w:t xml:space="preserve"> </w:t>
      </w:r>
      <w:proofErr w:type="spellStart"/>
      <w:r w:rsidRPr="00016CA0">
        <w:rPr>
          <w:rFonts w:ascii="Times New Roman" w:hAnsi="Times New Roman"/>
          <w:szCs w:val="24"/>
        </w:rPr>
        <w:t>liệu</w:t>
      </w:r>
      <w:proofErr w:type="spellEnd"/>
      <w:r w:rsidRPr="00016CA0">
        <w:rPr>
          <w:rFonts w:ascii="Times New Roman" w:hAnsi="Times New Roman"/>
          <w:szCs w:val="24"/>
        </w:rPr>
        <w:t xml:space="preserve">: </w:t>
      </w:r>
      <w:r w:rsidR="00E06BA4">
        <w:rPr>
          <w:rFonts w:ascii="Times New Roman" w:hAnsi="Times New Roman"/>
          <w:szCs w:val="24"/>
        </w:rPr>
        <w:t>VPB_CRM_2024_THOP_SRS_AF</w:t>
      </w:r>
    </w:p>
    <w:p w:rsidRPr="00E06BA4" w:rsidR="00313B07" w:rsidRDefault="00A7663E" w14:paraId="405EA0E8" w14:textId="4E7EEF6B">
      <w:pPr>
        <w:pStyle w:val="Caption"/>
        <w:spacing w:before="120" w:after="0" w:line="276" w:lineRule="auto"/>
        <w:ind w:left="0"/>
        <w:contextualSpacing w:val="0"/>
        <w:jc w:val="center"/>
        <w:rPr>
          <w:rFonts w:ascii="Times New Roman" w:hAnsi="Times New Roman"/>
          <w:b w:val="0"/>
          <w:szCs w:val="24"/>
        </w:rPr>
      </w:pPr>
      <w:r w:rsidRPr="00016CA0">
        <w:rPr>
          <w:rFonts w:ascii="Times New Roman" w:hAnsi="Times New Roman"/>
          <w:szCs w:val="24"/>
          <w:lang w:val="vi-VN"/>
        </w:rPr>
        <w:t xml:space="preserve">Phiên bản: </w:t>
      </w:r>
      <w:r w:rsidR="00E06BA4">
        <w:rPr>
          <w:rFonts w:ascii="Times New Roman" w:hAnsi="Times New Roman"/>
          <w:szCs w:val="24"/>
        </w:rPr>
        <w:t>1.0</w:t>
      </w:r>
    </w:p>
    <w:p w:rsidRPr="00016CA0" w:rsidR="00313B07" w:rsidRDefault="00313B07" w14:paraId="0D0B940D" w14:textId="77777777">
      <w:pPr>
        <w:tabs>
          <w:tab w:val="left" w:pos="6232"/>
        </w:tabs>
        <w:spacing w:line="276" w:lineRule="auto"/>
        <w:contextualSpacing w:val="0"/>
        <w:rPr>
          <w:b/>
          <w:szCs w:val="24"/>
          <w:lang w:val="vi-VN"/>
        </w:rPr>
      </w:pPr>
    </w:p>
    <w:p w:rsidRPr="00016CA0" w:rsidR="00313B07" w:rsidRDefault="00313B07" w14:paraId="0E27B00A" w14:textId="77777777">
      <w:pPr>
        <w:tabs>
          <w:tab w:val="left" w:pos="6232"/>
        </w:tabs>
        <w:spacing w:line="276" w:lineRule="auto"/>
        <w:contextualSpacing w:val="0"/>
        <w:rPr>
          <w:b/>
          <w:szCs w:val="24"/>
          <w:lang w:val="vi-VN"/>
        </w:rPr>
      </w:pPr>
    </w:p>
    <w:p w:rsidRPr="00016CA0" w:rsidR="00313B07" w:rsidRDefault="00313B07" w14:paraId="60061E4C" w14:textId="77777777">
      <w:pPr>
        <w:tabs>
          <w:tab w:val="left" w:pos="6232"/>
        </w:tabs>
        <w:spacing w:line="276" w:lineRule="auto"/>
        <w:contextualSpacing w:val="0"/>
        <w:rPr>
          <w:szCs w:val="24"/>
          <w:lang w:val="vi-VN"/>
        </w:rPr>
      </w:pPr>
    </w:p>
    <w:p w:rsidRPr="00016CA0" w:rsidR="00313B07" w:rsidRDefault="00313B07" w14:paraId="44EAFD9C" w14:textId="77777777">
      <w:pPr>
        <w:pStyle w:val="Caption"/>
        <w:spacing w:before="120" w:after="0" w:line="276" w:lineRule="auto"/>
        <w:ind w:left="0"/>
        <w:contextualSpacing w:val="0"/>
        <w:jc w:val="center"/>
        <w:rPr>
          <w:rFonts w:ascii="Times New Roman" w:hAnsi="Times New Roman"/>
          <w:szCs w:val="24"/>
          <w:lang w:val="vi-VN"/>
        </w:rPr>
      </w:pPr>
    </w:p>
    <w:p w:rsidRPr="00016CA0" w:rsidR="00313B07" w:rsidRDefault="00313B07" w14:paraId="4B94D5A5" w14:textId="77777777">
      <w:pPr>
        <w:pStyle w:val="Caption"/>
        <w:spacing w:before="120" w:after="0" w:line="276" w:lineRule="auto"/>
        <w:ind w:left="0"/>
        <w:contextualSpacing w:val="0"/>
        <w:jc w:val="center"/>
        <w:rPr>
          <w:rFonts w:ascii="Times New Roman" w:hAnsi="Times New Roman"/>
          <w:szCs w:val="24"/>
          <w:lang w:val="vi-VN"/>
        </w:rPr>
      </w:pPr>
    </w:p>
    <w:p w:rsidRPr="00016CA0" w:rsidR="00313B07" w:rsidRDefault="00313B07" w14:paraId="3DEEC669" w14:textId="77777777">
      <w:pPr>
        <w:pStyle w:val="Caption"/>
        <w:spacing w:before="120" w:after="0" w:line="276" w:lineRule="auto"/>
        <w:ind w:left="0"/>
        <w:contextualSpacing w:val="0"/>
        <w:jc w:val="center"/>
        <w:rPr>
          <w:rFonts w:ascii="Times New Roman" w:hAnsi="Times New Roman"/>
          <w:szCs w:val="24"/>
          <w:lang w:val="vi-VN"/>
        </w:rPr>
      </w:pPr>
    </w:p>
    <w:p w:rsidRPr="00016CA0" w:rsidR="00313B07" w:rsidRDefault="00313B07" w14:paraId="3656B9AB" w14:textId="77777777">
      <w:pPr>
        <w:pStyle w:val="Caption"/>
        <w:spacing w:before="120" w:after="0" w:line="276" w:lineRule="auto"/>
        <w:ind w:left="0"/>
        <w:contextualSpacing w:val="0"/>
        <w:jc w:val="center"/>
        <w:rPr>
          <w:rFonts w:ascii="Times New Roman" w:hAnsi="Times New Roman"/>
          <w:szCs w:val="24"/>
          <w:lang w:val="vi-VN"/>
        </w:rPr>
      </w:pPr>
    </w:p>
    <w:p w:rsidRPr="00016CA0" w:rsidR="00313B07" w:rsidRDefault="00313B07" w14:paraId="45FB0818" w14:textId="77777777">
      <w:pPr>
        <w:spacing w:line="276" w:lineRule="auto"/>
        <w:contextualSpacing w:val="0"/>
        <w:rPr>
          <w:szCs w:val="24"/>
          <w:lang w:val="vi-VN"/>
        </w:rPr>
      </w:pPr>
    </w:p>
    <w:p w:rsidRPr="00016CA0" w:rsidR="00313B07" w:rsidRDefault="00313B07" w14:paraId="049F31CB" w14:textId="77777777">
      <w:pPr>
        <w:spacing w:line="276" w:lineRule="auto"/>
        <w:contextualSpacing w:val="0"/>
        <w:rPr>
          <w:szCs w:val="24"/>
          <w:lang w:val="vi-VN"/>
        </w:rPr>
      </w:pPr>
    </w:p>
    <w:p w:rsidRPr="00016CA0" w:rsidR="00313B07" w:rsidRDefault="00A7663E" w14:paraId="37AFA31B" w14:textId="5D36F1FD">
      <w:pPr>
        <w:pStyle w:val="Caption"/>
        <w:spacing w:before="120" w:after="0" w:line="276" w:lineRule="auto"/>
        <w:ind w:left="0"/>
        <w:contextualSpacing w:val="0"/>
        <w:jc w:val="center"/>
        <w:rPr>
          <w:rFonts w:ascii="Times New Roman" w:hAnsi="Times New Roman"/>
          <w:szCs w:val="24"/>
          <w:lang w:val="vi-VN"/>
        </w:rPr>
        <w:sectPr w:rsidRPr="00016CA0" w:rsidR="00313B07">
          <w:headerReference w:type="even" r:id="rId13"/>
          <w:headerReference w:type="default" r:id="rId14"/>
          <w:footerReference w:type="even" r:id="rId15"/>
          <w:footerReference w:type="default" r:id="rId16"/>
          <w:pgSz w:w="11907" w:h="16839" w:orient="portrait"/>
          <w:pgMar w:top="1418" w:right="851" w:bottom="1418" w:left="1701" w:header="284" w:footer="284" w:gutter="0"/>
          <w:pgNumType w:start="1"/>
          <w:cols w:space="720"/>
          <w:titlePg/>
          <w:docGrid w:linePitch="381"/>
        </w:sectPr>
      </w:pPr>
      <w:r w:rsidRPr="00016CA0">
        <w:rPr>
          <w:rFonts w:ascii="Times New Roman" w:hAnsi="Times New Roman"/>
          <w:szCs w:val="24"/>
          <w:lang w:val="vi-VN"/>
        </w:rPr>
        <w:t xml:space="preserve">Hà Nội, Tháng </w:t>
      </w:r>
      <w:r w:rsidR="00016CA0">
        <w:rPr>
          <w:rFonts w:ascii="Times New Roman" w:hAnsi="Times New Roman"/>
          <w:szCs w:val="24"/>
        </w:rPr>
        <w:t>10</w:t>
      </w:r>
      <w:r w:rsidRPr="00016CA0">
        <w:rPr>
          <w:rFonts w:ascii="Times New Roman" w:hAnsi="Times New Roman"/>
          <w:szCs w:val="24"/>
          <w:lang w:val="vi-VN"/>
        </w:rPr>
        <w:t>-2024</w:t>
      </w:r>
    </w:p>
    <w:p w:rsidRPr="00016CA0" w:rsidR="00313B07" w:rsidP="00E06BA4" w:rsidRDefault="00A7663E" w14:paraId="3FE18C30" w14:textId="77777777">
      <w:pPr>
        <w:spacing w:line="276" w:lineRule="auto"/>
        <w:contextualSpacing w:val="0"/>
        <w:jc w:val="center"/>
        <w:rPr>
          <w:b/>
          <w:szCs w:val="24"/>
          <w:lang w:val="vi-VN"/>
        </w:rPr>
      </w:pPr>
      <w:bookmarkStart w:name="_Toc430100541" w:id="4"/>
      <w:bookmarkStart w:name="_Toc430091032" w:id="5"/>
      <w:r w:rsidRPr="00016CA0">
        <w:rPr>
          <w:b/>
          <w:szCs w:val="24"/>
          <w:lang w:val="vi-VN"/>
        </w:rPr>
        <w:t>BẢNG GHI NHẬN THAY ĐỔI PHIÊN BẢN</w:t>
      </w:r>
    </w:p>
    <w:p w:rsidRPr="00016CA0" w:rsidR="00313B07" w:rsidRDefault="00313B07" w14:paraId="53128261" w14:textId="77777777">
      <w:pPr>
        <w:spacing w:line="276" w:lineRule="auto"/>
        <w:contextualSpacing w:val="0"/>
        <w:jc w:val="center"/>
        <w:rPr>
          <w:b/>
          <w:szCs w:val="24"/>
          <w:lang w:val="vi-VN"/>
        </w:rPr>
      </w:pP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80" w:type="dxa"/>
          <w:right w:w="80" w:type="dxa"/>
        </w:tblCellMar>
        <w:tblLook w:val="04A0" w:firstRow="1" w:lastRow="0" w:firstColumn="1" w:lastColumn="0" w:noHBand="0" w:noVBand="1"/>
      </w:tblPr>
      <w:tblGrid>
        <w:gridCol w:w="2036"/>
        <w:gridCol w:w="1464"/>
        <w:gridCol w:w="3331"/>
        <w:gridCol w:w="2686"/>
      </w:tblGrid>
      <w:tr w:rsidRPr="00016CA0" w:rsidR="00313B07" w:rsidTr="00016CA0" w14:paraId="0274D8C8" w14:textId="77777777">
        <w:trPr>
          <w:trHeight w:val="480"/>
          <w:tblHeader/>
          <w:jc w:val="center"/>
        </w:trPr>
        <w:tc>
          <w:tcPr>
            <w:tcW w:w="1070" w:type="pct"/>
            <w:tcBorders>
              <w:top w:val="single" w:color="auto" w:sz="4" w:space="0"/>
              <w:left w:val="single" w:color="auto" w:sz="4" w:space="0"/>
              <w:bottom w:val="single" w:color="auto" w:sz="4" w:space="0"/>
              <w:right w:val="single" w:color="auto" w:sz="4" w:space="0"/>
            </w:tcBorders>
            <w:shd w:val="clear" w:color="auto" w:fill="E2EFD9"/>
            <w:vAlign w:val="center"/>
          </w:tcPr>
          <w:p w:rsidRPr="00016CA0" w:rsidR="00313B07" w:rsidRDefault="00A7663E" w14:paraId="168C2387" w14:textId="77777777">
            <w:pPr>
              <w:pStyle w:val="Bang"/>
              <w:spacing w:before="120" w:after="0" w:line="276" w:lineRule="auto"/>
              <w:contextualSpacing w:val="0"/>
              <w:jc w:val="center"/>
              <w:rPr>
                <w:b/>
                <w:sz w:val="24"/>
                <w:szCs w:val="24"/>
                <w:lang w:val="pt-PT"/>
              </w:rPr>
            </w:pPr>
            <w:r w:rsidRPr="00016CA0">
              <w:rPr>
                <w:b/>
                <w:sz w:val="24"/>
                <w:szCs w:val="24"/>
                <w:lang w:val="pt-PT"/>
              </w:rPr>
              <w:t>Ngày thay đổi</w:t>
            </w:r>
          </w:p>
        </w:tc>
        <w:tc>
          <w:tcPr>
            <w:tcW w:w="769" w:type="pct"/>
            <w:tcBorders>
              <w:top w:val="single" w:color="auto" w:sz="4" w:space="0"/>
              <w:left w:val="single" w:color="auto" w:sz="4" w:space="0"/>
              <w:bottom w:val="single" w:color="auto" w:sz="4" w:space="0"/>
              <w:right w:val="single" w:color="auto" w:sz="4" w:space="0"/>
            </w:tcBorders>
            <w:shd w:val="clear" w:color="auto" w:fill="E2EFD9"/>
            <w:vAlign w:val="center"/>
          </w:tcPr>
          <w:p w:rsidRPr="00016CA0" w:rsidR="00313B07" w:rsidRDefault="00A7663E" w14:paraId="40424496" w14:textId="77777777">
            <w:pPr>
              <w:pStyle w:val="Bang"/>
              <w:spacing w:before="120" w:after="0" w:line="276" w:lineRule="auto"/>
              <w:contextualSpacing w:val="0"/>
              <w:jc w:val="center"/>
              <w:rPr>
                <w:b/>
                <w:snapToGrid w:val="0"/>
                <w:sz w:val="24"/>
                <w:szCs w:val="24"/>
                <w:lang w:val="pt-PT"/>
              </w:rPr>
            </w:pPr>
            <w:r w:rsidRPr="00016CA0">
              <w:rPr>
                <w:b/>
                <w:snapToGrid w:val="0"/>
                <w:sz w:val="24"/>
                <w:szCs w:val="24"/>
                <w:lang w:val="pt-PT"/>
              </w:rPr>
              <w:t>Phiên bản</w:t>
            </w:r>
          </w:p>
        </w:tc>
        <w:tc>
          <w:tcPr>
            <w:tcW w:w="1750" w:type="pct"/>
            <w:tcBorders>
              <w:top w:val="single" w:color="auto" w:sz="4" w:space="0"/>
              <w:left w:val="single" w:color="auto" w:sz="4" w:space="0"/>
              <w:bottom w:val="single" w:color="auto" w:sz="4" w:space="0"/>
              <w:right w:val="single" w:color="auto" w:sz="4" w:space="0"/>
            </w:tcBorders>
            <w:shd w:val="clear" w:color="auto" w:fill="E2EFD9"/>
            <w:vAlign w:val="center"/>
          </w:tcPr>
          <w:p w:rsidRPr="00016CA0" w:rsidR="00313B07" w:rsidRDefault="00A7663E" w14:paraId="4D48E86D" w14:textId="77777777">
            <w:pPr>
              <w:pStyle w:val="Bang"/>
              <w:spacing w:before="120" w:after="0" w:line="276" w:lineRule="auto"/>
              <w:contextualSpacing w:val="0"/>
              <w:jc w:val="center"/>
              <w:rPr>
                <w:b/>
                <w:sz w:val="24"/>
                <w:szCs w:val="24"/>
                <w:lang w:val="pt-PT"/>
              </w:rPr>
            </w:pPr>
            <w:r w:rsidRPr="00016CA0">
              <w:rPr>
                <w:b/>
                <w:sz w:val="24"/>
                <w:szCs w:val="24"/>
                <w:lang w:val="pt-PT"/>
              </w:rPr>
              <w:t>Lý do</w:t>
            </w:r>
          </w:p>
        </w:tc>
        <w:tc>
          <w:tcPr>
            <w:tcW w:w="1412" w:type="pct"/>
            <w:tcBorders>
              <w:top w:val="single" w:color="auto" w:sz="4" w:space="0"/>
              <w:left w:val="single" w:color="auto" w:sz="4" w:space="0"/>
              <w:bottom w:val="single" w:color="auto" w:sz="4" w:space="0"/>
              <w:right w:val="single" w:color="auto" w:sz="4" w:space="0"/>
            </w:tcBorders>
            <w:shd w:val="clear" w:color="auto" w:fill="E2EFD9"/>
            <w:vAlign w:val="center"/>
          </w:tcPr>
          <w:p w:rsidRPr="00016CA0" w:rsidR="00313B07" w:rsidRDefault="00A7663E" w14:paraId="73CBE681" w14:textId="77777777">
            <w:pPr>
              <w:pStyle w:val="Bang"/>
              <w:spacing w:before="120" w:after="0" w:line="276" w:lineRule="auto"/>
              <w:contextualSpacing w:val="0"/>
              <w:jc w:val="center"/>
              <w:rPr>
                <w:b/>
                <w:sz w:val="24"/>
                <w:szCs w:val="24"/>
                <w:lang w:val="pt-PT"/>
              </w:rPr>
            </w:pPr>
            <w:r w:rsidRPr="00016CA0">
              <w:rPr>
                <w:b/>
                <w:sz w:val="24"/>
                <w:szCs w:val="24"/>
                <w:lang w:val="pt-PT"/>
              </w:rPr>
              <w:t>Mô tả thay đổi</w:t>
            </w:r>
          </w:p>
        </w:tc>
      </w:tr>
      <w:tr w:rsidRPr="00016CA0" w:rsidR="00313B07" w:rsidTr="00016CA0" w14:paraId="62486C05" w14:textId="77777777">
        <w:trPr>
          <w:trHeight w:val="334"/>
          <w:jc w:val="center"/>
        </w:trPr>
        <w:tc>
          <w:tcPr>
            <w:tcW w:w="1070" w:type="pct"/>
            <w:tcBorders>
              <w:top w:val="single" w:color="auto" w:sz="4" w:space="0"/>
              <w:left w:val="single" w:color="auto" w:sz="4" w:space="0"/>
              <w:bottom w:val="single" w:color="auto" w:sz="4" w:space="0"/>
              <w:right w:val="single" w:color="auto" w:sz="4" w:space="0"/>
            </w:tcBorders>
          </w:tcPr>
          <w:p w:rsidRPr="00016CA0" w:rsidR="00313B07" w:rsidP="00016CA0" w:rsidRDefault="00016CA0" w14:paraId="4101652C" w14:textId="7D48C8E6">
            <w:pPr>
              <w:pStyle w:val="FISTableNormal"/>
              <w:spacing w:after="0"/>
              <w:contextualSpacing w:val="0"/>
              <w:jc w:val="center"/>
              <w:rPr>
                <w:rFonts w:ascii="Times New Roman" w:hAnsi="Times New Roman"/>
                <w:sz w:val="24"/>
                <w:szCs w:val="24"/>
                <w:lang w:val="en-US"/>
              </w:rPr>
            </w:pPr>
            <w:r>
              <w:rPr>
                <w:rFonts w:ascii="Times New Roman" w:hAnsi="Times New Roman"/>
                <w:sz w:val="24"/>
                <w:szCs w:val="24"/>
                <w:lang w:val="en-US"/>
              </w:rPr>
              <w:t>06/11/2024</w:t>
            </w:r>
          </w:p>
        </w:tc>
        <w:tc>
          <w:tcPr>
            <w:tcW w:w="769" w:type="pct"/>
            <w:tcBorders>
              <w:top w:val="single" w:color="auto" w:sz="4" w:space="0"/>
              <w:left w:val="single" w:color="auto" w:sz="4" w:space="0"/>
              <w:bottom w:val="single" w:color="auto" w:sz="4" w:space="0"/>
              <w:right w:val="single" w:color="auto" w:sz="4" w:space="0"/>
            </w:tcBorders>
          </w:tcPr>
          <w:p w:rsidRPr="00016CA0" w:rsidR="00313B07" w:rsidP="00016CA0" w:rsidRDefault="00016CA0" w14:paraId="4B99056E" w14:textId="5640CCAD">
            <w:pPr>
              <w:pStyle w:val="FISTableNormal"/>
              <w:spacing w:after="0"/>
              <w:contextualSpacing w:val="0"/>
              <w:jc w:val="center"/>
              <w:rPr>
                <w:rFonts w:ascii="Times New Roman" w:hAnsi="Times New Roman"/>
                <w:sz w:val="24"/>
                <w:szCs w:val="24"/>
                <w:lang w:val="pt-PT"/>
              </w:rPr>
            </w:pPr>
            <w:r>
              <w:rPr>
                <w:rFonts w:ascii="Times New Roman" w:hAnsi="Times New Roman"/>
                <w:sz w:val="24"/>
                <w:szCs w:val="24"/>
                <w:lang w:val="pt-PT"/>
              </w:rPr>
              <w:t>V1.0</w:t>
            </w:r>
          </w:p>
        </w:tc>
        <w:tc>
          <w:tcPr>
            <w:tcW w:w="1750" w:type="pct"/>
            <w:tcBorders>
              <w:top w:val="single" w:color="auto" w:sz="4" w:space="0"/>
              <w:left w:val="single" w:color="auto" w:sz="4" w:space="0"/>
              <w:bottom w:val="single" w:color="auto" w:sz="4" w:space="0"/>
              <w:right w:val="single" w:color="auto" w:sz="4" w:space="0"/>
            </w:tcBorders>
          </w:tcPr>
          <w:p w:rsidRPr="00016CA0" w:rsidR="00313B07" w:rsidP="00016CA0" w:rsidRDefault="00016CA0" w14:paraId="1299C43A" w14:textId="23D65CB6">
            <w:pPr>
              <w:pStyle w:val="FISTableNormal"/>
              <w:spacing w:after="0"/>
              <w:contextualSpacing w:val="0"/>
              <w:jc w:val="center"/>
              <w:rPr>
                <w:rFonts w:ascii="Times New Roman" w:hAnsi="Times New Roman"/>
                <w:sz w:val="24"/>
                <w:szCs w:val="24"/>
                <w:lang w:val="pt-PT"/>
              </w:rPr>
            </w:pPr>
            <w:r>
              <w:rPr>
                <w:rFonts w:ascii="Times New Roman" w:hAnsi="Times New Roman"/>
                <w:sz w:val="24"/>
                <w:szCs w:val="24"/>
                <w:lang w:val="pt-PT"/>
              </w:rPr>
              <w:t>Khởi tạo</w:t>
            </w:r>
          </w:p>
        </w:tc>
        <w:tc>
          <w:tcPr>
            <w:tcW w:w="1412" w:type="pct"/>
            <w:tcBorders>
              <w:top w:val="single" w:color="auto" w:sz="4" w:space="0"/>
              <w:left w:val="single" w:color="auto" w:sz="4" w:space="0"/>
              <w:bottom w:val="single" w:color="auto" w:sz="4" w:space="0"/>
              <w:right w:val="single" w:color="auto" w:sz="4" w:space="0"/>
            </w:tcBorders>
          </w:tcPr>
          <w:p w:rsidRPr="00016CA0" w:rsidR="00313B07" w:rsidP="00016CA0" w:rsidRDefault="00313B07" w14:paraId="4DDBEF00" w14:textId="77777777">
            <w:pPr>
              <w:pStyle w:val="FISTableNormal"/>
              <w:spacing w:after="0"/>
              <w:contextualSpacing w:val="0"/>
              <w:jc w:val="center"/>
              <w:rPr>
                <w:rFonts w:ascii="Times New Roman" w:hAnsi="Times New Roman"/>
                <w:sz w:val="24"/>
                <w:szCs w:val="24"/>
                <w:lang w:val="en-US"/>
              </w:rPr>
            </w:pPr>
          </w:p>
        </w:tc>
      </w:tr>
      <w:tr w:rsidRPr="00016CA0" w:rsidR="00313B07" w:rsidTr="00016CA0" w14:paraId="3461D779" w14:textId="77777777">
        <w:trPr>
          <w:trHeight w:val="480"/>
          <w:jc w:val="center"/>
        </w:trPr>
        <w:tc>
          <w:tcPr>
            <w:tcW w:w="1070" w:type="pct"/>
            <w:tcBorders>
              <w:top w:val="single" w:color="auto" w:sz="4" w:space="0"/>
              <w:left w:val="single" w:color="auto" w:sz="4" w:space="0"/>
              <w:bottom w:val="single" w:color="auto" w:sz="4" w:space="0"/>
              <w:right w:val="single" w:color="auto" w:sz="4" w:space="0"/>
            </w:tcBorders>
          </w:tcPr>
          <w:p w:rsidRPr="00016CA0" w:rsidR="00313B07" w:rsidRDefault="00313B07" w14:paraId="3CF2D8B6" w14:textId="1B79781B">
            <w:pPr>
              <w:pStyle w:val="FISTableNormal"/>
              <w:spacing w:after="0"/>
              <w:contextualSpacing w:val="0"/>
              <w:rPr>
                <w:rFonts w:ascii="Times New Roman" w:hAnsi="Times New Roman"/>
                <w:sz w:val="24"/>
                <w:szCs w:val="24"/>
                <w:lang w:val="en-US"/>
              </w:rPr>
            </w:pPr>
          </w:p>
        </w:tc>
        <w:tc>
          <w:tcPr>
            <w:tcW w:w="769" w:type="pct"/>
            <w:tcBorders>
              <w:top w:val="single" w:color="auto" w:sz="4" w:space="0"/>
              <w:left w:val="single" w:color="auto" w:sz="4" w:space="0"/>
              <w:bottom w:val="single" w:color="auto" w:sz="4" w:space="0"/>
              <w:right w:val="single" w:color="auto" w:sz="4" w:space="0"/>
            </w:tcBorders>
          </w:tcPr>
          <w:p w:rsidRPr="00016CA0" w:rsidR="00313B07" w:rsidRDefault="00313B07" w14:paraId="0FB78278" w14:textId="77777777">
            <w:pPr>
              <w:pStyle w:val="FISTableNormal"/>
              <w:spacing w:after="0"/>
              <w:contextualSpacing w:val="0"/>
              <w:jc w:val="center"/>
              <w:rPr>
                <w:rFonts w:ascii="Times New Roman" w:hAnsi="Times New Roman"/>
                <w:sz w:val="24"/>
                <w:szCs w:val="24"/>
                <w:lang w:val="en-US"/>
              </w:rPr>
            </w:pPr>
          </w:p>
        </w:tc>
        <w:tc>
          <w:tcPr>
            <w:tcW w:w="1750" w:type="pct"/>
            <w:tcBorders>
              <w:top w:val="single" w:color="auto" w:sz="4" w:space="0"/>
              <w:left w:val="single" w:color="auto" w:sz="4" w:space="0"/>
              <w:bottom w:val="single" w:color="auto" w:sz="4" w:space="0"/>
              <w:right w:val="single" w:color="auto" w:sz="4" w:space="0"/>
            </w:tcBorders>
          </w:tcPr>
          <w:p w:rsidRPr="00016CA0" w:rsidR="00313B07" w:rsidRDefault="00313B07" w14:paraId="1FC39945" w14:textId="72CC1CCA">
            <w:pPr>
              <w:pStyle w:val="FISTableNormal"/>
              <w:spacing w:after="0"/>
              <w:contextualSpacing w:val="0"/>
              <w:rPr>
                <w:rFonts w:ascii="Times New Roman" w:hAnsi="Times New Roman"/>
                <w:sz w:val="24"/>
                <w:szCs w:val="24"/>
                <w:lang w:val="en-US"/>
              </w:rPr>
            </w:pPr>
          </w:p>
        </w:tc>
        <w:tc>
          <w:tcPr>
            <w:tcW w:w="1412" w:type="pct"/>
            <w:tcBorders>
              <w:top w:val="single" w:color="auto" w:sz="4" w:space="0"/>
              <w:left w:val="single" w:color="auto" w:sz="4" w:space="0"/>
              <w:bottom w:val="single" w:color="auto" w:sz="4" w:space="0"/>
              <w:right w:val="single" w:color="auto" w:sz="4" w:space="0"/>
            </w:tcBorders>
          </w:tcPr>
          <w:p w:rsidRPr="00016CA0" w:rsidR="0072107A" w:rsidRDefault="0072107A" w14:paraId="0562CB0E" w14:textId="4C1C3FE5">
            <w:pPr>
              <w:pStyle w:val="FISTableNormal"/>
              <w:spacing w:after="0"/>
              <w:contextualSpacing w:val="0"/>
              <w:rPr>
                <w:rFonts w:ascii="Times New Roman" w:hAnsi="Times New Roman"/>
                <w:sz w:val="24"/>
                <w:szCs w:val="24"/>
                <w:lang w:val="en-US"/>
              </w:rPr>
            </w:pPr>
          </w:p>
        </w:tc>
      </w:tr>
    </w:tbl>
    <w:p w:rsidRPr="00016CA0" w:rsidR="00313B07" w:rsidRDefault="00A7663E" w14:paraId="63D1B1A1" w14:textId="77777777">
      <w:pPr>
        <w:spacing w:line="276" w:lineRule="auto"/>
        <w:contextualSpacing w:val="0"/>
        <w:jc w:val="center"/>
        <w:rPr>
          <w:b/>
          <w:szCs w:val="24"/>
        </w:rPr>
      </w:pPr>
      <w:r w:rsidRPr="00016CA0">
        <w:rPr>
          <w:rStyle w:val="Heading2Char"/>
          <w:rFonts w:eastAsia="Calibri"/>
          <w:sz w:val="24"/>
          <w:szCs w:val="24"/>
        </w:rPr>
        <w:br w:type="page"/>
      </w:r>
      <w:bookmarkStart w:name="_Toc439093444" w:id="6"/>
      <w:bookmarkStart w:name="_Toc439123955" w:id="7"/>
      <w:bookmarkStart w:name="_Toc181808872" w:id="8"/>
      <w:r w:rsidRPr="00016CA0">
        <w:rPr>
          <w:rStyle w:val="Heading2Char"/>
          <w:rFonts w:eastAsia="Calibri"/>
          <w:sz w:val="24"/>
          <w:szCs w:val="24"/>
        </w:rPr>
        <w:t>THUẬT NGỮ VÀ</w:t>
      </w:r>
      <w:bookmarkEnd w:id="6"/>
      <w:bookmarkEnd w:id="7"/>
      <w:bookmarkEnd w:id="8"/>
      <w:r w:rsidRPr="00016CA0">
        <w:rPr>
          <w:rStyle w:val="Heading2Char"/>
          <w:rFonts w:eastAsia="Calibri"/>
          <w:sz w:val="24"/>
          <w:szCs w:val="24"/>
        </w:rPr>
        <w:t xml:space="preserve"> </w:t>
      </w:r>
      <w:r w:rsidRPr="00016CA0">
        <w:rPr>
          <w:b/>
          <w:szCs w:val="24"/>
        </w:rPr>
        <w:t>CÁC TỪ VIẾT TẮT</w:t>
      </w:r>
    </w:p>
    <w:tbl>
      <w:tblPr>
        <w:tblW w:w="0" w:type="auto"/>
        <w:tblBorders>
          <w:top w:val="single" w:color="808080" w:sz="4" w:space="0"/>
          <w:left w:val="single" w:color="808080" w:sz="4" w:space="0"/>
          <w:bottom w:val="single" w:color="808080" w:sz="4" w:space="0"/>
          <w:right w:val="single" w:color="808080" w:sz="4" w:space="0"/>
          <w:insideH w:val="single" w:color="808080" w:sz="4" w:space="0"/>
          <w:insideV w:val="single" w:color="808080" w:sz="4" w:space="0"/>
        </w:tblBorders>
        <w:tblLook w:val="04A0" w:firstRow="1" w:lastRow="0" w:firstColumn="1" w:lastColumn="0" w:noHBand="0" w:noVBand="1"/>
      </w:tblPr>
      <w:tblGrid>
        <w:gridCol w:w="2376"/>
        <w:gridCol w:w="7197"/>
      </w:tblGrid>
      <w:tr w:rsidRPr="00016CA0" w:rsidR="00313B07" w14:paraId="602FD399" w14:textId="77777777">
        <w:trPr>
          <w:tblHeader/>
        </w:trPr>
        <w:tc>
          <w:tcPr>
            <w:tcW w:w="2376" w:type="dxa"/>
            <w:shd w:val="clear" w:color="auto" w:fill="E2EFD9"/>
          </w:tcPr>
          <w:p w:rsidRPr="00016CA0" w:rsidR="00313B07" w:rsidRDefault="00A7663E" w14:paraId="7201A7A1" w14:textId="77777777">
            <w:pPr>
              <w:tabs>
                <w:tab w:val="center" w:pos="1006"/>
                <w:tab w:val="right" w:pos="2013"/>
              </w:tabs>
              <w:spacing w:line="276" w:lineRule="auto"/>
              <w:contextualSpacing w:val="0"/>
              <w:jc w:val="left"/>
              <w:rPr>
                <w:b/>
                <w:szCs w:val="24"/>
              </w:rPr>
            </w:pPr>
            <w:r w:rsidRPr="00016CA0">
              <w:rPr>
                <w:b/>
                <w:szCs w:val="24"/>
              </w:rPr>
              <w:tab/>
            </w:r>
            <w:proofErr w:type="spellStart"/>
            <w:r w:rsidRPr="00016CA0">
              <w:rPr>
                <w:b/>
                <w:szCs w:val="24"/>
              </w:rPr>
              <w:t>Viết</w:t>
            </w:r>
            <w:proofErr w:type="spellEnd"/>
            <w:r w:rsidRPr="00016CA0">
              <w:rPr>
                <w:b/>
                <w:szCs w:val="24"/>
              </w:rPr>
              <w:t xml:space="preserve"> </w:t>
            </w:r>
            <w:proofErr w:type="spellStart"/>
            <w:r w:rsidRPr="00016CA0">
              <w:rPr>
                <w:b/>
                <w:szCs w:val="24"/>
              </w:rPr>
              <w:t>tắt</w:t>
            </w:r>
            <w:proofErr w:type="spellEnd"/>
            <w:r w:rsidRPr="00016CA0">
              <w:rPr>
                <w:b/>
                <w:szCs w:val="24"/>
              </w:rPr>
              <w:tab/>
            </w:r>
          </w:p>
        </w:tc>
        <w:tc>
          <w:tcPr>
            <w:tcW w:w="7197" w:type="dxa"/>
            <w:shd w:val="clear" w:color="auto" w:fill="E2EFD9"/>
          </w:tcPr>
          <w:p w:rsidRPr="00016CA0" w:rsidR="00313B07" w:rsidRDefault="00A7663E" w14:paraId="5B1638A7" w14:textId="77777777">
            <w:pPr>
              <w:spacing w:line="276" w:lineRule="auto"/>
              <w:contextualSpacing w:val="0"/>
              <w:jc w:val="center"/>
              <w:rPr>
                <w:b/>
                <w:szCs w:val="24"/>
              </w:rPr>
            </w:pPr>
            <w:proofErr w:type="spellStart"/>
            <w:r w:rsidRPr="00016CA0">
              <w:rPr>
                <w:b/>
                <w:szCs w:val="24"/>
              </w:rPr>
              <w:t>Mô</w:t>
            </w:r>
            <w:proofErr w:type="spellEnd"/>
            <w:r w:rsidRPr="00016CA0">
              <w:rPr>
                <w:b/>
                <w:szCs w:val="24"/>
              </w:rPr>
              <w:t xml:space="preserve"> </w:t>
            </w:r>
            <w:proofErr w:type="spellStart"/>
            <w:r w:rsidRPr="00016CA0">
              <w:rPr>
                <w:b/>
                <w:szCs w:val="24"/>
              </w:rPr>
              <w:t>tả</w:t>
            </w:r>
            <w:proofErr w:type="spellEnd"/>
          </w:p>
        </w:tc>
      </w:tr>
      <w:tr w:rsidRPr="00016CA0" w:rsidR="00313B07" w14:paraId="5CF43E04" w14:textId="77777777">
        <w:tc>
          <w:tcPr>
            <w:tcW w:w="2376" w:type="dxa"/>
            <w:shd w:val="clear" w:color="auto" w:fill="auto"/>
            <w:vAlign w:val="center"/>
          </w:tcPr>
          <w:p w:rsidRPr="00016CA0" w:rsidR="00313B07" w:rsidRDefault="00A7663E" w14:paraId="5ED4A731" w14:textId="77777777">
            <w:pPr>
              <w:spacing w:line="276" w:lineRule="auto"/>
              <w:contextualSpacing w:val="0"/>
              <w:jc w:val="center"/>
              <w:rPr>
                <w:szCs w:val="24"/>
              </w:rPr>
            </w:pPr>
            <w:r w:rsidRPr="00016CA0">
              <w:rPr>
                <w:szCs w:val="24"/>
              </w:rPr>
              <w:t>CBBH</w:t>
            </w:r>
          </w:p>
        </w:tc>
        <w:tc>
          <w:tcPr>
            <w:tcW w:w="7197" w:type="dxa"/>
            <w:shd w:val="clear" w:color="auto" w:fill="auto"/>
            <w:vAlign w:val="center"/>
          </w:tcPr>
          <w:p w:rsidRPr="00016CA0" w:rsidR="00313B07" w:rsidRDefault="00A7663E" w14:paraId="6A562BED" w14:textId="77777777">
            <w:pPr>
              <w:spacing w:line="276" w:lineRule="auto"/>
              <w:contextualSpacing w:val="0"/>
              <w:jc w:val="center"/>
              <w:rPr>
                <w:szCs w:val="24"/>
              </w:rPr>
            </w:pPr>
            <w:proofErr w:type="spellStart"/>
            <w:r w:rsidRPr="00016CA0">
              <w:rPr>
                <w:szCs w:val="24"/>
              </w:rPr>
              <w:t>Cán</w:t>
            </w:r>
            <w:proofErr w:type="spellEnd"/>
            <w:r w:rsidRPr="00016CA0">
              <w:rPr>
                <w:szCs w:val="24"/>
              </w:rPr>
              <w:t xml:space="preserve"> </w:t>
            </w:r>
            <w:proofErr w:type="spellStart"/>
            <w:r w:rsidRPr="00016CA0">
              <w:rPr>
                <w:szCs w:val="24"/>
              </w:rPr>
              <w:t>bộ</w:t>
            </w:r>
            <w:proofErr w:type="spellEnd"/>
            <w:r w:rsidRPr="00016CA0">
              <w:rPr>
                <w:szCs w:val="24"/>
              </w:rPr>
              <w:t xml:space="preserve"> </w:t>
            </w:r>
            <w:proofErr w:type="spellStart"/>
            <w:r w:rsidRPr="00016CA0">
              <w:rPr>
                <w:szCs w:val="24"/>
              </w:rPr>
              <w:t>bán</w:t>
            </w:r>
            <w:proofErr w:type="spellEnd"/>
            <w:r w:rsidRPr="00016CA0">
              <w:rPr>
                <w:szCs w:val="24"/>
              </w:rPr>
              <w:t xml:space="preserve"> </w:t>
            </w:r>
            <w:proofErr w:type="spellStart"/>
            <w:r w:rsidRPr="00016CA0">
              <w:rPr>
                <w:szCs w:val="24"/>
              </w:rPr>
              <w:t>hàng</w:t>
            </w:r>
            <w:proofErr w:type="spellEnd"/>
          </w:p>
        </w:tc>
      </w:tr>
      <w:tr w:rsidRPr="00016CA0" w:rsidR="00313B07" w14:paraId="107B3C85" w14:textId="77777777">
        <w:tc>
          <w:tcPr>
            <w:tcW w:w="2376" w:type="dxa"/>
            <w:shd w:val="clear" w:color="auto" w:fill="auto"/>
            <w:vAlign w:val="center"/>
          </w:tcPr>
          <w:p w:rsidRPr="00016CA0" w:rsidR="00313B07" w:rsidRDefault="00A7663E" w14:paraId="1806910A" w14:textId="77777777">
            <w:pPr>
              <w:spacing w:line="276" w:lineRule="auto"/>
              <w:contextualSpacing w:val="0"/>
              <w:jc w:val="center"/>
              <w:rPr>
                <w:szCs w:val="24"/>
              </w:rPr>
            </w:pPr>
            <w:r w:rsidRPr="00016CA0">
              <w:rPr>
                <w:szCs w:val="24"/>
              </w:rPr>
              <w:t>CBQL</w:t>
            </w:r>
          </w:p>
        </w:tc>
        <w:tc>
          <w:tcPr>
            <w:tcW w:w="7197" w:type="dxa"/>
            <w:shd w:val="clear" w:color="auto" w:fill="auto"/>
            <w:vAlign w:val="center"/>
          </w:tcPr>
          <w:p w:rsidRPr="00016CA0" w:rsidR="00313B07" w:rsidRDefault="00A7663E" w14:paraId="6379DC74" w14:textId="77777777">
            <w:pPr>
              <w:spacing w:line="276" w:lineRule="auto"/>
              <w:contextualSpacing w:val="0"/>
              <w:jc w:val="center"/>
              <w:rPr>
                <w:szCs w:val="24"/>
              </w:rPr>
            </w:pPr>
            <w:proofErr w:type="spellStart"/>
            <w:r w:rsidRPr="00016CA0">
              <w:rPr>
                <w:szCs w:val="24"/>
              </w:rPr>
              <w:t>Cán</w:t>
            </w:r>
            <w:proofErr w:type="spellEnd"/>
            <w:r w:rsidRPr="00016CA0">
              <w:rPr>
                <w:szCs w:val="24"/>
              </w:rPr>
              <w:t xml:space="preserve"> </w:t>
            </w:r>
            <w:proofErr w:type="spellStart"/>
            <w:r w:rsidRPr="00016CA0">
              <w:rPr>
                <w:szCs w:val="24"/>
              </w:rPr>
              <w:t>bộ</w:t>
            </w:r>
            <w:proofErr w:type="spellEnd"/>
            <w:r w:rsidRPr="00016CA0">
              <w:rPr>
                <w:szCs w:val="24"/>
              </w:rPr>
              <w:t xml:space="preserve"> </w:t>
            </w:r>
            <w:proofErr w:type="spellStart"/>
            <w:r w:rsidRPr="00016CA0">
              <w:rPr>
                <w:szCs w:val="24"/>
              </w:rPr>
              <w:t>quản</w:t>
            </w:r>
            <w:proofErr w:type="spellEnd"/>
            <w:r w:rsidRPr="00016CA0">
              <w:rPr>
                <w:szCs w:val="24"/>
              </w:rPr>
              <w:t xml:space="preserve"> </w:t>
            </w:r>
            <w:proofErr w:type="spellStart"/>
            <w:r w:rsidRPr="00016CA0">
              <w:rPr>
                <w:szCs w:val="24"/>
              </w:rPr>
              <w:t>lý</w:t>
            </w:r>
            <w:proofErr w:type="spellEnd"/>
          </w:p>
        </w:tc>
      </w:tr>
    </w:tbl>
    <w:p w:rsidRPr="00016CA0" w:rsidR="00313B07" w:rsidRDefault="00A7663E" w14:paraId="29D6B04F" w14:textId="77777777">
      <w:pPr>
        <w:pStyle w:val="TOC2"/>
        <w:spacing w:after="0" w:line="276" w:lineRule="auto"/>
        <w:contextualSpacing w:val="0"/>
        <w:rPr>
          <w:rStyle w:val="Heading2Char"/>
          <w:rFonts w:eastAsia="Calibri"/>
          <w:sz w:val="24"/>
          <w:szCs w:val="24"/>
        </w:rPr>
      </w:pPr>
      <w:bookmarkStart w:name="_Toc431512541" w:id="9"/>
      <w:bookmarkStart w:name="_Toc434414149" w:id="10"/>
      <w:bookmarkStart w:name="_Toc432169052" w:id="11"/>
      <w:r w:rsidRPr="00016CA0">
        <w:rPr>
          <w:rStyle w:val="Heading2Char"/>
          <w:rFonts w:eastAsia="Calibri"/>
          <w:sz w:val="24"/>
          <w:szCs w:val="24"/>
        </w:rPr>
        <w:t xml:space="preserve"> </w:t>
      </w:r>
    </w:p>
    <w:p w:rsidRPr="00016CA0" w:rsidR="00313B07" w:rsidRDefault="00313B07" w14:paraId="17AD93B2" w14:textId="77777777">
      <w:pPr>
        <w:pStyle w:val="TOC2"/>
        <w:spacing w:after="0" w:line="276" w:lineRule="auto"/>
        <w:contextualSpacing w:val="0"/>
        <w:rPr>
          <w:rStyle w:val="Heading2Char"/>
          <w:rFonts w:eastAsia="Calibri"/>
          <w:sz w:val="24"/>
          <w:szCs w:val="24"/>
        </w:rPr>
      </w:pPr>
    </w:p>
    <w:p w:rsidRPr="00016CA0" w:rsidR="00313B07" w:rsidRDefault="00313B07" w14:paraId="0DE4B5B7" w14:textId="77777777">
      <w:pPr>
        <w:pStyle w:val="TOC2"/>
        <w:spacing w:after="0" w:line="276" w:lineRule="auto"/>
        <w:contextualSpacing w:val="0"/>
        <w:rPr>
          <w:szCs w:val="24"/>
          <w:lang w:val="zh-CN" w:eastAsia="zh-CN"/>
        </w:rPr>
      </w:pPr>
    </w:p>
    <w:p w:rsidRPr="00016CA0" w:rsidR="00313B07" w:rsidRDefault="00A7663E" w14:paraId="66204FF1" w14:textId="77777777">
      <w:pPr>
        <w:pStyle w:val="TOC2"/>
        <w:tabs>
          <w:tab w:val="left" w:pos="3460"/>
        </w:tabs>
        <w:spacing w:after="0" w:line="276" w:lineRule="auto"/>
        <w:contextualSpacing w:val="0"/>
        <w:jc w:val="both"/>
        <w:rPr>
          <w:szCs w:val="24"/>
          <w:lang w:val="zh-CN" w:eastAsia="zh-CN"/>
        </w:rPr>
      </w:pPr>
      <w:r w:rsidRPr="00016CA0">
        <w:rPr>
          <w:szCs w:val="24"/>
          <w:lang w:val="zh-CN" w:eastAsia="zh-CN"/>
        </w:rPr>
        <w:tab/>
      </w:r>
    </w:p>
    <w:p w:rsidRPr="00016CA0" w:rsidR="00F80E3F" w:rsidRDefault="00A7663E" w14:paraId="31E0409F" w14:textId="77777777">
      <w:pPr>
        <w:pStyle w:val="TOC2"/>
        <w:rPr>
          <w:noProof/>
          <w:szCs w:val="24"/>
        </w:rPr>
      </w:pPr>
      <w:r w:rsidRPr="00016CA0">
        <w:rPr>
          <w:szCs w:val="24"/>
          <w:lang w:val="zh-CN" w:eastAsia="zh-CN"/>
        </w:rPr>
        <w:br w:type="page"/>
      </w:r>
      <w:bookmarkStart w:name="_Toc181808873" w:id="12"/>
      <w:r w:rsidRPr="00016CA0">
        <w:rPr>
          <w:rStyle w:val="Heading2Char"/>
          <w:rFonts w:eastAsia="Calibri"/>
          <w:b w:val="0"/>
          <w:bCs w:val="0"/>
          <w:sz w:val="24"/>
          <w:szCs w:val="24"/>
        </w:rPr>
        <w:t>MỤC LỤC</w:t>
      </w:r>
      <w:bookmarkStart w:name="_Toc420546347" w:id="13"/>
      <w:bookmarkStart w:name="_Toc428272990" w:id="14"/>
      <w:bookmarkStart w:name="_Toc432169113" w:id="15"/>
      <w:bookmarkStart w:name="_Toc410196281" w:id="16"/>
      <w:bookmarkStart w:name="_Toc430100542" w:id="17"/>
      <w:bookmarkEnd w:id="4"/>
      <w:bookmarkEnd w:id="9"/>
      <w:bookmarkEnd w:id="10"/>
      <w:bookmarkEnd w:id="11"/>
      <w:bookmarkEnd w:id="12"/>
      <w:r w:rsidRPr="00016CA0" w:rsidR="5A562F92">
        <w:rPr>
          <w:szCs w:val="24"/>
        </w:rPr>
        <w:fldChar w:fldCharType="begin"/>
      </w:r>
      <w:r w:rsidRPr="00016CA0">
        <w:rPr>
          <w:szCs w:val="24"/>
        </w:rPr>
        <w:instrText xml:space="preserve"> TOC \o "1-5" \h \z \u </w:instrText>
      </w:r>
      <w:r w:rsidRPr="00016CA0" w:rsidR="5A562F92">
        <w:rPr>
          <w:szCs w:val="24"/>
        </w:rPr>
        <w:fldChar w:fldCharType="separate"/>
      </w:r>
    </w:p>
    <w:p w:rsidRPr="00016CA0" w:rsidR="00F80E3F" w:rsidRDefault="00F80E3F" w14:paraId="031BD986" w14:textId="624CC2FF">
      <w:pPr>
        <w:pStyle w:val="TOC2"/>
        <w:rPr>
          <w:rFonts w:eastAsiaTheme="minorEastAsia"/>
          <w:noProof/>
          <w:kern w:val="2"/>
          <w:szCs w:val="24"/>
          <w14:ligatures w14:val="standardContextual"/>
        </w:rPr>
      </w:pPr>
      <w:hyperlink w:history="1" w:anchor="_Toc181808872">
        <w:r w:rsidRPr="00016CA0">
          <w:rPr>
            <w:rStyle w:val="Hyperlink"/>
            <w:noProof/>
            <w:szCs w:val="24"/>
          </w:rPr>
          <w:t>THUẬT NGỮ VÀ</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_Toc181808872 \h </w:instrText>
        </w:r>
        <w:r w:rsidRPr="00016CA0">
          <w:rPr>
            <w:noProof/>
            <w:webHidden/>
            <w:szCs w:val="24"/>
          </w:rPr>
        </w:r>
        <w:r w:rsidRPr="00016CA0">
          <w:rPr>
            <w:noProof/>
            <w:webHidden/>
            <w:szCs w:val="24"/>
          </w:rPr>
          <w:fldChar w:fldCharType="separate"/>
        </w:r>
        <w:r w:rsidRPr="00016CA0">
          <w:rPr>
            <w:noProof/>
            <w:webHidden/>
            <w:szCs w:val="24"/>
          </w:rPr>
          <w:t>3</w:t>
        </w:r>
        <w:r w:rsidRPr="00016CA0">
          <w:rPr>
            <w:noProof/>
            <w:webHidden/>
            <w:szCs w:val="24"/>
          </w:rPr>
          <w:fldChar w:fldCharType="end"/>
        </w:r>
      </w:hyperlink>
    </w:p>
    <w:p w:rsidRPr="00016CA0" w:rsidR="00F80E3F" w:rsidRDefault="00F80E3F" w14:paraId="5E74A146" w14:textId="0760336B">
      <w:pPr>
        <w:pStyle w:val="TOC2"/>
        <w:rPr>
          <w:rFonts w:eastAsiaTheme="minorEastAsia"/>
          <w:noProof/>
          <w:kern w:val="2"/>
          <w:szCs w:val="24"/>
          <w14:ligatures w14:val="standardContextual"/>
        </w:rPr>
      </w:pPr>
      <w:hyperlink w:history="1" w:anchor="_Toc181808873">
        <w:r w:rsidRPr="00016CA0">
          <w:rPr>
            <w:rStyle w:val="Hyperlink"/>
            <w:noProof/>
            <w:szCs w:val="24"/>
          </w:rPr>
          <w:t>MỤC LỤC</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_Toc181808873 \h </w:instrText>
        </w:r>
        <w:r w:rsidRPr="00016CA0">
          <w:rPr>
            <w:noProof/>
            <w:webHidden/>
            <w:szCs w:val="24"/>
          </w:rPr>
        </w:r>
        <w:r w:rsidRPr="00016CA0">
          <w:rPr>
            <w:noProof/>
            <w:webHidden/>
            <w:szCs w:val="24"/>
          </w:rPr>
          <w:fldChar w:fldCharType="separate"/>
        </w:r>
        <w:r w:rsidRPr="00016CA0">
          <w:rPr>
            <w:noProof/>
            <w:webHidden/>
            <w:szCs w:val="24"/>
          </w:rPr>
          <w:t>4</w:t>
        </w:r>
        <w:r w:rsidRPr="00016CA0">
          <w:rPr>
            <w:noProof/>
            <w:webHidden/>
            <w:szCs w:val="24"/>
          </w:rPr>
          <w:fldChar w:fldCharType="end"/>
        </w:r>
      </w:hyperlink>
    </w:p>
    <w:p w:rsidRPr="00016CA0" w:rsidR="00F80E3F" w:rsidRDefault="00F80E3F" w14:paraId="3B5BF218" w14:textId="0CF34B76">
      <w:pPr>
        <w:pStyle w:val="TOC1"/>
        <w:tabs>
          <w:tab w:val="left" w:pos="480"/>
        </w:tabs>
        <w:rPr>
          <w:rFonts w:eastAsiaTheme="minorEastAsia"/>
          <w:noProof/>
          <w:kern w:val="2"/>
          <w:sz w:val="24"/>
          <w:szCs w:val="24"/>
          <w14:ligatures w14:val="standardContextual"/>
        </w:rPr>
      </w:pPr>
      <w:hyperlink w:history="1" w:anchor="_Toc181808874">
        <w:r w:rsidRPr="00016CA0">
          <w:rPr>
            <w:rStyle w:val="Hyperlink"/>
            <w:noProof/>
            <w:sz w:val="24"/>
            <w:szCs w:val="24"/>
          </w:rPr>
          <w:t>I.</w:t>
        </w:r>
        <w:r w:rsidRPr="00016CA0">
          <w:rPr>
            <w:rFonts w:eastAsiaTheme="minorEastAsia"/>
            <w:noProof/>
            <w:kern w:val="2"/>
            <w:sz w:val="24"/>
            <w:szCs w:val="24"/>
            <w14:ligatures w14:val="standardContextual"/>
          </w:rPr>
          <w:tab/>
        </w:r>
        <w:r w:rsidRPr="00016CA0">
          <w:rPr>
            <w:rStyle w:val="Hyperlink"/>
            <w:noProof/>
            <w:sz w:val="24"/>
            <w:szCs w:val="24"/>
          </w:rPr>
          <w:t>Giới thiệu chung</w:t>
        </w:r>
        <w:r w:rsidRPr="00016CA0">
          <w:rPr>
            <w:noProof/>
            <w:webHidden/>
            <w:sz w:val="24"/>
            <w:szCs w:val="24"/>
          </w:rPr>
          <w:tab/>
        </w:r>
        <w:r w:rsidRPr="00016CA0">
          <w:rPr>
            <w:noProof/>
            <w:webHidden/>
            <w:sz w:val="24"/>
            <w:szCs w:val="24"/>
          </w:rPr>
          <w:fldChar w:fldCharType="begin"/>
        </w:r>
        <w:r w:rsidRPr="00016CA0">
          <w:rPr>
            <w:noProof/>
            <w:webHidden/>
            <w:sz w:val="24"/>
            <w:szCs w:val="24"/>
          </w:rPr>
          <w:instrText xml:space="preserve"> PAGEREF _Toc181808874 \h </w:instrText>
        </w:r>
        <w:r w:rsidRPr="00016CA0">
          <w:rPr>
            <w:noProof/>
            <w:webHidden/>
            <w:sz w:val="24"/>
            <w:szCs w:val="24"/>
          </w:rPr>
        </w:r>
        <w:r w:rsidRPr="00016CA0">
          <w:rPr>
            <w:noProof/>
            <w:webHidden/>
            <w:sz w:val="24"/>
            <w:szCs w:val="24"/>
          </w:rPr>
          <w:fldChar w:fldCharType="separate"/>
        </w:r>
        <w:r w:rsidRPr="00016CA0">
          <w:rPr>
            <w:noProof/>
            <w:webHidden/>
            <w:sz w:val="24"/>
            <w:szCs w:val="24"/>
          </w:rPr>
          <w:t>6</w:t>
        </w:r>
        <w:r w:rsidRPr="00016CA0">
          <w:rPr>
            <w:noProof/>
            <w:webHidden/>
            <w:sz w:val="24"/>
            <w:szCs w:val="24"/>
          </w:rPr>
          <w:fldChar w:fldCharType="end"/>
        </w:r>
      </w:hyperlink>
    </w:p>
    <w:p w:rsidRPr="00016CA0" w:rsidR="00F80E3F" w:rsidRDefault="00F80E3F" w14:paraId="51635045" w14:textId="198EE173">
      <w:pPr>
        <w:pStyle w:val="TOC2"/>
        <w:tabs>
          <w:tab w:val="left" w:pos="660"/>
        </w:tabs>
        <w:rPr>
          <w:rFonts w:eastAsiaTheme="minorEastAsia"/>
          <w:noProof/>
          <w:kern w:val="2"/>
          <w:szCs w:val="24"/>
          <w14:ligatures w14:val="standardContextual"/>
        </w:rPr>
      </w:pPr>
      <w:hyperlink w:history="1" w:anchor="_Toc181808875">
        <w:r w:rsidRPr="00016CA0">
          <w:rPr>
            <w:rStyle w:val="Hyperlink"/>
            <w:noProof/>
            <w:szCs w:val="24"/>
          </w:rPr>
          <w:t>I.1.</w:t>
        </w:r>
        <w:r w:rsidRPr="00016CA0">
          <w:rPr>
            <w:rFonts w:eastAsiaTheme="minorEastAsia"/>
            <w:noProof/>
            <w:kern w:val="2"/>
            <w:szCs w:val="24"/>
            <w14:ligatures w14:val="standardContextual"/>
          </w:rPr>
          <w:tab/>
        </w:r>
        <w:r w:rsidRPr="00016CA0">
          <w:rPr>
            <w:rStyle w:val="Hyperlink"/>
            <w:noProof/>
            <w:szCs w:val="24"/>
          </w:rPr>
          <w:t>Mục tiêu của tài liệu</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_Toc181808875 \h </w:instrText>
        </w:r>
        <w:r w:rsidRPr="00016CA0">
          <w:rPr>
            <w:noProof/>
            <w:webHidden/>
            <w:szCs w:val="24"/>
          </w:rPr>
        </w:r>
        <w:r w:rsidRPr="00016CA0">
          <w:rPr>
            <w:noProof/>
            <w:webHidden/>
            <w:szCs w:val="24"/>
          </w:rPr>
          <w:fldChar w:fldCharType="separate"/>
        </w:r>
        <w:r w:rsidRPr="00016CA0">
          <w:rPr>
            <w:noProof/>
            <w:webHidden/>
            <w:szCs w:val="24"/>
          </w:rPr>
          <w:t>6</w:t>
        </w:r>
        <w:r w:rsidRPr="00016CA0">
          <w:rPr>
            <w:noProof/>
            <w:webHidden/>
            <w:szCs w:val="24"/>
          </w:rPr>
          <w:fldChar w:fldCharType="end"/>
        </w:r>
      </w:hyperlink>
    </w:p>
    <w:p w:rsidRPr="00016CA0" w:rsidR="00F80E3F" w:rsidRDefault="00F80E3F" w14:paraId="6A0B40D4" w14:textId="3C128437">
      <w:pPr>
        <w:pStyle w:val="TOC2"/>
        <w:tabs>
          <w:tab w:val="left" w:pos="660"/>
        </w:tabs>
        <w:rPr>
          <w:rFonts w:eastAsiaTheme="minorEastAsia"/>
          <w:noProof/>
          <w:kern w:val="2"/>
          <w:szCs w:val="24"/>
          <w14:ligatures w14:val="standardContextual"/>
        </w:rPr>
      </w:pPr>
      <w:hyperlink w:history="1" w:anchor="_Toc181808876">
        <w:r w:rsidRPr="00016CA0">
          <w:rPr>
            <w:rStyle w:val="Hyperlink"/>
            <w:noProof/>
            <w:szCs w:val="24"/>
          </w:rPr>
          <w:t>I.2.</w:t>
        </w:r>
        <w:r w:rsidRPr="00016CA0">
          <w:rPr>
            <w:rFonts w:eastAsiaTheme="minorEastAsia"/>
            <w:noProof/>
            <w:kern w:val="2"/>
            <w:szCs w:val="24"/>
            <w14:ligatures w14:val="standardContextual"/>
          </w:rPr>
          <w:tab/>
        </w:r>
        <w:r w:rsidRPr="00016CA0">
          <w:rPr>
            <w:rStyle w:val="Hyperlink"/>
            <w:noProof/>
            <w:szCs w:val="24"/>
          </w:rPr>
          <w:t>Các đối tượng sử dụng chính</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_Toc181808876 \h </w:instrText>
        </w:r>
        <w:r w:rsidRPr="00016CA0">
          <w:rPr>
            <w:noProof/>
            <w:webHidden/>
            <w:szCs w:val="24"/>
          </w:rPr>
        </w:r>
        <w:r w:rsidRPr="00016CA0">
          <w:rPr>
            <w:noProof/>
            <w:webHidden/>
            <w:szCs w:val="24"/>
          </w:rPr>
          <w:fldChar w:fldCharType="separate"/>
        </w:r>
        <w:r w:rsidRPr="00016CA0">
          <w:rPr>
            <w:noProof/>
            <w:webHidden/>
            <w:szCs w:val="24"/>
          </w:rPr>
          <w:t>6</w:t>
        </w:r>
        <w:r w:rsidRPr="00016CA0">
          <w:rPr>
            <w:noProof/>
            <w:webHidden/>
            <w:szCs w:val="24"/>
          </w:rPr>
          <w:fldChar w:fldCharType="end"/>
        </w:r>
      </w:hyperlink>
    </w:p>
    <w:p w:rsidRPr="00016CA0" w:rsidR="00F80E3F" w:rsidRDefault="00F80E3F" w14:paraId="4CC2F615" w14:textId="6A06DA2E">
      <w:pPr>
        <w:pStyle w:val="TOC1"/>
        <w:tabs>
          <w:tab w:val="left" w:pos="480"/>
        </w:tabs>
        <w:rPr>
          <w:rFonts w:eastAsiaTheme="minorEastAsia"/>
          <w:noProof/>
          <w:kern w:val="2"/>
          <w:sz w:val="24"/>
          <w:szCs w:val="24"/>
          <w14:ligatures w14:val="standardContextual"/>
        </w:rPr>
      </w:pPr>
      <w:hyperlink w:history="1" w:anchor="_Toc181808877">
        <w:r w:rsidRPr="00016CA0">
          <w:rPr>
            <w:rStyle w:val="Hyperlink"/>
            <w:noProof/>
            <w:sz w:val="24"/>
            <w:szCs w:val="24"/>
          </w:rPr>
          <w:t>II.</w:t>
        </w:r>
        <w:r w:rsidRPr="00016CA0">
          <w:rPr>
            <w:rFonts w:eastAsiaTheme="minorEastAsia"/>
            <w:noProof/>
            <w:kern w:val="2"/>
            <w:sz w:val="24"/>
            <w:szCs w:val="24"/>
            <w14:ligatures w14:val="standardContextual"/>
          </w:rPr>
          <w:tab/>
        </w:r>
        <w:r w:rsidRPr="00016CA0">
          <w:rPr>
            <w:rStyle w:val="Hyperlink"/>
            <w:noProof/>
            <w:sz w:val="24"/>
            <w:szCs w:val="24"/>
          </w:rPr>
          <w:t>Thông tin cấu hình chung (company setting)</w:t>
        </w:r>
        <w:r w:rsidRPr="00016CA0">
          <w:rPr>
            <w:noProof/>
            <w:webHidden/>
            <w:sz w:val="24"/>
            <w:szCs w:val="24"/>
          </w:rPr>
          <w:tab/>
        </w:r>
        <w:r w:rsidRPr="00016CA0">
          <w:rPr>
            <w:noProof/>
            <w:webHidden/>
            <w:sz w:val="24"/>
            <w:szCs w:val="24"/>
          </w:rPr>
          <w:fldChar w:fldCharType="begin"/>
        </w:r>
        <w:r w:rsidRPr="00016CA0">
          <w:rPr>
            <w:noProof/>
            <w:webHidden/>
            <w:sz w:val="24"/>
            <w:szCs w:val="24"/>
          </w:rPr>
          <w:instrText xml:space="preserve"> PAGEREF _Toc181808877 \h </w:instrText>
        </w:r>
        <w:r w:rsidRPr="00016CA0">
          <w:rPr>
            <w:noProof/>
            <w:webHidden/>
            <w:sz w:val="24"/>
            <w:szCs w:val="24"/>
          </w:rPr>
        </w:r>
        <w:r w:rsidRPr="00016CA0">
          <w:rPr>
            <w:noProof/>
            <w:webHidden/>
            <w:sz w:val="24"/>
            <w:szCs w:val="24"/>
          </w:rPr>
          <w:fldChar w:fldCharType="separate"/>
        </w:r>
        <w:r w:rsidRPr="00016CA0">
          <w:rPr>
            <w:noProof/>
            <w:webHidden/>
            <w:sz w:val="24"/>
            <w:szCs w:val="24"/>
          </w:rPr>
          <w:t>6</w:t>
        </w:r>
        <w:r w:rsidRPr="00016CA0">
          <w:rPr>
            <w:noProof/>
            <w:webHidden/>
            <w:sz w:val="24"/>
            <w:szCs w:val="24"/>
          </w:rPr>
          <w:fldChar w:fldCharType="end"/>
        </w:r>
      </w:hyperlink>
    </w:p>
    <w:p w:rsidRPr="00016CA0" w:rsidR="00F80E3F" w:rsidRDefault="00F80E3F" w14:paraId="6E676123" w14:textId="4BBF70BB">
      <w:pPr>
        <w:pStyle w:val="TOC2"/>
        <w:tabs>
          <w:tab w:val="left" w:pos="660"/>
        </w:tabs>
        <w:rPr>
          <w:rFonts w:eastAsiaTheme="minorEastAsia"/>
          <w:noProof/>
          <w:kern w:val="2"/>
          <w:szCs w:val="24"/>
          <w14:ligatures w14:val="standardContextual"/>
        </w:rPr>
      </w:pPr>
      <w:hyperlink w:history="1" w:anchor="_Toc181808878">
        <w:r w:rsidRPr="00016CA0">
          <w:rPr>
            <w:rStyle w:val="Hyperlink"/>
            <w:rFonts w:eastAsia="SimSun"/>
            <w:noProof/>
            <w:szCs w:val="24"/>
          </w:rPr>
          <w:t>II.1.</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Mục đích</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_Toc181808878 \h </w:instrText>
        </w:r>
        <w:r w:rsidRPr="00016CA0">
          <w:rPr>
            <w:noProof/>
            <w:webHidden/>
            <w:szCs w:val="24"/>
          </w:rPr>
        </w:r>
        <w:r w:rsidRPr="00016CA0">
          <w:rPr>
            <w:noProof/>
            <w:webHidden/>
            <w:szCs w:val="24"/>
          </w:rPr>
          <w:fldChar w:fldCharType="separate"/>
        </w:r>
        <w:r w:rsidRPr="00016CA0">
          <w:rPr>
            <w:noProof/>
            <w:webHidden/>
            <w:szCs w:val="24"/>
          </w:rPr>
          <w:t>6</w:t>
        </w:r>
        <w:r w:rsidRPr="00016CA0">
          <w:rPr>
            <w:noProof/>
            <w:webHidden/>
            <w:szCs w:val="24"/>
          </w:rPr>
          <w:fldChar w:fldCharType="end"/>
        </w:r>
      </w:hyperlink>
    </w:p>
    <w:p w:rsidRPr="00016CA0" w:rsidR="00F80E3F" w:rsidRDefault="00F80E3F" w14:paraId="0F066FEF" w14:textId="22418D00">
      <w:pPr>
        <w:pStyle w:val="TOC2"/>
        <w:tabs>
          <w:tab w:val="left" w:pos="660"/>
        </w:tabs>
        <w:rPr>
          <w:rFonts w:eastAsiaTheme="minorEastAsia"/>
          <w:noProof/>
          <w:kern w:val="2"/>
          <w:szCs w:val="24"/>
          <w14:ligatures w14:val="standardContextual"/>
        </w:rPr>
      </w:pPr>
      <w:hyperlink w:history="1" w:anchor="_Toc181808879">
        <w:r w:rsidRPr="00016CA0">
          <w:rPr>
            <w:rStyle w:val="Hyperlink"/>
            <w:rFonts w:eastAsia="SimSun"/>
            <w:noProof/>
            <w:szCs w:val="24"/>
          </w:rPr>
          <w:t>II.2.</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Thông tin chi tiết</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_Toc181808879 \h </w:instrText>
        </w:r>
        <w:r w:rsidRPr="00016CA0">
          <w:rPr>
            <w:noProof/>
            <w:webHidden/>
            <w:szCs w:val="24"/>
          </w:rPr>
        </w:r>
        <w:r w:rsidRPr="00016CA0">
          <w:rPr>
            <w:noProof/>
            <w:webHidden/>
            <w:szCs w:val="24"/>
          </w:rPr>
          <w:fldChar w:fldCharType="separate"/>
        </w:r>
        <w:r w:rsidRPr="00016CA0">
          <w:rPr>
            <w:noProof/>
            <w:webHidden/>
            <w:szCs w:val="24"/>
          </w:rPr>
          <w:t>6</w:t>
        </w:r>
        <w:r w:rsidRPr="00016CA0">
          <w:rPr>
            <w:noProof/>
            <w:webHidden/>
            <w:szCs w:val="24"/>
          </w:rPr>
          <w:fldChar w:fldCharType="end"/>
        </w:r>
      </w:hyperlink>
    </w:p>
    <w:p w:rsidRPr="00016CA0" w:rsidR="00F80E3F" w:rsidRDefault="00F80E3F" w14:paraId="0500CCD0" w14:textId="0E617DCD">
      <w:pPr>
        <w:pStyle w:val="TOC1"/>
        <w:tabs>
          <w:tab w:val="left" w:pos="660"/>
        </w:tabs>
        <w:rPr>
          <w:rFonts w:eastAsiaTheme="minorEastAsia"/>
          <w:noProof/>
          <w:kern w:val="2"/>
          <w:sz w:val="24"/>
          <w:szCs w:val="24"/>
          <w14:ligatures w14:val="standardContextual"/>
        </w:rPr>
      </w:pPr>
      <w:hyperlink w:history="1" w:anchor="_Toc181808880">
        <w:r w:rsidRPr="00016CA0">
          <w:rPr>
            <w:rStyle w:val="Hyperlink"/>
            <w:noProof/>
            <w:sz w:val="24"/>
            <w:szCs w:val="24"/>
          </w:rPr>
          <w:t>III.</w:t>
        </w:r>
        <w:r w:rsidRPr="00016CA0">
          <w:rPr>
            <w:rFonts w:eastAsiaTheme="minorEastAsia"/>
            <w:noProof/>
            <w:kern w:val="2"/>
            <w:sz w:val="24"/>
            <w:szCs w:val="24"/>
            <w14:ligatures w14:val="standardContextual"/>
          </w:rPr>
          <w:tab/>
        </w:r>
        <w:r w:rsidRPr="00016CA0">
          <w:rPr>
            <w:rStyle w:val="Hyperlink"/>
            <w:noProof/>
            <w:sz w:val="24"/>
            <w:szCs w:val="24"/>
          </w:rPr>
          <w:t>Các loại cấu hình phân quyền trên hệ thống</w:t>
        </w:r>
        <w:r w:rsidRPr="00016CA0">
          <w:rPr>
            <w:noProof/>
            <w:webHidden/>
            <w:sz w:val="24"/>
            <w:szCs w:val="24"/>
          </w:rPr>
          <w:tab/>
        </w:r>
        <w:r w:rsidRPr="00016CA0">
          <w:rPr>
            <w:noProof/>
            <w:webHidden/>
            <w:sz w:val="24"/>
            <w:szCs w:val="24"/>
          </w:rPr>
          <w:fldChar w:fldCharType="begin"/>
        </w:r>
        <w:r w:rsidRPr="00016CA0">
          <w:rPr>
            <w:noProof/>
            <w:webHidden/>
            <w:sz w:val="24"/>
            <w:szCs w:val="24"/>
          </w:rPr>
          <w:instrText xml:space="preserve"> PAGEREF _Toc181808880 \h </w:instrText>
        </w:r>
        <w:r w:rsidRPr="00016CA0">
          <w:rPr>
            <w:noProof/>
            <w:webHidden/>
            <w:sz w:val="24"/>
            <w:szCs w:val="24"/>
          </w:rPr>
        </w:r>
        <w:r w:rsidRPr="00016CA0">
          <w:rPr>
            <w:noProof/>
            <w:webHidden/>
            <w:sz w:val="24"/>
            <w:szCs w:val="24"/>
          </w:rPr>
          <w:fldChar w:fldCharType="separate"/>
        </w:r>
        <w:r w:rsidRPr="00016CA0">
          <w:rPr>
            <w:noProof/>
            <w:webHidden/>
            <w:sz w:val="24"/>
            <w:szCs w:val="24"/>
          </w:rPr>
          <w:t>7</w:t>
        </w:r>
        <w:r w:rsidRPr="00016CA0">
          <w:rPr>
            <w:noProof/>
            <w:webHidden/>
            <w:sz w:val="24"/>
            <w:szCs w:val="24"/>
          </w:rPr>
          <w:fldChar w:fldCharType="end"/>
        </w:r>
      </w:hyperlink>
    </w:p>
    <w:p w:rsidRPr="00016CA0" w:rsidR="00F80E3F" w:rsidRDefault="00F80E3F" w14:paraId="0ABE08C1" w14:textId="38437940">
      <w:pPr>
        <w:pStyle w:val="TOC2"/>
        <w:tabs>
          <w:tab w:val="left" w:pos="880"/>
        </w:tabs>
        <w:rPr>
          <w:rFonts w:eastAsiaTheme="minorEastAsia"/>
          <w:noProof/>
          <w:kern w:val="2"/>
          <w:szCs w:val="24"/>
          <w14:ligatures w14:val="standardContextual"/>
        </w:rPr>
      </w:pPr>
      <w:hyperlink w:history="1" w:anchor="_Toc181808881">
        <w:r w:rsidRPr="00016CA0">
          <w:rPr>
            <w:rStyle w:val="Hyperlink"/>
            <w:rFonts w:eastAsia="SimSun"/>
            <w:noProof/>
            <w:szCs w:val="24"/>
          </w:rPr>
          <w:t>III.1.</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Thông tin Object trên hệ thống</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_Toc181808881 \h </w:instrText>
        </w:r>
        <w:r w:rsidRPr="00016CA0">
          <w:rPr>
            <w:noProof/>
            <w:webHidden/>
            <w:szCs w:val="24"/>
          </w:rPr>
        </w:r>
        <w:r w:rsidRPr="00016CA0">
          <w:rPr>
            <w:noProof/>
            <w:webHidden/>
            <w:szCs w:val="24"/>
          </w:rPr>
          <w:fldChar w:fldCharType="separate"/>
        </w:r>
        <w:r w:rsidRPr="00016CA0">
          <w:rPr>
            <w:noProof/>
            <w:webHidden/>
            <w:szCs w:val="24"/>
          </w:rPr>
          <w:t>7</w:t>
        </w:r>
        <w:r w:rsidRPr="00016CA0">
          <w:rPr>
            <w:noProof/>
            <w:webHidden/>
            <w:szCs w:val="24"/>
          </w:rPr>
          <w:fldChar w:fldCharType="end"/>
        </w:r>
      </w:hyperlink>
    </w:p>
    <w:p w:rsidRPr="00016CA0" w:rsidR="00F80E3F" w:rsidRDefault="00F80E3F" w14:paraId="376288A4" w14:textId="44F43B8F">
      <w:pPr>
        <w:pStyle w:val="TOC2"/>
        <w:tabs>
          <w:tab w:val="left" w:pos="880"/>
        </w:tabs>
        <w:rPr>
          <w:rFonts w:eastAsiaTheme="minorEastAsia"/>
          <w:noProof/>
          <w:kern w:val="2"/>
          <w:szCs w:val="24"/>
          <w14:ligatures w14:val="standardContextual"/>
        </w:rPr>
      </w:pPr>
      <w:hyperlink w:history="1" w:anchor="_Toc181808882">
        <w:r w:rsidRPr="00016CA0">
          <w:rPr>
            <w:rStyle w:val="Hyperlink"/>
            <w:rFonts w:eastAsia="SimSun"/>
            <w:noProof/>
            <w:szCs w:val="24"/>
          </w:rPr>
          <w:t>III.2.</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 xml:space="preserve">Phân quyền mặc định </w:t>
        </w:r>
        <w:r w:rsidRPr="00016CA0">
          <w:rPr>
            <w:rStyle w:val="Hyperlink"/>
            <w:noProof/>
            <w:szCs w:val="24"/>
          </w:rPr>
          <w:t>Organization-Wide Defaults</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_Toc181808882 \h </w:instrText>
        </w:r>
        <w:r w:rsidRPr="00016CA0">
          <w:rPr>
            <w:noProof/>
            <w:webHidden/>
            <w:szCs w:val="24"/>
          </w:rPr>
        </w:r>
        <w:r w:rsidRPr="00016CA0">
          <w:rPr>
            <w:noProof/>
            <w:webHidden/>
            <w:szCs w:val="24"/>
          </w:rPr>
          <w:fldChar w:fldCharType="separate"/>
        </w:r>
        <w:r w:rsidRPr="00016CA0">
          <w:rPr>
            <w:noProof/>
            <w:webHidden/>
            <w:szCs w:val="24"/>
          </w:rPr>
          <w:t>9</w:t>
        </w:r>
        <w:r w:rsidRPr="00016CA0">
          <w:rPr>
            <w:noProof/>
            <w:webHidden/>
            <w:szCs w:val="24"/>
          </w:rPr>
          <w:fldChar w:fldCharType="end"/>
        </w:r>
      </w:hyperlink>
    </w:p>
    <w:p w:rsidRPr="00016CA0" w:rsidR="00F80E3F" w:rsidRDefault="00F80E3F" w14:paraId="5A20BBB7" w14:textId="1EB2D08F">
      <w:pPr>
        <w:pStyle w:val="TOC3"/>
        <w:tabs>
          <w:tab w:val="left" w:pos="1100"/>
        </w:tabs>
        <w:rPr>
          <w:rFonts w:eastAsiaTheme="minorEastAsia"/>
          <w:i w:val="0"/>
          <w:noProof/>
          <w:kern w:val="2"/>
          <w:szCs w:val="24"/>
          <w14:ligatures w14:val="standardContextual"/>
        </w:rPr>
      </w:pPr>
      <w:hyperlink w:history="1" w:anchor="_Toc181808883">
        <w:r w:rsidRPr="00016CA0">
          <w:rPr>
            <w:rStyle w:val="Hyperlink"/>
            <w:rFonts w:eastAsia="SimSun"/>
            <w:noProof/>
            <w:szCs w:val="24"/>
          </w:rPr>
          <w:t>III.2.1.</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Mục đích</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_Toc181808883 \h </w:instrText>
        </w:r>
        <w:r w:rsidRPr="00016CA0">
          <w:rPr>
            <w:noProof/>
            <w:webHidden/>
            <w:szCs w:val="24"/>
          </w:rPr>
        </w:r>
        <w:r w:rsidRPr="00016CA0">
          <w:rPr>
            <w:noProof/>
            <w:webHidden/>
            <w:szCs w:val="24"/>
          </w:rPr>
          <w:fldChar w:fldCharType="separate"/>
        </w:r>
        <w:r w:rsidRPr="00016CA0">
          <w:rPr>
            <w:noProof/>
            <w:webHidden/>
            <w:szCs w:val="24"/>
          </w:rPr>
          <w:t>9</w:t>
        </w:r>
        <w:r w:rsidRPr="00016CA0">
          <w:rPr>
            <w:noProof/>
            <w:webHidden/>
            <w:szCs w:val="24"/>
          </w:rPr>
          <w:fldChar w:fldCharType="end"/>
        </w:r>
      </w:hyperlink>
    </w:p>
    <w:p w:rsidRPr="00016CA0" w:rsidR="00F80E3F" w:rsidRDefault="00F80E3F" w14:paraId="34CE47E7" w14:textId="4AE048CD">
      <w:pPr>
        <w:pStyle w:val="TOC3"/>
        <w:tabs>
          <w:tab w:val="left" w:pos="1100"/>
        </w:tabs>
        <w:rPr>
          <w:rFonts w:eastAsiaTheme="minorEastAsia"/>
          <w:i w:val="0"/>
          <w:noProof/>
          <w:kern w:val="2"/>
          <w:szCs w:val="24"/>
          <w14:ligatures w14:val="standardContextual"/>
        </w:rPr>
      </w:pPr>
      <w:hyperlink w:history="1" w:anchor="_Toc181808884">
        <w:r w:rsidRPr="00016CA0">
          <w:rPr>
            <w:rStyle w:val="Hyperlink"/>
            <w:rFonts w:eastAsia="SimSun"/>
            <w:noProof/>
            <w:szCs w:val="24"/>
          </w:rPr>
          <w:t>III.2.2.</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Các loại cài đặt OWD</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_Toc181808884 \h </w:instrText>
        </w:r>
        <w:r w:rsidRPr="00016CA0">
          <w:rPr>
            <w:noProof/>
            <w:webHidden/>
            <w:szCs w:val="24"/>
          </w:rPr>
        </w:r>
        <w:r w:rsidRPr="00016CA0">
          <w:rPr>
            <w:noProof/>
            <w:webHidden/>
            <w:szCs w:val="24"/>
          </w:rPr>
          <w:fldChar w:fldCharType="separate"/>
        </w:r>
        <w:r w:rsidRPr="00016CA0">
          <w:rPr>
            <w:noProof/>
            <w:webHidden/>
            <w:szCs w:val="24"/>
          </w:rPr>
          <w:t>9</w:t>
        </w:r>
        <w:r w:rsidRPr="00016CA0">
          <w:rPr>
            <w:noProof/>
            <w:webHidden/>
            <w:szCs w:val="24"/>
          </w:rPr>
          <w:fldChar w:fldCharType="end"/>
        </w:r>
      </w:hyperlink>
    </w:p>
    <w:p w:rsidRPr="00016CA0" w:rsidR="00F80E3F" w:rsidRDefault="00F80E3F" w14:paraId="68A93C63" w14:textId="16038E5E">
      <w:pPr>
        <w:pStyle w:val="TOC3"/>
        <w:tabs>
          <w:tab w:val="left" w:pos="1100"/>
        </w:tabs>
        <w:rPr>
          <w:rFonts w:eastAsiaTheme="minorEastAsia"/>
          <w:i w:val="0"/>
          <w:noProof/>
          <w:kern w:val="2"/>
          <w:szCs w:val="24"/>
          <w14:ligatures w14:val="standardContextual"/>
        </w:rPr>
      </w:pPr>
      <w:hyperlink w:history="1" w:anchor="_Toc181808885">
        <w:r w:rsidRPr="00016CA0">
          <w:rPr>
            <w:rStyle w:val="Hyperlink"/>
            <w:rFonts w:eastAsia="SimSun"/>
            <w:noProof/>
            <w:szCs w:val="24"/>
          </w:rPr>
          <w:t>III.2.3.</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Chi tiết OWD trên các Object của hệ thống</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_Toc181808885 \h </w:instrText>
        </w:r>
        <w:r w:rsidRPr="00016CA0">
          <w:rPr>
            <w:noProof/>
            <w:webHidden/>
            <w:szCs w:val="24"/>
          </w:rPr>
        </w:r>
        <w:r w:rsidRPr="00016CA0">
          <w:rPr>
            <w:noProof/>
            <w:webHidden/>
            <w:szCs w:val="24"/>
          </w:rPr>
          <w:fldChar w:fldCharType="separate"/>
        </w:r>
        <w:r w:rsidRPr="00016CA0">
          <w:rPr>
            <w:noProof/>
            <w:webHidden/>
            <w:szCs w:val="24"/>
          </w:rPr>
          <w:t>9</w:t>
        </w:r>
        <w:r w:rsidRPr="00016CA0">
          <w:rPr>
            <w:noProof/>
            <w:webHidden/>
            <w:szCs w:val="24"/>
          </w:rPr>
          <w:fldChar w:fldCharType="end"/>
        </w:r>
      </w:hyperlink>
    </w:p>
    <w:p w:rsidRPr="00016CA0" w:rsidR="00F80E3F" w:rsidRDefault="00F80E3F" w14:paraId="3F7E8924" w14:textId="5ED127D2">
      <w:pPr>
        <w:pStyle w:val="TOC2"/>
        <w:tabs>
          <w:tab w:val="left" w:pos="880"/>
        </w:tabs>
        <w:rPr>
          <w:rFonts w:eastAsiaTheme="minorEastAsia"/>
          <w:noProof/>
          <w:kern w:val="2"/>
          <w:szCs w:val="24"/>
          <w14:ligatures w14:val="standardContextual"/>
        </w:rPr>
      </w:pPr>
      <w:hyperlink w:history="1" w:anchor="_Toc181808886">
        <w:r w:rsidRPr="00016CA0">
          <w:rPr>
            <w:rStyle w:val="Hyperlink"/>
            <w:rFonts w:eastAsia="SimSun"/>
            <w:noProof/>
            <w:szCs w:val="24"/>
          </w:rPr>
          <w:t>III.3.</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Phân cấp vai trò Role Hierarchy</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_Toc181808886 \h </w:instrText>
        </w:r>
        <w:r w:rsidRPr="00016CA0">
          <w:rPr>
            <w:noProof/>
            <w:webHidden/>
            <w:szCs w:val="24"/>
          </w:rPr>
        </w:r>
        <w:r w:rsidRPr="00016CA0">
          <w:rPr>
            <w:noProof/>
            <w:webHidden/>
            <w:szCs w:val="24"/>
          </w:rPr>
          <w:fldChar w:fldCharType="separate"/>
        </w:r>
        <w:r w:rsidRPr="00016CA0">
          <w:rPr>
            <w:noProof/>
            <w:webHidden/>
            <w:szCs w:val="24"/>
          </w:rPr>
          <w:t>11</w:t>
        </w:r>
        <w:r w:rsidRPr="00016CA0">
          <w:rPr>
            <w:noProof/>
            <w:webHidden/>
            <w:szCs w:val="24"/>
          </w:rPr>
          <w:fldChar w:fldCharType="end"/>
        </w:r>
      </w:hyperlink>
    </w:p>
    <w:p w:rsidRPr="00016CA0" w:rsidR="00F80E3F" w:rsidRDefault="00F80E3F" w14:paraId="7460087C" w14:textId="36BB7B50">
      <w:pPr>
        <w:pStyle w:val="TOC3"/>
        <w:tabs>
          <w:tab w:val="left" w:pos="1100"/>
        </w:tabs>
        <w:rPr>
          <w:rFonts w:eastAsiaTheme="minorEastAsia"/>
          <w:i w:val="0"/>
          <w:noProof/>
          <w:kern w:val="2"/>
          <w:szCs w:val="24"/>
          <w14:ligatures w14:val="standardContextual"/>
        </w:rPr>
      </w:pPr>
      <w:hyperlink w:history="1" w:anchor="_Toc181808887">
        <w:r w:rsidRPr="00016CA0">
          <w:rPr>
            <w:rStyle w:val="Hyperlink"/>
            <w:rFonts w:eastAsia="SimSun"/>
            <w:noProof/>
            <w:szCs w:val="24"/>
          </w:rPr>
          <w:t>III.3.1.</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Mục đích</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_Toc181808887 \h </w:instrText>
        </w:r>
        <w:r w:rsidRPr="00016CA0">
          <w:rPr>
            <w:noProof/>
            <w:webHidden/>
            <w:szCs w:val="24"/>
          </w:rPr>
        </w:r>
        <w:r w:rsidRPr="00016CA0">
          <w:rPr>
            <w:noProof/>
            <w:webHidden/>
            <w:szCs w:val="24"/>
          </w:rPr>
          <w:fldChar w:fldCharType="separate"/>
        </w:r>
        <w:r w:rsidRPr="00016CA0">
          <w:rPr>
            <w:noProof/>
            <w:webHidden/>
            <w:szCs w:val="24"/>
          </w:rPr>
          <w:t>11</w:t>
        </w:r>
        <w:r w:rsidRPr="00016CA0">
          <w:rPr>
            <w:noProof/>
            <w:webHidden/>
            <w:szCs w:val="24"/>
          </w:rPr>
          <w:fldChar w:fldCharType="end"/>
        </w:r>
      </w:hyperlink>
    </w:p>
    <w:p w:rsidRPr="00016CA0" w:rsidR="00F80E3F" w:rsidRDefault="00F80E3F" w14:paraId="23327828" w14:textId="527361C8">
      <w:pPr>
        <w:pStyle w:val="TOC3"/>
        <w:tabs>
          <w:tab w:val="left" w:pos="1100"/>
        </w:tabs>
        <w:rPr>
          <w:rFonts w:eastAsiaTheme="minorEastAsia"/>
          <w:i w:val="0"/>
          <w:noProof/>
          <w:kern w:val="2"/>
          <w:szCs w:val="24"/>
          <w14:ligatures w14:val="standardContextual"/>
        </w:rPr>
      </w:pPr>
      <w:hyperlink w:history="1" w:anchor="_Toc181808888">
        <w:r w:rsidRPr="00016CA0">
          <w:rPr>
            <w:rStyle w:val="Hyperlink"/>
            <w:rFonts w:eastAsia="SimSun"/>
            <w:noProof/>
            <w:szCs w:val="24"/>
          </w:rPr>
          <w:t>III.3.2.</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Chi tiết phân cấp vai trò Role Hierarchy</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_Toc181808888 \h </w:instrText>
        </w:r>
        <w:r w:rsidRPr="00016CA0">
          <w:rPr>
            <w:noProof/>
            <w:webHidden/>
            <w:szCs w:val="24"/>
          </w:rPr>
        </w:r>
        <w:r w:rsidRPr="00016CA0">
          <w:rPr>
            <w:noProof/>
            <w:webHidden/>
            <w:szCs w:val="24"/>
          </w:rPr>
          <w:fldChar w:fldCharType="separate"/>
        </w:r>
        <w:r w:rsidRPr="00016CA0">
          <w:rPr>
            <w:noProof/>
            <w:webHidden/>
            <w:szCs w:val="24"/>
          </w:rPr>
          <w:t>12</w:t>
        </w:r>
        <w:r w:rsidRPr="00016CA0">
          <w:rPr>
            <w:noProof/>
            <w:webHidden/>
            <w:szCs w:val="24"/>
          </w:rPr>
          <w:fldChar w:fldCharType="end"/>
        </w:r>
      </w:hyperlink>
    </w:p>
    <w:p w:rsidRPr="00016CA0" w:rsidR="00F80E3F" w:rsidRDefault="00F80E3F" w14:paraId="62385ACA" w14:textId="39F75B32">
      <w:pPr>
        <w:pStyle w:val="TOC2"/>
        <w:tabs>
          <w:tab w:val="left" w:pos="880"/>
        </w:tabs>
        <w:rPr>
          <w:rFonts w:eastAsiaTheme="minorEastAsia"/>
          <w:noProof/>
          <w:kern w:val="2"/>
          <w:szCs w:val="24"/>
          <w14:ligatures w14:val="standardContextual"/>
        </w:rPr>
      </w:pPr>
      <w:hyperlink w:history="1" w:anchor="_Toc181808889">
        <w:r w:rsidRPr="00016CA0">
          <w:rPr>
            <w:rStyle w:val="Hyperlink"/>
            <w:rFonts w:eastAsia="SimSun"/>
            <w:noProof/>
            <w:szCs w:val="24"/>
          </w:rPr>
          <w:t>III.4.</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lang w:val="vi-VN"/>
          </w:rPr>
          <w:t>Chi sẻ dữ liệu Sharing Rule</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_Toc181808889 \h </w:instrText>
        </w:r>
        <w:r w:rsidRPr="00016CA0">
          <w:rPr>
            <w:noProof/>
            <w:webHidden/>
            <w:szCs w:val="24"/>
          </w:rPr>
        </w:r>
        <w:r w:rsidRPr="00016CA0">
          <w:rPr>
            <w:noProof/>
            <w:webHidden/>
            <w:szCs w:val="24"/>
          </w:rPr>
          <w:fldChar w:fldCharType="separate"/>
        </w:r>
        <w:r w:rsidRPr="00016CA0">
          <w:rPr>
            <w:noProof/>
            <w:webHidden/>
            <w:szCs w:val="24"/>
          </w:rPr>
          <w:t>13</w:t>
        </w:r>
        <w:r w:rsidRPr="00016CA0">
          <w:rPr>
            <w:noProof/>
            <w:webHidden/>
            <w:szCs w:val="24"/>
          </w:rPr>
          <w:fldChar w:fldCharType="end"/>
        </w:r>
      </w:hyperlink>
    </w:p>
    <w:p w:rsidRPr="00016CA0" w:rsidR="00F80E3F" w:rsidRDefault="00F80E3F" w14:paraId="26FFE36E" w14:textId="0A3D37A8">
      <w:pPr>
        <w:pStyle w:val="TOC3"/>
        <w:tabs>
          <w:tab w:val="left" w:pos="1100"/>
        </w:tabs>
        <w:rPr>
          <w:rFonts w:eastAsiaTheme="minorEastAsia"/>
          <w:i w:val="0"/>
          <w:noProof/>
          <w:kern w:val="2"/>
          <w:szCs w:val="24"/>
          <w14:ligatures w14:val="standardContextual"/>
        </w:rPr>
      </w:pPr>
      <w:hyperlink w:history="1" w:anchor="_Toc181808890">
        <w:r w:rsidRPr="00016CA0">
          <w:rPr>
            <w:rStyle w:val="Hyperlink"/>
            <w:rFonts w:eastAsia="SimSun"/>
            <w:noProof/>
            <w:szCs w:val="24"/>
          </w:rPr>
          <w:t>III.4.1.</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Mục đích</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_Toc181808890 \h </w:instrText>
        </w:r>
        <w:r w:rsidRPr="00016CA0">
          <w:rPr>
            <w:noProof/>
            <w:webHidden/>
            <w:szCs w:val="24"/>
          </w:rPr>
        </w:r>
        <w:r w:rsidRPr="00016CA0">
          <w:rPr>
            <w:noProof/>
            <w:webHidden/>
            <w:szCs w:val="24"/>
          </w:rPr>
          <w:fldChar w:fldCharType="separate"/>
        </w:r>
        <w:r w:rsidRPr="00016CA0">
          <w:rPr>
            <w:noProof/>
            <w:webHidden/>
            <w:szCs w:val="24"/>
          </w:rPr>
          <w:t>13</w:t>
        </w:r>
        <w:r w:rsidRPr="00016CA0">
          <w:rPr>
            <w:noProof/>
            <w:webHidden/>
            <w:szCs w:val="24"/>
          </w:rPr>
          <w:fldChar w:fldCharType="end"/>
        </w:r>
      </w:hyperlink>
    </w:p>
    <w:p w:rsidRPr="00016CA0" w:rsidR="00F80E3F" w:rsidRDefault="00F80E3F" w14:paraId="41C4C9F4" w14:textId="16BD02CD">
      <w:pPr>
        <w:pStyle w:val="TOC2"/>
        <w:tabs>
          <w:tab w:val="left" w:pos="880"/>
        </w:tabs>
        <w:rPr>
          <w:rFonts w:eastAsiaTheme="minorEastAsia"/>
          <w:noProof/>
          <w:kern w:val="2"/>
          <w:szCs w:val="24"/>
          <w14:ligatures w14:val="standardContextual"/>
        </w:rPr>
      </w:pPr>
      <w:hyperlink w:history="1" w:anchor="_Toc181808891">
        <w:r w:rsidRPr="00016CA0">
          <w:rPr>
            <w:rStyle w:val="Hyperlink"/>
            <w:rFonts w:eastAsia="SimSun"/>
            <w:noProof/>
            <w:szCs w:val="24"/>
            <w:lang w:val="vi-VN"/>
          </w:rPr>
          <w:t>III.5.</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lang w:val="vi-VN"/>
          </w:rPr>
          <w:t>Chi sẻ dữ liệu Manual Sharing Rules</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_Toc181808891 \h </w:instrText>
        </w:r>
        <w:r w:rsidRPr="00016CA0">
          <w:rPr>
            <w:noProof/>
            <w:webHidden/>
            <w:szCs w:val="24"/>
          </w:rPr>
        </w:r>
        <w:r w:rsidRPr="00016CA0">
          <w:rPr>
            <w:noProof/>
            <w:webHidden/>
            <w:szCs w:val="24"/>
          </w:rPr>
          <w:fldChar w:fldCharType="separate"/>
        </w:r>
        <w:r w:rsidRPr="00016CA0">
          <w:rPr>
            <w:noProof/>
            <w:webHidden/>
            <w:szCs w:val="24"/>
          </w:rPr>
          <w:t>13</w:t>
        </w:r>
        <w:r w:rsidRPr="00016CA0">
          <w:rPr>
            <w:noProof/>
            <w:webHidden/>
            <w:szCs w:val="24"/>
          </w:rPr>
          <w:fldChar w:fldCharType="end"/>
        </w:r>
      </w:hyperlink>
    </w:p>
    <w:p w:rsidRPr="00016CA0" w:rsidR="00F80E3F" w:rsidRDefault="00F80E3F" w14:paraId="35846B0F" w14:textId="4632C0EA">
      <w:pPr>
        <w:pStyle w:val="TOC3"/>
        <w:tabs>
          <w:tab w:val="left" w:pos="1100"/>
        </w:tabs>
        <w:rPr>
          <w:rFonts w:eastAsiaTheme="minorEastAsia"/>
          <w:i w:val="0"/>
          <w:noProof/>
          <w:kern w:val="2"/>
          <w:szCs w:val="24"/>
          <w14:ligatures w14:val="standardContextual"/>
        </w:rPr>
      </w:pPr>
      <w:hyperlink w:history="1" w:anchor="_Toc181808892">
        <w:r w:rsidRPr="00016CA0">
          <w:rPr>
            <w:rStyle w:val="Hyperlink"/>
            <w:rFonts w:eastAsia="SimSun"/>
            <w:noProof/>
            <w:szCs w:val="24"/>
          </w:rPr>
          <w:t>III.5.1.</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Mục đích</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_Toc181808892 \h </w:instrText>
        </w:r>
        <w:r w:rsidRPr="00016CA0">
          <w:rPr>
            <w:noProof/>
            <w:webHidden/>
            <w:szCs w:val="24"/>
          </w:rPr>
        </w:r>
        <w:r w:rsidRPr="00016CA0">
          <w:rPr>
            <w:noProof/>
            <w:webHidden/>
            <w:szCs w:val="24"/>
          </w:rPr>
          <w:fldChar w:fldCharType="separate"/>
        </w:r>
        <w:r w:rsidRPr="00016CA0">
          <w:rPr>
            <w:noProof/>
            <w:webHidden/>
            <w:szCs w:val="24"/>
          </w:rPr>
          <w:t>13</w:t>
        </w:r>
        <w:r w:rsidRPr="00016CA0">
          <w:rPr>
            <w:noProof/>
            <w:webHidden/>
            <w:szCs w:val="24"/>
          </w:rPr>
          <w:fldChar w:fldCharType="end"/>
        </w:r>
      </w:hyperlink>
    </w:p>
    <w:p w:rsidRPr="00016CA0" w:rsidR="00F80E3F" w:rsidRDefault="00F80E3F" w14:paraId="340BFAFD" w14:textId="1DCB46E3">
      <w:pPr>
        <w:pStyle w:val="TOC2"/>
        <w:tabs>
          <w:tab w:val="left" w:pos="880"/>
        </w:tabs>
        <w:rPr>
          <w:rFonts w:eastAsiaTheme="minorEastAsia"/>
          <w:noProof/>
          <w:kern w:val="2"/>
          <w:szCs w:val="24"/>
          <w14:ligatures w14:val="standardContextual"/>
        </w:rPr>
      </w:pPr>
      <w:hyperlink w:history="1" w:anchor="_Toc181808893">
        <w:r w:rsidRPr="00016CA0">
          <w:rPr>
            <w:rStyle w:val="Hyperlink"/>
            <w:rFonts w:eastAsia="SimSun"/>
            <w:noProof/>
            <w:szCs w:val="24"/>
          </w:rPr>
          <w:t>III.6.</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Phân quyền Profiles (Hồ sơ)</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_Toc181808893 \h </w:instrText>
        </w:r>
        <w:r w:rsidRPr="00016CA0">
          <w:rPr>
            <w:noProof/>
            <w:webHidden/>
            <w:szCs w:val="24"/>
          </w:rPr>
        </w:r>
        <w:r w:rsidRPr="00016CA0">
          <w:rPr>
            <w:noProof/>
            <w:webHidden/>
            <w:szCs w:val="24"/>
          </w:rPr>
          <w:fldChar w:fldCharType="separate"/>
        </w:r>
        <w:r w:rsidRPr="00016CA0">
          <w:rPr>
            <w:noProof/>
            <w:webHidden/>
            <w:szCs w:val="24"/>
          </w:rPr>
          <w:t>14</w:t>
        </w:r>
        <w:r w:rsidRPr="00016CA0">
          <w:rPr>
            <w:noProof/>
            <w:webHidden/>
            <w:szCs w:val="24"/>
          </w:rPr>
          <w:fldChar w:fldCharType="end"/>
        </w:r>
      </w:hyperlink>
    </w:p>
    <w:p w:rsidRPr="00016CA0" w:rsidR="00F80E3F" w:rsidRDefault="00F80E3F" w14:paraId="4AA87BE6" w14:textId="1A7F360D">
      <w:pPr>
        <w:pStyle w:val="TOC3"/>
        <w:tabs>
          <w:tab w:val="left" w:pos="1100"/>
        </w:tabs>
        <w:rPr>
          <w:rFonts w:eastAsiaTheme="minorEastAsia"/>
          <w:i w:val="0"/>
          <w:noProof/>
          <w:kern w:val="2"/>
          <w:szCs w:val="24"/>
          <w14:ligatures w14:val="standardContextual"/>
        </w:rPr>
      </w:pPr>
      <w:hyperlink w:history="1" w:anchor="_Toc181808894">
        <w:r w:rsidRPr="00016CA0">
          <w:rPr>
            <w:rStyle w:val="Hyperlink"/>
            <w:rFonts w:eastAsia="SimSun"/>
            <w:noProof/>
            <w:szCs w:val="24"/>
          </w:rPr>
          <w:t>III.6.1.</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Mục đích</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_Toc181808894 \h </w:instrText>
        </w:r>
        <w:r w:rsidRPr="00016CA0">
          <w:rPr>
            <w:noProof/>
            <w:webHidden/>
            <w:szCs w:val="24"/>
          </w:rPr>
        </w:r>
        <w:r w:rsidRPr="00016CA0">
          <w:rPr>
            <w:noProof/>
            <w:webHidden/>
            <w:szCs w:val="24"/>
          </w:rPr>
          <w:fldChar w:fldCharType="separate"/>
        </w:r>
        <w:r w:rsidRPr="00016CA0">
          <w:rPr>
            <w:noProof/>
            <w:webHidden/>
            <w:szCs w:val="24"/>
          </w:rPr>
          <w:t>14</w:t>
        </w:r>
        <w:r w:rsidRPr="00016CA0">
          <w:rPr>
            <w:noProof/>
            <w:webHidden/>
            <w:szCs w:val="24"/>
          </w:rPr>
          <w:fldChar w:fldCharType="end"/>
        </w:r>
      </w:hyperlink>
    </w:p>
    <w:p w:rsidRPr="00016CA0" w:rsidR="00F80E3F" w:rsidRDefault="00F80E3F" w14:paraId="3CA6050A" w14:textId="683C048F">
      <w:pPr>
        <w:pStyle w:val="TOC3"/>
        <w:tabs>
          <w:tab w:val="left" w:pos="1100"/>
        </w:tabs>
        <w:rPr>
          <w:rFonts w:eastAsiaTheme="minorEastAsia"/>
          <w:i w:val="0"/>
          <w:noProof/>
          <w:kern w:val="2"/>
          <w:szCs w:val="24"/>
          <w14:ligatures w14:val="standardContextual"/>
        </w:rPr>
      </w:pPr>
      <w:hyperlink w:history="1" w:anchor="_Toc181808895">
        <w:r w:rsidRPr="00016CA0">
          <w:rPr>
            <w:rStyle w:val="Hyperlink"/>
            <w:rFonts w:eastAsia="SimSun"/>
            <w:noProof/>
            <w:szCs w:val="24"/>
          </w:rPr>
          <w:t>III.6.2.</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Các thành phần chính của Profile</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_Toc181808895 \h </w:instrText>
        </w:r>
        <w:r w:rsidRPr="00016CA0">
          <w:rPr>
            <w:noProof/>
            <w:webHidden/>
            <w:szCs w:val="24"/>
          </w:rPr>
        </w:r>
        <w:r w:rsidRPr="00016CA0">
          <w:rPr>
            <w:noProof/>
            <w:webHidden/>
            <w:szCs w:val="24"/>
          </w:rPr>
          <w:fldChar w:fldCharType="separate"/>
        </w:r>
        <w:r w:rsidRPr="00016CA0">
          <w:rPr>
            <w:noProof/>
            <w:webHidden/>
            <w:szCs w:val="24"/>
          </w:rPr>
          <w:t>14</w:t>
        </w:r>
        <w:r w:rsidRPr="00016CA0">
          <w:rPr>
            <w:noProof/>
            <w:webHidden/>
            <w:szCs w:val="24"/>
          </w:rPr>
          <w:fldChar w:fldCharType="end"/>
        </w:r>
      </w:hyperlink>
    </w:p>
    <w:p w:rsidRPr="00016CA0" w:rsidR="00F80E3F" w:rsidRDefault="00F80E3F" w14:paraId="481C2C58" w14:textId="71825AA2">
      <w:pPr>
        <w:pStyle w:val="TOC2"/>
        <w:tabs>
          <w:tab w:val="left" w:pos="880"/>
        </w:tabs>
        <w:rPr>
          <w:rFonts w:eastAsiaTheme="minorEastAsia"/>
          <w:noProof/>
          <w:kern w:val="2"/>
          <w:szCs w:val="24"/>
          <w14:ligatures w14:val="standardContextual"/>
        </w:rPr>
      </w:pPr>
      <w:hyperlink w:history="1" w:anchor="_Toc181808896">
        <w:r w:rsidRPr="00016CA0">
          <w:rPr>
            <w:rStyle w:val="Hyperlink"/>
            <w:rFonts w:eastAsia="SimSun"/>
            <w:noProof/>
            <w:szCs w:val="24"/>
          </w:rPr>
          <w:t>III.7.</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Phân quyền Permission Set (Hồ sơ)</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_Toc181808896 \h </w:instrText>
        </w:r>
        <w:r w:rsidRPr="00016CA0">
          <w:rPr>
            <w:noProof/>
            <w:webHidden/>
            <w:szCs w:val="24"/>
          </w:rPr>
        </w:r>
        <w:r w:rsidRPr="00016CA0">
          <w:rPr>
            <w:noProof/>
            <w:webHidden/>
            <w:szCs w:val="24"/>
          </w:rPr>
          <w:fldChar w:fldCharType="separate"/>
        </w:r>
        <w:r w:rsidRPr="00016CA0">
          <w:rPr>
            <w:noProof/>
            <w:webHidden/>
            <w:szCs w:val="24"/>
          </w:rPr>
          <w:t>16</w:t>
        </w:r>
        <w:r w:rsidRPr="00016CA0">
          <w:rPr>
            <w:noProof/>
            <w:webHidden/>
            <w:szCs w:val="24"/>
          </w:rPr>
          <w:fldChar w:fldCharType="end"/>
        </w:r>
      </w:hyperlink>
    </w:p>
    <w:p w:rsidRPr="00016CA0" w:rsidR="00F80E3F" w:rsidRDefault="00F80E3F" w14:paraId="7BDE1264" w14:textId="37326C56">
      <w:pPr>
        <w:pStyle w:val="TOC3"/>
        <w:tabs>
          <w:tab w:val="left" w:pos="1100"/>
        </w:tabs>
        <w:rPr>
          <w:rFonts w:eastAsiaTheme="minorEastAsia"/>
          <w:i w:val="0"/>
          <w:noProof/>
          <w:kern w:val="2"/>
          <w:szCs w:val="24"/>
          <w14:ligatures w14:val="standardContextual"/>
        </w:rPr>
      </w:pPr>
      <w:hyperlink w:history="1" w:anchor="_Toc181808897">
        <w:r w:rsidRPr="00016CA0">
          <w:rPr>
            <w:rStyle w:val="Hyperlink"/>
            <w:rFonts w:eastAsia="SimSun"/>
            <w:noProof/>
            <w:szCs w:val="24"/>
          </w:rPr>
          <w:t>III.7.1.</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Mục đích</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_Toc181808897 \h </w:instrText>
        </w:r>
        <w:r w:rsidRPr="00016CA0">
          <w:rPr>
            <w:noProof/>
            <w:webHidden/>
            <w:szCs w:val="24"/>
          </w:rPr>
        </w:r>
        <w:r w:rsidRPr="00016CA0">
          <w:rPr>
            <w:noProof/>
            <w:webHidden/>
            <w:szCs w:val="24"/>
          </w:rPr>
          <w:fldChar w:fldCharType="separate"/>
        </w:r>
        <w:r w:rsidRPr="00016CA0">
          <w:rPr>
            <w:noProof/>
            <w:webHidden/>
            <w:szCs w:val="24"/>
          </w:rPr>
          <w:t>16</w:t>
        </w:r>
        <w:r w:rsidRPr="00016CA0">
          <w:rPr>
            <w:noProof/>
            <w:webHidden/>
            <w:szCs w:val="24"/>
          </w:rPr>
          <w:fldChar w:fldCharType="end"/>
        </w:r>
      </w:hyperlink>
    </w:p>
    <w:p w:rsidRPr="00016CA0" w:rsidR="00F80E3F" w:rsidRDefault="00F80E3F" w14:paraId="11749226" w14:textId="048B9ACB">
      <w:pPr>
        <w:pStyle w:val="TOC3"/>
        <w:tabs>
          <w:tab w:val="left" w:pos="1100"/>
        </w:tabs>
        <w:rPr>
          <w:rFonts w:eastAsiaTheme="minorEastAsia"/>
          <w:i w:val="0"/>
          <w:noProof/>
          <w:kern w:val="2"/>
          <w:szCs w:val="24"/>
          <w14:ligatures w14:val="standardContextual"/>
        </w:rPr>
      </w:pPr>
      <w:hyperlink w:history="1" w:anchor="_Toc181808898">
        <w:r w:rsidRPr="00016CA0">
          <w:rPr>
            <w:rStyle w:val="Hyperlink"/>
            <w:rFonts w:eastAsia="SimSun"/>
            <w:noProof/>
            <w:szCs w:val="24"/>
          </w:rPr>
          <w:t>III.7.2.</w:t>
        </w:r>
        <w:r w:rsidRPr="00016CA0">
          <w:rPr>
            <w:rFonts w:eastAsiaTheme="minorEastAsia"/>
            <w:i w:val="0"/>
            <w:noProof/>
            <w:kern w:val="2"/>
            <w:szCs w:val="24"/>
            <w14:ligatures w14:val="standardContextual"/>
          </w:rPr>
          <w:tab/>
        </w:r>
        <w:r w:rsidRPr="00016CA0">
          <w:rPr>
            <w:rStyle w:val="Hyperlink"/>
            <w:rFonts w:eastAsia="SimSun"/>
            <w:noProof/>
            <w:szCs w:val="24"/>
            <w:shd w:val="clear" w:color="auto" w:fill="FFFFFF"/>
          </w:rPr>
          <w:t>Các thành phần chính của Permission Set</w:t>
        </w:r>
        <w:r w:rsidRPr="00016CA0">
          <w:rPr>
            <w:noProof/>
            <w:webHidden/>
            <w:szCs w:val="24"/>
          </w:rPr>
          <w:tab/>
        </w:r>
        <w:r w:rsidRPr="00016CA0">
          <w:rPr>
            <w:noProof/>
            <w:webHidden/>
            <w:szCs w:val="24"/>
          </w:rPr>
          <w:fldChar w:fldCharType="begin"/>
        </w:r>
        <w:r w:rsidRPr="00016CA0">
          <w:rPr>
            <w:noProof/>
            <w:webHidden/>
            <w:szCs w:val="24"/>
          </w:rPr>
          <w:instrText xml:space="preserve"> PAGEREF _Toc181808898 \h </w:instrText>
        </w:r>
        <w:r w:rsidRPr="00016CA0">
          <w:rPr>
            <w:noProof/>
            <w:webHidden/>
            <w:szCs w:val="24"/>
          </w:rPr>
        </w:r>
        <w:r w:rsidRPr="00016CA0">
          <w:rPr>
            <w:noProof/>
            <w:webHidden/>
            <w:szCs w:val="24"/>
          </w:rPr>
          <w:fldChar w:fldCharType="separate"/>
        </w:r>
        <w:r w:rsidRPr="00016CA0">
          <w:rPr>
            <w:noProof/>
            <w:webHidden/>
            <w:szCs w:val="24"/>
          </w:rPr>
          <w:t>16</w:t>
        </w:r>
        <w:r w:rsidRPr="00016CA0">
          <w:rPr>
            <w:noProof/>
            <w:webHidden/>
            <w:szCs w:val="24"/>
          </w:rPr>
          <w:fldChar w:fldCharType="end"/>
        </w:r>
      </w:hyperlink>
    </w:p>
    <w:p w:rsidRPr="00016CA0" w:rsidR="00F80E3F" w:rsidRDefault="00F80E3F" w14:paraId="40176D2F" w14:textId="0A914BD6">
      <w:pPr>
        <w:pStyle w:val="TOC1"/>
        <w:tabs>
          <w:tab w:val="left" w:pos="660"/>
        </w:tabs>
        <w:rPr>
          <w:rFonts w:eastAsiaTheme="minorEastAsia"/>
          <w:noProof/>
          <w:kern w:val="2"/>
          <w:sz w:val="24"/>
          <w:szCs w:val="24"/>
          <w14:ligatures w14:val="standardContextual"/>
        </w:rPr>
      </w:pPr>
      <w:hyperlink w:history="1" w:anchor="_Toc181808899">
        <w:r w:rsidRPr="00016CA0">
          <w:rPr>
            <w:rStyle w:val="Hyperlink"/>
            <w:noProof/>
            <w:sz w:val="24"/>
            <w:szCs w:val="24"/>
          </w:rPr>
          <w:t>IV.</w:t>
        </w:r>
        <w:r w:rsidRPr="00016CA0">
          <w:rPr>
            <w:rFonts w:eastAsiaTheme="minorEastAsia"/>
            <w:noProof/>
            <w:kern w:val="2"/>
            <w:sz w:val="24"/>
            <w:szCs w:val="24"/>
            <w14:ligatures w14:val="standardContextual"/>
          </w:rPr>
          <w:tab/>
        </w:r>
        <w:r w:rsidRPr="00016CA0">
          <w:rPr>
            <w:rStyle w:val="Hyperlink"/>
            <w:noProof/>
            <w:sz w:val="24"/>
            <w:szCs w:val="24"/>
          </w:rPr>
          <w:t>Cấu hình phân quyền chi tiết</w:t>
        </w:r>
        <w:r w:rsidRPr="00016CA0">
          <w:rPr>
            <w:noProof/>
            <w:webHidden/>
            <w:sz w:val="24"/>
            <w:szCs w:val="24"/>
          </w:rPr>
          <w:tab/>
        </w:r>
        <w:r w:rsidRPr="00016CA0">
          <w:rPr>
            <w:noProof/>
            <w:webHidden/>
            <w:sz w:val="24"/>
            <w:szCs w:val="24"/>
          </w:rPr>
          <w:fldChar w:fldCharType="begin"/>
        </w:r>
        <w:r w:rsidRPr="00016CA0">
          <w:rPr>
            <w:noProof/>
            <w:webHidden/>
            <w:sz w:val="24"/>
            <w:szCs w:val="24"/>
          </w:rPr>
          <w:instrText xml:space="preserve"> PAGEREF _Toc181808899 \h </w:instrText>
        </w:r>
        <w:r w:rsidRPr="00016CA0">
          <w:rPr>
            <w:noProof/>
            <w:webHidden/>
            <w:sz w:val="24"/>
            <w:szCs w:val="24"/>
          </w:rPr>
        </w:r>
        <w:r w:rsidRPr="00016CA0">
          <w:rPr>
            <w:noProof/>
            <w:webHidden/>
            <w:sz w:val="24"/>
            <w:szCs w:val="24"/>
          </w:rPr>
          <w:fldChar w:fldCharType="separate"/>
        </w:r>
        <w:r w:rsidRPr="00016CA0">
          <w:rPr>
            <w:noProof/>
            <w:webHidden/>
            <w:sz w:val="24"/>
            <w:szCs w:val="24"/>
          </w:rPr>
          <w:t>17</w:t>
        </w:r>
        <w:r w:rsidRPr="00016CA0">
          <w:rPr>
            <w:noProof/>
            <w:webHidden/>
            <w:sz w:val="24"/>
            <w:szCs w:val="24"/>
          </w:rPr>
          <w:fldChar w:fldCharType="end"/>
        </w:r>
      </w:hyperlink>
    </w:p>
    <w:p w:rsidRPr="00016CA0" w:rsidR="00F80E3F" w:rsidRDefault="00F80E3F" w14:paraId="5DC47273" w14:textId="2D899C57">
      <w:pPr>
        <w:pStyle w:val="TOC2"/>
        <w:tabs>
          <w:tab w:val="left" w:pos="880"/>
        </w:tabs>
        <w:rPr>
          <w:rFonts w:eastAsiaTheme="minorEastAsia"/>
          <w:noProof/>
          <w:kern w:val="2"/>
          <w:szCs w:val="24"/>
          <w14:ligatures w14:val="standardContextual"/>
        </w:rPr>
      </w:pPr>
      <w:hyperlink w:history="1" w:anchor="_Toc181808900">
        <w:r w:rsidRPr="00016CA0">
          <w:rPr>
            <w:rStyle w:val="Hyperlink"/>
            <w:rFonts w:eastAsia="SimSun"/>
            <w:noProof/>
            <w:szCs w:val="24"/>
          </w:rPr>
          <w:t>IV.1.</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Phân quyền theo tính năng (Function Access)</w:t>
        </w:r>
        <w:r w:rsidRPr="00016CA0">
          <w:rPr>
            <w:noProof/>
            <w:webHidden/>
            <w:szCs w:val="24"/>
          </w:rPr>
          <w:tab/>
        </w:r>
        <w:r w:rsidRPr="00016CA0">
          <w:rPr>
            <w:noProof/>
            <w:webHidden/>
            <w:szCs w:val="24"/>
          </w:rPr>
          <w:fldChar w:fldCharType="begin"/>
        </w:r>
        <w:r w:rsidRPr="00016CA0">
          <w:rPr>
            <w:noProof/>
            <w:webHidden/>
            <w:szCs w:val="24"/>
          </w:rPr>
          <w:instrText xml:space="preserve"> PAGEREF _Toc181808900 \h </w:instrText>
        </w:r>
        <w:r w:rsidRPr="00016CA0">
          <w:rPr>
            <w:noProof/>
            <w:webHidden/>
            <w:szCs w:val="24"/>
          </w:rPr>
        </w:r>
        <w:r w:rsidRPr="00016CA0">
          <w:rPr>
            <w:noProof/>
            <w:webHidden/>
            <w:szCs w:val="24"/>
          </w:rPr>
          <w:fldChar w:fldCharType="separate"/>
        </w:r>
        <w:r w:rsidRPr="00016CA0">
          <w:rPr>
            <w:noProof/>
            <w:webHidden/>
            <w:szCs w:val="24"/>
          </w:rPr>
          <w:t>17</w:t>
        </w:r>
        <w:r w:rsidRPr="00016CA0">
          <w:rPr>
            <w:noProof/>
            <w:webHidden/>
            <w:szCs w:val="24"/>
          </w:rPr>
          <w:fldChar w:fldCharType="end"/>
        </w:r>
      </w:hyperlink>
    </w:p>
    <w:p w:rsidRPr="00016CA0" w:rsidR="00F80E3F" w:rsidRDefault="00F80E3F" w14:paraId="54677F77" w14:textId="5CB7E42D">
      <w:pPr>
        <w:pStyle w:val="TOC2"/>
        <w:tabs>
          <w:tab w:val="left" w:pos="880"/>
        </w:tabs>
        <w:rPr>
          <w:rFonts w:eastAsiaTheme="minorEastAsia"/>
          <w:noProof/>
          <w:kern w:val="2"/>
          <w:szCs w:val="24"/>
          <w14:ligatures w14:val="standardContextual"/>
        </w:rPr>
      </w:pPr>
      <w:hyperlink w:history="1" w:anchor="_Toc181808901">
        <w:r w:rsidRPr="00016CA0">
          <w:rPr>
            <w:rStyle w:val="Hyperlink"/>
            <w:rFonts w:eastAsia="SimSun"/>
            <w:noProof/>
            <w:szCs w:val="24"/>
          </w:rPr>
          <w:t>IV.2.</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Phân quyền theo tính năng</w:t>
        </w:r>
        <w:r w:rsidRPr="00016CA0">
          <w:rPr>
            <w:rStyle w:val="Hyperlink"/>
            <w:rFonts w:eastAsia="SimSun"/>
            <w:noProof/>
            <w:szCs w:val="24"/>
            <w:shd w:val="clear" w:color="auto" w:fill="FFFFFF"/>
            <w:lang w:val="vi-VN"/>
          </w:rPr>
          <w:t xml:space="preserve"> chi tiết</w:t>
        </w:r>
        <w:r w:rsidRPr="00016CA0">
          <w:rPr>
            <w:rStyle w:val="Hyperlink"/>
            <w:rFonts w:eastAsia="SimSun"/>
            <w:noProof/>
            <w:szCs w:val="24"/>
            <w:shd w:val="clear" w:color="auto" w:fill="FFFFFF"/>
          </w:rPr>
          <w:t xml:space="preserve"> (Function Access Details)</w:t>
        </w:r>
        <w:r w:rsidRPr="00016CA0">
          <w:rPr>
            <w:noProof/>
            <w:webHidden/>
            <w:szCs w:val="24"/>
          </w:rPr>
          <w:tab/>
        </w:r>
        <w:r w:rsidRPr="00016CA0">
          <w:rPr>
            <w:noProof/>
            <w:webHidden/>
            <w:szCs w:val="24"/>
          </w:rPr>
          <w:fldChar w:fldCharType="begin"/>
        </w:r>
        <w:r w:rsidRPr="00016CA0">
          <w:rPr>
            <w:noProof/>
            <w:webHidden/>
            <w:szCs w:val="24"/>
          </w:rPr>
          <w:instrText xml:space="preserve"> PAGEREF _Toc181808901 \h </w:instrText>
        </w:r>
        <w:r w:rsidRPr="00016CA0">
          <w:rPr>
            <w:noProof/>
            <w:webHidden/>
            <w:szCs w:val="24"/>
          </w:rPr>
        </w:r>
        <w:r w:rsidRPr="00016CA0">
          <w:rPr>
            <w:noProof/>
            <w:webHidden/>
            <w:szCs w:val="24"/>
          </w:rPr>
          <w:fldChar w:fldCharType="separate"/>
        </w:r>
        <w:r w:rsidRPr="00016CA0">
          <w:rPr>
            <w:noProof/>
            <w:webHidden/>
            <w:szCs w:val="24"/>
          </w:rPr>
          <w:t>18</w:t>
        </w:r>
        <w:r w:rsidRPr="00016CA0">
          <w:rPr>
            <w:noProof/>
            <w:webHidden/>
            <w:szCs w:val="24"/>
          </w:rPr>
          <w:fldChar w:fldCharType="end"/>
        </w:r>
      </w:hyperlink>
    </w:p>
    <w:p w:rsidRPr="00016CA0" w:rsidR="00F80E3F" w:rsidRDefault="00F80E3F" w14:paraId="2191E255" w14:textId="6A6C5983">
      <w:pPr>
        <w:pStyle w:val="TOC2"/>
        <w:tabs>
          <w:tab w:val="left" w:pos="880"/>
        </w:tabs>
        <w:rPr>
          <w:rFonts w:eastAsiaTheme="minorEastAsia"/>
          <w:noProof/>
          <w:kern w:val="2"/>
          <w:szCs w:val="24"/>
          <w14:ligatures w14:val="standardContextual"/>
        </w:rPr>
      </w:pPr>
      <w:hyperlink w:history="1" w:anchor="_Toc181808902">
        <w:r w:rsidRPr="00016CA0">
          <w:rPr>
            <w:rStyle w:val="Hyperlink"/>
            <w:rFonts w:eastAsia="SimSun"/>
            <w:noProof/>
            <w:szCs w:val="24"/>
          </w:rPr>
          <w:t>IV.3.</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Phân quyền theo tính năng (Object Access)</w:t>
        </w:r>
        <w:r w:rsidRPr="00016CA0">
          <w:rPr>
            <w:noProof/>
            <w:webHidden/>
            <w:szCs w:val="24"/>
          </w:rPr>
          <w:tab/>
        </w:r>
        <w:r w:rsidRPr="00016CA0">
          <w:rPr>
            <w:noProof/>
            <w:webHidden/>
            <w:szCs w:val="24"/>
          </w:rPr>
          <w:fldChar w:fldCharType="begin"/>
        </w:r>
        <w:r w:rsidRPr="00016CA0">
          <w:rPr>
            <w:noProof/>
            <w:webHidden/>
            <w:szCs w:val="24"/>
          </w:rPr>
          <w:instrText xml:space="preserve"> PAGEREF _Toc181808902 \h </w:instrText>
        </w:r>
        <w:r w:rsidRPr="00016CA0">
          <w:rPr>
            <w:noProof/>
            <w:webHidden/>
            <w:szCs w:val="24"/>
          </w:rPr>
        </w:r>
        <w:r w:rsidRPr="00016CA0">
          <w:rPr>
            <w:noProof/>
            <w:webHidden/>
            <w:szCs w:val="24"/>
          </w:rPr>
          <w:fldChar w:fldCharType="separate"/>
        </w:r>
        <w:r w:rsidRPr="00016CA0">
          <w:rPr>
            <w:noProof/>
            <w:webHidden/>
            <w:szCs w:val="24"/>
          </w:rPr>
          <w:t>18</w:t>
        </w:r>
        <w:r w:rsidRPr="00016CA0">
          <w:rPr>
            <w:noProof/>
            <w:webHidden/>
            <w:szCs w:val="24"/>
          </w:rPr>
          <w:fldChar w:fldCharType="end"/>
        </w:r>
      </w:hyperlink>
    </w:p>
    <w:p w:rsidRPr="00016CA0" w:rsidR="00F80E3F" w:rsidRDefault="00F80E3F" w14:paraId="74A49225" w14:textId="62AC0AE5">
      <w:pPr>
        <w:pStyle w:val="TOC2"/>
        <w:tabs>
          <w:tab w:val="left" w:pos="880"/>
        </w:tabs>
        <w:rPr>
          <w:rFonts w:eastAsiaTheme="minorEastAsia"/>
          <w:noProof/>
          <w:kern w:val="2"/>
          <w:szCs w:val="24"/>
          <w14:ligatures w14:val="standardContextual"/>
        </w:rPr>
      </w:pPr>
      <w:hyperlink w:history="1" w:anchor="_Toc181808903">
        <w:r w:rsidRPr="00016CA0">
          <w:rPr>
            <w:rStyle w:val="Hyperlink"/>
            <w:rFonts w:eastAsia="SimSun"/>
            <w:noProof/>
            <w:szCs w:val="24"/>
          </w:rPr>
          <w:t>IV.4.</w:t>
        </w:r>
        <w:r w:rsidRPr="00016CA0">
          <w:rPr>
            <w:rFonts w:eastAsiaTheme="minorEastAsia"/>
            <w:noProof/>
            <w:kern w:val="2"/>
            <w:szCs w:val="24"/>
            <w14:ligatures w14:val="standardContextual"/>
          </w:rPr>
          <w:tab/>
        </w:r>
        <w:r w:rsidRPr="00016CA0">
          <w:rPr>
            <w:rStyle w:val="Hyperlink"/>
            <w:rFonts w:eastAsia="SimSun"/>
            <w:noProof/>
            <w:szCs w:val="24"/>
            <w:shd w:val="clear" w:color="auto" w:fill="FFFFFF"/>
          </w:rPr>
          <w:t>Phân quyền theo tính năng (Field Access)</w:t>
        </w:r>
        <w:r w:rsidRPr="00016CA0">
          <w:rPr>
            <w:noProof/>
            <w:webHidden/>
            <w:szCs w:val="24"/>
          </w:rPr>
          <w:tab/>
        </w:r>
        <w:r w:rsidRPr="00016CA0">
          <w:rPr>
            <w:noProof/>
            <w:webHidden/>
            <w:szCs w:val="24"/>
          </w:rPr>
          <w:fldChar w:fldCharType="begin"/>
        </w:r>
        <w:r w:rsidRPr="00016CA0">
          <w:rPr>
            <w:noProof/>
            <w:webHidden/>
            <w:szCs w:val="24"/>
          </w:rPr>
          <w:instrText xml:space="preserve"> PAGEREF _Toc181808903 \h </w:instrText>
        </w:r>
        <w:r w:rsidRPr="00016CA0">
          <w:rPr>
            <w:noProof/>
            <w:webHidden/>
            <w:szCs w:val="24"/>
          </w:rPr>
        </w:r>
        <w:r w:rsidRPr="00016CA0">
          <w:rPr>
            <w:noProof/>
            <w:webHidden/>
            <w:szCs w:val="24"/>
          </w:rPr>
          <w:fldChar w:fldCharType="separate"/>
        </w:r>
        <w:r w:rsidRPr="00016CA0">
          <w:rPr>
            <w:noProof/>
            <w:webHidden/>
            <w:szCs w:val="24"/>
          </w:rPr>
          <w:t>18</w:t>
        </w:r>
        <w:r w:rsidRPr="00016CA0">
          <w:rPr>
            <w:noProof/>
            <w:webHidden/>
            <w:szCs w:val="24"/>
          </w:rPr>
          <w:fldChar w:fldCharType="end"/>
        </w:r>
      </w:hyperlink>
    </w:p>
    <w:p w:rsidRPr="00016CA0" w:rsidR="00313B07" w:rsidP="00016CA0" w:rsidRDefault="5A562F92" w14:paraId="761F759E" w14:textId="43CFD5AB">
      <w:pPr>
        <w:pStyle w:val="Heading1"/>
        <w:ind w:left="360"/>
      </w:pPr>
      <w:r w:rsidRPr="00016CA0">
        <w:fldChar w:fldCharType="end"/>
      </w:r>
      <w:bookmarkStart w:name="_Toc181808874" w:id="18"/>
      <w:r w:rsidRPr="00016CA0" w:rsidR="005F551F">
        <w:t>Giới thiệu chung</w:t>
      </w:r>
      <w:bookmarkEnd w:id="13"/>
      <w:bookmarkEnd w:id="14"/>
      <w:bookmarkEnd w:id="15"/>
      <w:bookmarkEnd w:id="18"/>
    </w:p>
    <w:p w:rsidRPr="00016CA0" w:rsidR="00313B07" w:rsidP="00016CA0" w:rsidRDefault="00A7663E" w14:paraId="7B9AF497" w14:textId="77777777">
      <w:pPr>
        <w:pStyle w:val="Heading2"/>
        <w:tabs>
          <w:tab w:val="clear" w:pos="1080"/>
          <w:tab w:val="left" w:pos="630"/>
        </w:tabs>
        <w:spacing w:line="276" w:lineRule="auto"/>
        <w:ind w:left="450"/>
        <w:rPr>
          <w:sz w:val="24"/>
          <w:szCs w:val="24"/>
        </w:rPr>
      </w:pPr>
      <w:bookmarkStart w:name="_Toc428272991" w:id="19"/>
      <w:bookmarkStart w:name="_Toc432169114" w:id="20"/>
      <w:bookmarkStart w:name="_Toc420546348" w:id="21"/>
      <w:bookmarkStart w:name="_Toc181808875" w:id="22"/>
      <w:proofErr w:type="spellStart"/>
      <w:r w:rsidRPr="00016CA0">
        <w:rPr>
          <w:sz w:val="24"/>
          <w:szCs w:val="24"/>
        </w:rPr>
        <w:t>Mục</w:t>
      </w:r>
      <w:proofErr w:type="spellEnd"/>
      <w:r w:rsidRPr="00016CA0">
        <w:rPr>
          <w:sz w:val="24"/>
          <w:szCs w:val="24"/>
        </w:rPr>
        <w:t xml:space="preserve"> </w:t>
      </w:r>
      <w:proofErr w:type="spellStart"/>
      <w:r w:rsidRPr="00016CA0">
        <w:rPr>
          <w:sz w:val="24"/>
          <w:szCs w:val="24"/>
        </w:rPr>
        <w:t>tiêu</w:t>
      </w:r>
      <w:proofErr w:type="spellEnd"/>
      <w:r w:rsidRPr="00016CA0">
        <w:rPr>
          <w:sz w:val="24"/>
          <w:szCs w:val="24"/>
        </w:rPr>
        <w:t xml:space="preserve"> </w:t>
      </w:r>
      <w:proofErr w:type="spellStart"/>
      <w:r w:rsidRPr="00016CA0">
        <w:rPr>
          <w:sz w:val="24"/>
          <w:szCs w:val="24"/>
        </w:rPr>
        <w:t>của</w:t>
      </w:r>
      <w:proofErr w:type="spellEnd"/>
      <w:r w:rsidRPr="00016CA0">
        <w:rPr>
          <w:sz w:val="24"/>
          <w:szCs w:val="24"/>
        </w:rPr>
        <w:t xml:space="preserve"> </w:t>
      </w:r>
      <w:proofErr w:type="spellStart"/>
      <w:r w:rsidRPr="00016CA0">
        <w:rPr>
          <w:sz w:val="24"/>
          <w:szCs w:val="24"/>
        </w:rPr>
        <w:t>tài</w:t>
      </w:r>
      <w:proofErr w:type="spellEnd"/>
      <w:r w:rsidRPr="00016CA0">
        <w:rPr>
          <w:sz w:val="24"/>
          <w:szCs w:val="24"/>
        </w:rPr>
        <w:t xml:space="preserve"> </w:t>
      </w:r>
      <w:proofErr w:type="spellStart"/>
      <w:r w:rsidRPr="00016CA0">
        <w:rPr>
          <w:sz w:val="24"/>
          <w:szCs w:val="24"/>
        </w:rPr>
        <w:t>liệu</w:t>
      </w:r>
      <w:bookmarkEnd w:id="19"/>
      <w:bookmarkEnd w:id="20"/>
      <w:bookmarkEnd w:id="21"/>
      <w:bookmarkEnd w:id="22"/>
      <w:proofErr w:type="spellEnd"/>
    </w:p>
    <w:p w:rsidRPr="00016CA0" w:rsidR="009D02C1" w:rsidP="009D02C1" w:rsidRDefault="009D02C1" w14:paraId="2426BF85" w14:textId="77777777">
      <w:pPr>
        <w:ind w:left="18"/>
        <w:rPr>
          <w:rFonts w:eastAsia="Times New Roman"/>
          <w:szCs w:val="24"/>
        </w:rPr>
      </w:pPr>
      <w:bookmarkStart w:name="_Toc415749089" w:id="23"/>
      <w:bookmarkStart w:name="_Toc415749091" w:id="24"/>
      <w:bookmarkStart w:name="_Toc415749090" w:id="25"/>
      <w:bookmarkStart w:name="_Toc415749092" w:id="26"/>
      <w:bookmarkStart w:name="_Hlk179455466" w:id="27"/>
      <w:bookmarkStart w:name="_Toc420546349" w:id="28"/>
      <w:bookmarkStart w:name="_Toc428272992" w:id="29"/>
      <w:bookmarkStart w:name="_Toc432169115" w:id="30"/>
      <w:bookmarkEnd w:id="23"/>
      <w:bookmarkEnd w:id="24"/>
      <w:bookmarkEnd w:id="25"/>
      <w:bookmarkEnd w:id="26"/>
      <w:r w:rsidRPr="00016CA0">
        <w:rPr>
          <w:rFonts w:eastAsia="Times New Roman"/>
          <w:szCs w:val="24"/>
        </w:rPr>
        <w:t xml:space="preserve">Tài </w:t>
      </w:r>
      <w:proofErr w:type="spellStart"/>
      <w:r w:rsidRPr="00016CA0">
        <w:rPr>
          <w:rFonts w:eastAsia="Times New Roman"/>
          <w:szCs w:val="24"/>
        </w:rPr>
        <w:t>liệu</w:t>
      </w:r>
      <w:proofErr w:type="spellEnd"/>
      <w:r w:rsidRPr="00016CA0">
        <w:rPr>
          <w:rFonts w:eastAsia="Times New Roman"/>
          <w:szCs w:val="24"/>
        </w:rPr>
        <w:t xml:space="preserve"> </w:t>
      </w:r>
      <w:proofErr w:type="spellStart"/>
      <w:r w:rsidRPr="00016CA0">
        <w:rPr>
          <w:rFonts w:eastAsia="Times New Roman"/>
          <w:szCs w:val="24"/>
        </w:rPr>
        <w:t>này</w:t>
      </w:r>
      <w:proofErr w:type="spellEnd"/>
      <w:r w:rsidRPr="00016CA0">
        <w:rPr>
          <w:rFonts w:eastAsia="Times New Roman"/>
          <w:szCs w:val="24"/>
        </w:rPr>
        <w:t xml:space="preserve"> </w:t>
      </w:r>
      <w:proofErr w:type="spellStart"/>
      <w:r w:rsidRPr="00016CA0">
        <w:rPr>
          <w:rFonts w:eastAsia="Times New Roman"/>
          <w:szCs w:val="24"/>
        </w:rPr>
        <w:t>sẽ</w:t>
      </w:r>
      <w:proofErr w:type="spellEnd"/>
      <w:r w:rsidRPr="00016CA0">
        <w:rPr>
          <w:rFonts w:eastAsia="Times New Roman"/>
          <w:szCs w:val="24"/>
        </w:rPr>
        <w:t xml:space="preserve"> </w:t>
      </w:r>
      <w:proofErr w:type="spellStart"/>
      <w:r w:rsidRPr="00016CA0">
        <w:rPr>
          <w:rFonts w:eastAsia="Times New Roman"/>
          <w:szCs w:val="24"/>
        </w:rPr>
        <w:t>mô</w:t>
      </w:r>
      <w:proofErr w:type="spellEnd"/>
      <w:r w:rsidRPr="00016CA0">
        <w:rPr>
          <w:rFonts w:eastAsia="Times New Roman"/>
          <w:szCs w:val="24"/>
        </w:rPr>
        <w:t xml:space="preserve"> </w:t>
      </w:r>
      <w:proofErr w:type="spellStart"/>
      <w:r w:rsidRPr="00016CA0">
        <w:rPr>
          <w:rFonts w:eastAsia="Times New Roman"/>
          <w:szCs w:val="24"/>
        </w:rPr>
        <w:t>tả</w:t>
      </w:r>
      <w:proofErr w:type="spellEnd"/>
      <w:r w:rsidRPr="00016CA0">
        <w:rPr>
          <w:rFonts w:eastAsia="Times New Roman"/>
          <w:szCs w:val="24"/>
        </w:rPr>
        <w:t xml:space="preserve"> </w:t>
      </w:r>
      <w:proofErr w:type="spellStart"/>
      <w:r w:rsidRPr="00016CA0">
        <w:rPr>
          <w:rFonts w:eastAsia="Times New Roman"/>
          <w:szCs w:val="24"/>
        </w:rPr>
        <w:t>và</w:t>
      </w:r>
      <w:proofErr w:type="spellEnd"/>
      <w:r w:rsidRPr="00016CA0">
        <w:rPr>
          <w:rFonts w:eastAsia="Times New Roman"/>
          <w:szCs w:val="24"/>
        </w:rPr>
        <w:t xml:space="preserve"> </w:t>
      </w:r>
      <w:proofErr w:type="spellStart"/>
      <w:r w:rsidRPr="00016CA0">
        <w:rPr>
          <w:rFonts w:eastAsia="Times New Roman"/>
          <w:szCs w:val="24"/>
        </w:rPr>
        <w:t>tập</w:t>
      </w:r>
      <w:proofErr w:type="spellEnd"/>
      <w:r w:rsidRPr="00016CA0">
        <w:rPr>
          <w:rFonts w:eastAsia="Times New Roman"/>
          <w:szCs w:val="24"/>
        </w:rPr>
        <w:t xml:space="preserve"> </w:t>
      </w:r>
      <w:proofErr w:type="spellStart"/>
      <w:r w:rsidRPr="00016CA0">
        <w:rPr>
          <w:rFonts w:eastAsia="Times New Roman"/>
          <w:szCs w:val="24"/>
        </w:rPr>
        <w:t>trung</w:t>
      </w:r>
      <w:proofErr w:type="spellEnd"/>
      <w:r w:rsidRPr="00016CA0">
        <w:rPr>
          <w:rFonts w:eastAsia="Times New Roman"/>
          <w:szCs w:val="24"/>
        </w:rPr>
        <w:t xml:space="preserve"> </w:t>
      </w:r>
      <w:proofErr w:type="spellStart"/>
      <w:r w:rsidRPr="00016CA0">
        <w:rPr>
          <w:rFonts w:eastAsia="Times New Roman"/>
          <w:szCs w:val="24"/>
        </w:rPr>
        <w:t>vào</w:t>
      </w:r>
      <w:proofErr w:type="spellEnd"/>
      <w:r w:rsidRPr="00016CA0">
        <w:rPr>
          <w:rFonts w:eastAsia="Times New Roman"/>
          <w:szCs w:val="24"/>
        </w:rPr>
        <w:t xml:space="preserve"> </w:t>
      </w:r>
      <w:proofErr w:type="spellStart"/>
      <w:r w:rsidRPr="00016CA0">
        <w:rPr>
          <w:rFonts w:eastAsia="Times New Roman"/>
          <w:szCs w:val="24"/>
        </w:rPr>
        <w:t>hai</w:t>
      </w:r>
      <w:proofErr w:type="spellEnd"/>
      <w:r w:rsidRPr="00016CA0">
        <w:rPr>
          <w:rFonts w:eastAsia="Times New Roman"/>
          <w:szCs w:val="24"/>
        </w:rPr>
        <w:t xml:space="preserve"> </w:t>
      </w:r>
      <w:proofErr w:type="spellStart"/>
      <w:r w:rsidRPr="00016CA0">
        <w:rPr>
          <w:rFonts w:eastAsia="Times New Roman"/>
          <w:szCs w:val="24"/>
        </w:rPr>
        <w:t>mục</w:t>
      </w:r>
      <w:proofErr w:type="spellEnd"/>
      <w:r w:rsidRPr="00016CA0">
        <w:rPr>
          <w:rFonts w:eastAsia="Times New Roman"/>
          <w:szCs w:val="24"/>
        </w:rPr>
        <w:t xml:space="preserve"> </w:t>
      </w:r>
      <w:proofErr w:type="spellStart"/>
      <w:r w:rsidRPr="00016CA0">
        <w:rPr>
          <w:rFonts w:eastAsia="Times New Roman"/>
          <w:szCs w:val="24"/>
        </w:rPr>
        <w:t>tiêu</w:t>
      </w:r>
      <w:proofErr w:type="spellEnd"/>
      <w:r w:rsidRPr="00016CA0">
        <w:rPr>
          <w:rFonts w:eastAsia="Times New Roman"/>
          <w:szCs w:val="24"/>
        </w:rPr>
        <w:t xml:space="preserve"> </w:t>
      </w:r>
      <w:proofErr w:type="spellStart"/>
      <w:r w:rsidRPr="00016CA0">
        <w:rPr>
          <w:rFonts w:eastAsia="Times New Roman"/>
          <w:szCs w:val="24"/>
        </w:rPr>
        <w:t>chính</w:t>
      </w:r>
      <w:proofErr w:type="spellEnd"/>
      <w:r w:rsidRPr="00016CA0">
        <w:rPr>
          <w:rFonts w:eastAsia="Times New Roman"/>
          <w:szCs w:val="24"/>
        </w:rPr>
        <w:t>:</w:t>
      </w:r>
    </w:p>
    <w:p w:rsidRPr="00016CA0" w:rsidR="009D02C1" w:rsidP="009D02C1" w:rsidRDefault="009D02C1" w14:paraId="7D8E278E" w14:textId="77777777">
      <w:pPr>
        <w:pStyle w:val="ListParagraph"/>
        <w:numPr>
          <w:ilvl w:val="0"/>
          <w:numId w:val="21"/>
        </w:numPr>
        <w:spacing w:after="120" w:line="312" w:lineRule="auto"/>
        <w:ind w:left="738"/>
        <w:jc w:val="both"/>
        <w:rPr>
          <w:rFonts w:eastAsia="Times New Roman"/>
          <w:sz w:val="24"/>
          <w:szCs w:val="24"/>
        </w:rPr>
      </w:pPr>
      <w:commentRangeStart w:id="31"/>
      <w:commentRangeStart w:id="32"/>
      <w:r w:rsidRPr="00016CA0">
        <w:rPr>
          <w:rFonts w:eastAsia="Times New Roman"/>
          <w:b/>
          <w:bCs/>
          <w:sz w:val="24"/>
          <w:szCs w:val="24"/>
        </w:rPr>
        <w:t xml:space="preserve">Quản </w:t>
      </w:r>
      <w:proofErr w:type="spellStart"/>
      <w:r w:rsidRPr="00016CA0">
        <w:rPr>
          <w:rFonts w:eastAsia="Times New Roman"/>
          <w:b/>
          <w:bCs/>
          <w:sz w:val="24"/>
          <w:szCs w:val="24"/>
        </w:rPr>
        <w:t>lý</w:t>
      </w:r>
      <w:proofErr w:type="spellEnd"/>
      <w:r w:rsidRPr="00016CA0">
        <w:rPr>
          <w:rFonts w:eastAsia="Times New Roman"/>
          <w:b/>
          <w:bCs/>
          <w:sz w:val="24"/>
          <w:szCs w:val="24"/>
        </w:rPr>
        <w:t xml:space="preserve"> </w:t>
      </w:r>
      <w:proofErr w:type="spellStart"/>
      <w:r w:rsidRPr="00016CA0">
        <w:rPr>
          <w:rFonts w:eastAsia="Times New Roman"/>
          <w:b/>
          <w:bCs/>
          <w:sz w:val="24"/>
          <w:szCs w:val="24"/>
        </w:rPr>
        <w:t>người</w:t>
      </w:r>
      <w:proofErr w:type="spellEnd"/>
      <w:r w:rsidRPr="00016CA0">
        <w:rPr>
          <w:rFonts w:eastAsia="Times New Roman"/>
          <w:b/>
          <w:bCs/>
          <w:sz w:val="24"/>
          <w:szCs w:val="24"/>
        </w:rPr>
        <w:t xml:space="preserve"> </w:t>
      </w:r>
      <w:proofErr w:type="spellStart"/>
      <w:r w:rsidRPr="00016CA0">
        <w:rPr>
          <w:rFonts w:eastAsia="Times New Roman"/>
          <w:b/>
          <w:bCs/>
          <w:sz w:val="24"/>
          <w:szCs w:val="24"/>
        </w:rPr>
        <w:t>dùng</w:t>
      </w:r>
      <w:proofErr w:type="spellEnd"/>
      <w:r w:rsidRPr="00016CA0">
        <w:rPr>
          <w:rFonts w:eastAsia="Times New Roman"/>
          <w:sz w:val="24"/>
          <w:szCs w:val="24"/>
        </w:rPr>
        <w:t xml:space="preserve">: </w:t>
      </w:r>
      <w:proofErr w:type="spellStart"/>
      <w:r w:rsidRPr="00016CA0">
        <w:rPr>
          <w:rFonts w:eastAsia="Times New Roman"/>
          <w:sz w:val="24"/>
          <w:szCs w:val="24"/>
        </w:rPr>
        <w:t>Tạo</w:t>
      </w:r>
      <w:proofErr w:type="spellEnd"/>
      <w:r w:rsidRPr="00016CA0">
        <w:rPr>
          <w:rFonts w:eastAsia="Times New Roman"/>
          <w:sz w:val="24"/>
          <w:szCs w:val="24"/>
        </w:rPr>
        <w:t xml:space="preserve">, </w:t>
      </w:r>
      <w:proofErr w:type="spellStart"/>
      <w:r w:rsidRPr="00016CA0">
        <w:rPr>
          <w:rFonts w:eastAsia="Times New Roman"/>
          <w:sz w:val="24"/>
          <w:szCs w:val="24"/>
        </w:rPr>
        <w:t>quản</w:t>
      </w:r>
      <w:proofErr w:type="spellEnd"/>
      <w:r w:rsidRPr="00016CA0">
        <w:rPr>
          <w:rFonts w:eastAsia="Times New Roman"/>
          <w:sz w:val="24"/>
          <w:szCs w:val="24"/>
        </w:rPr>
        <w:t xml:space="preserve"> </w:t>
      </w:r>
      <w:proofErr w:type="spellStart"/>
      <w:r w:rsidRPr="00016CA0">
        <w:rPr>
          <w:rFonts w:eastAsia="Times New Roman"/>
          <w:sz w:val="24"/>
          <w:szCs w:val="24"/>
        </w:rPr>
        <w:t>lý</w:t>
      </w:r>
      <w:proofErr w:type="spellEnd"/>
      <w:r w:rsidRPr="00016CA0">
        <w:rPr>
          <w:rFonts w:eastAsia="Times New Roman"/>
          <w:sz w:val="24"/>
          <w:szCs w:val="24"/>
        </w:rPr>
        <w:t xml:space="preserve">, </w:t>
      </w:r>
      <w:proofErr w:type="spellStart"/>
      <w:r w:rsidRPr="00016CA0">
        <w:rPr>
          <w:rFonts w:eastAsia="Times New Roman"/>
          <w:sz w:val="24"/>
          <w:szCs w:val="24"/>
        </w:rPr>
        <w:t>và</w:t>
      </w:r>
      <w:proofErr w:type="spellEnd"/>
      <w:r w:rsidRPr="00016CA0">
        <w:rPr>
          <w:rFonts w:eastAsia="Times New Roman"/>
          <w:sz w:val="24"/>
          <w:szCs w:val="24"/>
        </w:rPr>
        <w:t xml:space="preserve"> </w:t>
      </w:r>
      <w:proofErr w:type="spellStart"/>
      <w:r w:rsidRPr="00016CA0">
        <w:rPr>
          <w:rFonts w:eastAsia="Times New Roman"/>
          <w:sz w:val="24"/>
          <w:szCs w:val="24"/>
        </w:rPr>
        <w:t>đảm</w:t>
      </w:r>
      <w:proofErr w:type="spellEnd"/>
      <w:r w:rsidRPr="00016CA0">
        <w:rPr>
          <w:rFonts w:eastAsia="Times New Roman"/>
          <w:sz w:val="24"/>
          <w:szCs w:val="24"/>
        </w:rPr>
        <w:t xml:space="preserve"> </w:t>
      </w:r>
      <w:proofErr w:type="spellStart"/>
      <w:r w:rsidRPr="00016CA0">
        <w:rPr>
          <w:rFonts w:eastAsia="Times New Roman"/>
          <w:sz w:val="24"/>
          <w:szCs w:val="24"/>
        </w:rPr>
        <w:t>bảo</w:t>
      </w:r>
      <w:proofErr w:type="spellEnd"/>
      <w:r w:rsidRPr="00016CA0">
        <w:rPr>
          <w:rFonts w:eastAsia="Times New Roman"/>
          <w:sz w:val="24"/>
          <w:szCs w:val="24"/>
        </w:rPr>
        <w:t xml:space="preserve"> </w:t>
      </w:r>
      <w:proofErr w:type="spellStart"/>
      <w:r w:rsidRPr="00016CA0">
        <w:rPr>
          <w:rFonts w:eastAsia="Times New Roman"/>
          <w:sz w:val="24"/>
          <w:szCs w:val="24"/>
        </w:rPr>
        <w:t>người</w:t>
      </w:r>
      <w:proofErr w:type="spellEnd"/>
      <w:r w:rsidRPr="00016CA0">
        <w:rPr>
          <w:rFonts w:eastAsia="Times New Roman"/>
          <w:sz w:val="24"/>
          <w:szCs w:val="24"/>
        </w:rPr>
        <w:t xml:space="preserve"> </w:t>
      </w:r>
      <w:proofErr w:type="spellStart"/>
      <w:r w:rsidRPr="00016CA0">
        <w:rPr>
          <w:rFonts w:eastAsia="Times New Roman"/>
          <w:sz w:val="24"/>
          <w:szCs w:val="24"/>
        </w:rPr>
        <w:t>dùng</w:t>
      </w:r>
      <w:proofErr w:type="spellEnd"/>
      <w:r w:rsidRPr="00016CA0">
        <w:rPr>
          <w:rFonts w:eastAsia="Times New Roman"/>
          <w:sz w:val="24"/>
          <w:szCs w:val="24"/>
        </w:rPr>
        <w:t xml:space="preserve"> </w:t>
      </w:r>
      <w:proofErr w:type="spellStart"/>
      <w:r w:rsidRPr="00016CA0">
        <w:rPr>
          <w:rFonts w:eastAsia="Times New Roman"/>
          <w:sz w:val="24"/>
          <w:szCs w:val="24"/>
        </w:rPr>
        <w:t>có</w:t>
      </w:r>
      <w:proofErr w:type="spellEnd"/>
      <w:r w:rsidRPr="00016CA0">
        <w:rPr>
          <w:rFonts w:eastAsia="Times New Roman"/>
          <w:sz w:val="24"/>
          <w:szCs w:val="24"/>
        </w:rPr>
        <w:t xml:space="preserve"> </w:t>
      </w:r>
      <w:proofErr w:type="spellStart"/>
      <w:r w:rsidRPr="00016CA0">
        <w:rPr>
          <w:rFonts w:eastAsia="Times New Roman"/>
          <w:sz w:val="24"/>
          <w:szCs w:val="24"/>
        </w:rPr>
        <w:t>quyền</w:t>
      </w:r>
      <w:proofErr w:type="spellEnd"/>
      <w:r w:rsidRPr="00016CA0">
        <w:rPr>
          <w:rFonts w:eastAsia="Times New Roman"/>
          <w:sz w:val="24"/>
          <w:szCs w:val="24"/>
        </w:rPr>
        <w:t xml:space="preserve"> </w:t>
      </w:r>
      <w:proofErr w:type="spellStart"/>
      <w:r w:rsidRPr="00016CA0">
        <w:rPr>
          <w:rFonts w:eastAsia="Times New Roman"/>
          <w:sz w:val="24"/>
          <w:szCs w:val="24"/>
        </w:rPr>
        <w:t>truy</w:t>
      </w:r>
      <w:proofErr w:type="spellEnd"/>
      <w:r w:rsidRPr="00016CA0">
        <w:rPr>
          <w:rFonts w:eastAsia="Times New Roman"/>
          <w:sz w:val="24"/>
          <w:szCs w:val="24"/>
        </w:rPr>
        <w:t xml:space="preserve"> </w:t>
      </w:r>
      <w:proofErr w:type="spellStart"/>
      <w:r w:rsidRPr="00016CA0">
        <w:rPr>
          <w:rFonts w:eastAsia="Times New Roman"/>
          <w:sz w:val="24"/>
          <w:szCs w:val="24"/>
        </w:rPr>
        <w:t>cập</w:t>
      </w:r>
      <w:proofErr w:type="spellEnd"/>
      <w:r w:rsidRPr="00016CA0">
        <w:rPr>
          <w:rFonts w:eastAsia="Times New Roman"/>
          <w:sz w:val="24"/>
          <w:szCs w:val="24"/>
        </w:rPr>
        <w:t xml:space="preserve"> </w:t>
      </w:r>
      <w:proofErr w:type="spellStart"/>
      <w:r w:rsidRPr="00016CA0">
        <w:rPr>
          <w:rFonts w:eastAsia="Times New Roman"/>
          <w:sz w:val="24"/>
          <w:szCs w:val="24"/>
        </w:rPr>
        <w:t>phù</w:t>
      </w:r>
      <w:proofErr w:type="spellEnd"/>
      <w:r w:rsidRPr="00016CA0">
        <w:rPr>
          <w:rFonts w:eastAsia="Times New Roman"/>
          <w:sz w:val="24"/>
          <w:szCs w:val="24"/>
        </w:rPr>
        <w:t xml:space="preserve"> </w:t>
      </w:r>
      <w:proofErr w:type="spellStart"/>
      <w:r w:rsidRPr="00016CA0">
        <w:rPr>
          <w:rFonts w:eastAsia="Times New Roman"/>
          <w:sz w:val="24"/>
          <w:szCs w:val="24"/>
        </w:rPr>
        <w:t>hợp</w:t>
      </w:r>
      <w:proofErr w:type="spellEnd"/>
      <w:r w:rsidRPr="00016CA0">
        <w:rPr>
          <w:rFonts w:eastAsia="Times New Roman"/>
          <w:sz w:val="24"/>
          <w:szCs w:val="24"/>
        </w:rPr>
        <w:t>.</w:t>
      </w:r>
    </w:p>
    <w:p w:rsidRPr="00016CA0" w:rsidR="009D02C1" w:rsidP="009D02C1" w:rsidRDefault="009D02C1" w14:paraId="51907569" w14:textId="77777777">
      <w:pPr>
        <w:pStyle w:val="ListParagraph"/>
        <w:numPr>
          <w:ilvl w:val="0"/>
          <w:numId w:val="21"/>
        </w:numPr>
        <w:spacing w:after="120" w:line="312" w:lineRule="auto"/>
        <w:ind w:left="738"/>
        <w:jc w:val="both"/>
        <w:rPr>
          <w:rFonts w:eastAsia="Times New Roman"/>
          <w:sz w:val="24"/>
          <w:szCs w:val="24"/>
        </w:rPr>
      </w:pPr>
      <w:r w:rsidRPr="00016CA0">
        <w:rPr>
          <w:rFonts w:eastAsia="Times New Roman"/>
          <w:b/>
          <w:bCs/>
          <w:sz w:val="24"/>
          <w:szCs w:val="24"/>
        </w:rPr>
        <w:t xml:space="preserve">Bảo </w:t>
      </w:r>
      <w:proofErr w:type="spellStart"/>
      <w:r w:rsidRPr="00016CA0">
        <w:rPr>
          <w:rFonts w:eastAsia="Times New Roman"/>
          <w:b/>
          <w:bCs/>
          <w:sz w:val="24"/>
          <w:szCs w:val="24"/>
        </w:rPr>
        <w:t>mật</w:t>
      </w:r>
      <w:proofErr w:type="spellEnd"/>
      <w:r w:rsidRPr="00016CA0">
        <w:rPr>
          <w:rFonts w:eastAsia="Times New Roman"/>
          <w:sz w:val="24"/>
          <w:szCs w:val="24"/>
        </w:rPr>
        <w:t xml:space="preserve">: Đảm </w:t>
      </w:r>
      <w:proofErr w:type="spellStart"/>
      <w:r w:rsidRPr="00016CA0">
        <w:rPr>
          <w:rFonts w:eastAsia="Times New Roman"/>
          <w:sz w:val="24"/>
          <w:szCs w:val="24"/>
        </w:rPr>
        <w:t>bảo</w:t>
      </w:r>
      <w:proofErr w:type="spellEnd"/>
      <w:r w:rsidRPr="00016CA0">
        <w:rPr>
          <w:rFonts w:eastAsia="Times New Roman"/>
          <w:sz w:val="24"/>
          <w:szCs w:val="24"/>
        </w:rPr>
        <w:t xml:space="preserve"> an </w:t>
      </w:r>
      <w:proofErr w:type="spellStart"/>
      <w:r w:rsidRPr="00016CA0">
        <w:rPr>
          <w:rFonts w:eastAsia="Times New Roman"/>
          <w:sz w:val="24"/>
          <w:szCs w:val="24"/>
        </w:rPr>
        <w:t>toàn</w:t>
      </w:r>
      <w:proofErr w:type="spellEnd"/>
      <w:r w:rsidRPr="00016CA0">
        <w:rPr>
          <w:rFonts w:eastAsia="Times New Roman"/>
          <w:sz w:val="24"/>
          <w:szCs w:val="24"/>
        </w:rPr>
        <w:t xml:space="preserve"> </w:t>
      </w:r>
      <w:proofErr w:type="spellStart"/>
      <w:r w:rsidRPr="00016CA0">
        <w:rPr>
          <w:rFonts w:eastAsia="Times New Roman"/>
          <w:sz w:val="24"/>
          <w:szCs w:val="24"/>
        </w:rPr>
        <w:t>cho</w:t>
      </w:r>
      <w:proofErr w:type="spellEnd"/>
      <w:r w:rsidRPr="00016CA0">
        <w:rPr>
          <w:rFonts w:eastAsia="Times New Roman"/>
          <w:sz w:val="24"/>
          <w:szCs w:val="24"/>
        </w:rPr>
        <w:t xml:space="preserve"> </w:t>
      </w:r>
      <w:proofErr w:type="spellStart"/>
      <w:r w:rsidRPr="00016CA0">
        <w:rPr>
          <w:rFonts w:eastAsia="Times New Roman"/>
          <w:sz w:val="24"/>
          <w:szCs w:val="24"/>
        </w:rPr>
        <w:t>dữ</w:t>
      </w:r>
      <w:proofErr w:type="spellEnd"/>
      <w:r w:rsidRPr="00016CA0">
        <w:rPr>
          <w:rFonts w:eastAsia="Times New Roman"/>
          <w:sz w:val="24"/>
          <w:szCs w:val="24"/>
        </w:rPr>
        <w:t xml:space="preserve"> </w:t>
      </w:r>
      <w:proofErr w:type="spellStart"/>
      <w:r w:rsidRPr="00016CA0">
        <w:rPr>
          <w:rFonts w:eastAsia="Times New Roman"/>
          <w:sz w:val="24"/>
          <w:szCs w:val="24"/>
        </w:rPr>
        <w:t>liệu</w:t>
      </w:r>
      <w:proofErr w:type="spellEnd"/>
      <w:r w:rsidRPr="00016CA0">
        <w:rPr>
          <w:rFonts w:eastAsia="Times New Roman"/>
          <w:sz w:val="24"/>
          <w:szCs w:val="24"/>
        </w:rPr>
        <w:t xml:space="preserve"> </w:t>
      </w:r>
      <w:proofErr w:type="spellStart"/>
      <w:r w:rsidRPr="00016CA0">
        <w:rPr>
          <w:rFonts w:eastAsia="Times New Roman"/>
          <w:sz w:val="24"/>
          <w:szCs w:val="24"/>
        </w:rPr>
        <w:t>và</w:t>
      </w:r>
      <w:proofErr w:type="spellEnd"/>
      <w:r w:rsidRPr="00016CA0">
        <w:rPr>
          <w:rFonts w:eastAsia="Times New Roman"/>
          <w:sz w:val="24"/>
          <w:szCs w:val="24"/>
        </w:rPr>
        <w:t xml:space="preserve"> </w:t>
      </w:r>
      <w:proofErr w:type="spellStart"/>
      <w:r w:rsidRPr="00016CA0">
        <w:rPr>
          <w:rFonts w:eastAsia="Times New Roman"/>
          <w:sz w:val="24"/>
          <w:szCs w:val="24"/>
        </w:rPr>
        <w:t>tuân</w:t>
      </w:r>
      <w:proofErr w:type="spellEnd"/>
      <w:r w:rsidRPr="00016CA0">
        <w:rPr>
          <w:rFonts w:eastAsia="Times New Roman"/>
          <w:sz w:val="24"/>
          <w:szCs w:val="24"/>
        </w:rPr>
        <w:t xml:space="preserve"> </w:t>
      </w:r>
      <w:proofErr w:type="spellStart"/>
      <w:r w:rsidRPr="00016CA0">
        <w:rPr>
          <w:rFonts w:eastAsia="Times New Roman"/>
          <w:sz w:val="24"/>
          <w:szCs w:val="24"/>
        </w:rPr>
        <w:t>thủ</w:t>
      </w:r>
      <w:proofErr w:type="spellEnd"/>
      <w:r w:rsidRPr="00016CA0">
        <w:rPr>
          <w:rFonts w:eastAsia="Times New Roman"/>
          <w:sz w:val="24"/>
          <w:szCs w:val="24"/>
        </w:rPr>
        <w:t xml:space="preserve"> </w:t>
      </w:r>
      <w:proofErr w:type="spellStart"/>
      <w:r w:rsidRPr="00016CA0">
        <w:rPr>
          <w:rFonts w:eastAsia="Times New Roman"/>
          <w:sz w:val="24"/>
          <w:szCs w:val="24"/>
        </w:rPr>
        <w:t>các</w:t>
      </w:r>
      <w:proofErr w:type="spellEnd"/>
      <w:r w:rsidRPr="00016CA0">
        <w:rPr>
          <w:rFonts w:eastAsia="Times New Roman"/>
          <w:sz w:val="24"/>
          <w:szCs w:val="24"/>
        </w:rPr>
        <w:t xml:space="preserve"> </w:t>
      </w:r>
      <w:proofErr w:type="spellStart"/>
      <w:r w:rsidRPr="00016CA0">
        <w:rPr>
          <w:rFonts w:eastAsia="Times New Roman"/>
          <w:sz w:val="24"/>
          <w:szCs w:val="24"/>
        </w:rPr>
        <w:t>tiêu</w:t>
      </w:r>
      <w:proofErr w:type="spellEnd"/>
      <w:r w:rsidRPr="00016CA0">
        <w:rPr>
          <w:rFonts w:eastAsia="Times New Roman"/>
          <w:sz w:val="24"/>
          <w:szCs w:val="24"/>
        </w:rPr>
        <w:t xml:space="preserve"> </w:t>
      </w:r>
      <w:proofErr w:type="spellStart"/>
      <w:r w:rsidRPr="00016CA0">
        <w:rPr>
          <w:rFonts w:eastAsia="Times New Roman"/>
          <w:sz w:val="24"/>
          <w:szCs w:val="24"/>
        </w:rPr>
        <w:t>chuẩn</w:t>
      </w:r>
      <w:proofErr w:type="spellEnd"/>
      <w:r w:rsidRPr="00016CA0">
        <w:rPr>
          <w:rFonts w:eastAsia="Times New Roman"/>
          <w:sz w:val="24"/>
          <w:szCs w:val="24"/>
        </w:rPr>
        <w:t xml:space="preserve"> </w:t>
      </w:r>
      <w:proofErr w:type="spellStart"/>
      <w:r w:rsidRPr="00016CA0">
        <w:rPr>
          <w:rFonts w:eastAsia="Times New Roman"/>
          <w:sz w:val="24"/>
          <w:szCs w:val="24"/>
        </w:rPr>
        <w:t>bảo</w:t>
      </w:r>
      <w:proofErr w:type="spellEnd"/>
      <w:r w:rsidRPr="00016CA0">
        <w:rPr>
          <w:rFonts w:eastAsia="Times New Roman"/>
          <w:sz w:val="24"/>
          <w:szCs w:val="24"/>
        </w:rPr>
        <w:t xml:space="preserve"> </w:t>
      </w:r>
      <w:proofErr w:type="spellStart"/>
      <w:r w:rsidRPr="00016CA0">
        <w:rPr>
          <w:rFonts w:eastAsia="Times New Roman"/>
          <w:sz w:val="24"/>
          <w:szCs w:val="24"/>
        </w:rPr>
        <w:t>mật</w:t>
      </w:r>
      <w:proofErr w:type="spellEnd"/>
      <w:r w:rsidRPr="00016CA0">
        <w:rPr>
          <w:rFonts w:eastAsia="Times New Roman"/>
          <w:sz w:val="24"/>
          <w:szCs w:val="24"/>
        </w:rPr>
        <w:t xml:space="preserve"> </w:t>
      </w:r>
      <w:proofErr w:type="spellStart"/>
      <w:r w:rsidRPr="00016CA0">
        <w:rPr>
          <w:rFonts w:eastAsia="Times New Roman"/>
          <w:sz w:val="24"/>
          <w:szCs w:val="24"/>
        </w:rPr>
        <w:t>của</w:t>
      </w:r>
      <w:proofErr w:type="spellEnd"/>
      <w:r w:rsidRPr="00016CA0">
        <w:rPr>
          <w:rFonts w:eastAsia="Times New Roman"/>
          <w:sz w:val="24"/>
          <w:szCs w:val="24"/>
        </w:rPr>
        <w:t xml:space="preserve"> </w:t>
      </w:r>
      <w:proofErr w:type="spellStart"/>
      <w:r w:rsidRPr="00016CA0">
        <w:rPr>
          <w:rFonts w:eastAsia="Times New Roman"/>
          <w:sz w:val="24"/>
          <w:szCs w:val="24"/>
        </w:rPr>
        <w:t>doanh</w:t>
      </w:r>
      <w:proofErr w:type="spellEnd"/>
      <w:r w:rsidRPr="00016CA0">
        <w:rPr>
          <w:rFonts w:eastAsia="Times New Roman"/>
          <w:sz w:val="24"/>
          <w:szCs w:val="24"/>
        </w:rPr>
        <w:t xml:space="preserve"> </w:t>
      </w:r>
      <w:proofErr w:type="spellStart"/>
      <w:r w:rsidRPr="00016CA0">
        <w:rPr>
          <w:rFonts w:eastAsia="Times New Roman"/>
          <w:sz w:val="24"/>
          <w:szCs w:val="24"/>
        </w:rPr>
        <w:t>nghiệp</w:t>
      </w:r>
      <w:proofErr w:type="spellEnd"/>
      <w:r w:rsidRPr="00016CA0">
        <w:rPr>
          <w:rFonts w:eastAsia="Times New Roman"/>
          <w:sz w:val="24"/>
          <w:szCs w:val="24"/>
        </w:rPr>
        <w:t>.</w:t>
      </w:r>
      <w:commentRangeEnd w:id="31"/>
      <w:r w:rsidR="00E63566">
        <w:rPr>
          <w:rStyle w:val="CommentReference"/>
          <w:lang w:val="zh-CN" w:eastAsia="zh-CN"/>
        </w:rPr>
        <w:commentReference w:id="31"/>
      </w:r>
      <w:commentRangeEnd w:id="32"/>
      <w:r w:rsidR="00016CF7">
        <w:rPr>
          <w:rStyle w:val="CommentReference"/>
          <w:lang w:val="zh-CN" w:eastAsia="zh-CN"/>
        </w:rPr>
        <w:commentReference w:id="32"/>
      </w:r>
    </w:p>
    <w:p w:rsidRPr="00016CA0" w:rsidR="009D02C1" w:rsidP="009D02C1" w:rsidRDefault="009D02C1" w14:paraId="2DF51CAE" w14:textId="77777777">
      <w:pPr>
        <w:ind w:left="18"/>
        <w:rPr>
          <w:rFonts w:eastAsia="Times New Roman"/>
          <w:szCs w:val="24"/>
        </w:rPr>
      </w:pPr>
      <w:r w:rsidRPr="00016CA0">
        <w:rPr>
          <w:rFonts w:eastAsia="Times New Roman"/>
          <w:szCs w:val="24"/>
        </w:rPr>
        <w:t xml:space="preserve">Tài </w:t>
      </w:r>
      <w:proofErr w:type="spellStart"/>
      <w:r w:rsidRPr="00016CA0">
        <w:rPr>
          <w:rFonts w:eastAsia="Times New Roman"/>
          <w:szCs w:val="24"/>
        </w:rPr>
        <w:t>liệu</w:t>
      </w:r>
      <w:proofErr w:type="spellEnd"/>
      <w:r w:rsidRPr="00016CA0">
        <w:rPr>
          <w:rFonts w:eastAsia="Times New Roman"/>
          <w:szCs w:val="24"/>
        </w:rPr>
        <w:t xml:space="preserve"> </w:t>
      </w:r>
      <w:proofErr w:type="spellStart"/>
      <w:r w:rsidRPr="00016CA0">
        <w:rPr>
          <w:rFonts w:eastAsia="Times New Roman"/>
          <w:szCs w:val="24"/>
        </w:rPr>
        <w:t>này</w:t>
      </w:r>
      <w:proofErr w:type="spellEnd"/>
      <w:r w:rsidRPr="00016CA0">
        <w:rPr>
          <w:rFonts w:eastAsia="Times New Roman"/>
          <w:szCs w:val="24"/>
        </w:rPr>
        <w:t xml:space="preserve"> </w:t>
      </w:r>
      <w:proofErr w:type="spellStart"/>
      <w:r w:rsidRPr="00016CA0">
        <w:rPr>
          <w:rFonts w:eastAsia="Times New Roman"/>
          <w:szCs w:val="24"/>
        </w:rPr>
        <w:t>được</w:t>
      </w:r>
      <w:proofErr w:type="spellEnd"/>
      <w:r w:rsidRPr="00016CA0">
        <w:rPr>
          <w:rFonts w:eastAsia="Times New Roman"/>
          <w:szCs w:val="24"/>
        </w:rPr>
        <w:t xml:space="preserve"> </w:t>
      </w:r>
      <w:proofErr w:type="spellStart"/>
      <w:r w:rsidRPr="00016CA0">
        <w:rPr>
          <w:rFonts w:eastAsia="Times New Roman"/>
          <w:szCs w:val="24"/>
        </w:rPr>
        <w:t>sử</w:t>
      </w:r>
      <w:proofErr w:type="spellEnd"/>
      <w:r w:rsidRPr="00016CA0">
        <w:rPr>
          <w:rFonts w:eastAsia="Times New Roman"/>
          <w:szCs w:val="24"/>
        </w:rPr>
        <w:t xml:space="preserve"> </w:t>
      </w:r>
      <w:proofErr w:type="spellStart"/>
      <w:r w:rsidRPr="00016CA0">
        <w:rPr>
          <w:rFonts w:eastAsia="Times New Roman"/>
          <w:szCs w:val="24"/>
        </w:rPr>
        <w:t>dụng</w:t>
      </w:r>
      <w:proofErr w:type="spellEnd"/>
      <w:r w:rsidRPr="00016CA0">
        <w:rPr>
          <w:rFonts w:eastAsia="Times New Roman"/>
          <w:szCs w:val="24"/>
        </w:rPr>
        <w:t>:</w:t>
      </w:r>
    </w:p>
    <w:p w:rsidRPr="00016CA0" w:rsidR="009D02C1" w:rsidP="00016CA0" w:rsidRDefault="009D02C1" w14:paraId="2F5A0964" w14:textId="77777777">
      <w:pPr>
        <w:numPr>
          <w:ilvl w:val="0"/>
          <w:numId w:val="20"/>
        </w:numPr>
        <w:spacing w:line="312" w:lineRule="auto"/>
        <w:contextualSpacing w:val="0"/>
        <w:rPr>
          <w:rFonts w:eastAsia="Times New Roman"/>
          <w:szCs w:val="24"/>
        </w:rPr>
      </w:pPr>
      <w:proofErr w:type="spellStart"/>
      <w:r w:rsidRPr="00016CA0">
        <w:rPr>
          <w:rFonts w:eastAsia="Times New Roman"/>
          <w:szCs w:val="24"/>
        </w:rPr>
        <w:t>Là</w:t>
      </w:r>
      <w:proofErr w:type="spellEnd"/>
      <w:r w:rsidRPr="00016CA0">
        <w:rPr>
          <w:rFonts w:eastAsia="Times New Roman"/>
          <w:szCs w:val="24"/>
        </w:rPr>
        <w:t xml:space="preserve"> </w:t>
      </w:r>
      <w:proofErr w:type="spellStart"/>
      <w:r w:rsidRPr="00016CA0">
        <w:rPr>
          <w:rFonts w:eastAsia="Times New Roman"/>
          <w:szCs w:val="24"/>
        </w:rPr>
        <w:t>căn</w:t>
      </w:r>
      <w:proofErr w:type="spellEnd"/>
      <w:r w:rsidRPr="00016CA0">
        <w:rPr>
          <w:rFonts w:eastAsia="Times New Roman"/>
          <w:szCs w:val="24"/>
        </w:rPr>
        <w:t xml:space="preserve"> </w:t>
      </w:r>
      <w:proofErr w:type="spellStart"/>
      <w:r w:rsidRPr="00016CA0">
        <w:rPr>
          <w:rFonts w:eastAsia="Times New Roman"/>
          <w:szCs w:val="24"/>
        </w:rPr>
        <w:t>cứ</w:t>
      </w:r>
      <w:proofErr w:type="spellEnd"/>
      <w:r w:rsidRPr="00016CA0">
        <w:rPr>
          <w:rFonts w:eastAsia="Times New Roman"/>
          <w:szCs w:val="24"/>
        </w:rPr>
        <w:t xml:space="preserve"> </w:t>
      </w:r>
      <w:proofErr w:type="spellStart"/>
      <w:r w:rsidRPr="00016CA0">
        <w:rPr>
          <w:rFonts w:eastAsia="Times New Roman"/>
          <w:szCs w:val="24"/>
        </w:rPr>
        <w:t>để</w:t>
      </w:r>
      <w:proofErr w:type="spellEnd"/>
      <w:r w:rsidRPr="00016CA0">
        <w:rPr>
          <w:rFonts w:eastAsia="Times New Roman"/>
          <w:szCs w:val="24"/>
        </w:rPr>
        <w:t xml:space="preserve"> </w:t>
      </w:r>
      <w:proofErr w:type="spellStart"/>
      <w:r w:rsidRPr="00016CA0">
        <w:rPr>
          <w:rFonts w:eastAsia="Times New Roman"/>
          <w:szCs w:val="24"/>
        </w:rPr>
        <w:t>xây</w:t>
      </w:r>
      <w:proofErr w:type="spellEnd"/>
      <w:r w:rsidRPr="00016CA0">
        <w:rPr>
          <w:rFonts w:eastAsia="Times New Roman"/>
          <w:szCs w:val="24"/>
        </w:rPr>
        <w:t xml:space="preserve"> </w:t>
      </w:r>
      <w:proofErr w:type="spellStart"/>
      <w:r w:rsidRPr="00016CA0">
        <w:rPr>
          <w:rFonts w:eastAsia="Times New Roman"/>
          <w:szCs w:val="24"/>
        </w:rPr>
        <w:t>dựng</w:t>
      </w:r>
      <w:proofErr w:type="spellEnd"/>
      <w:r w:rsidRPr="00016CA0">
        <w:rPr>
          <w:rFonts w:eastAsia="Times New Roman"/>
          <w:szCs w:val="24"/>
        </w:rPr>
        <w:t xml:space="preserve"> </w:t>
      </w:r>
      <w:proofErr w:type="spellStart"/>
      <w:r w:rsidRPr="00016CA0">
        <w:rPr>
          <w:rFonts w:eastAsia="Times New Roman"/>
          <w:szCs w:val="24"/>
        </w:rPr>
        <w:t>tài</w:t>
      </w:r>
      <w:proofErr w:type="spellEnd"/>
      <w:r w:rsidRPr="00016CA0">
        <w:rPr>
          <w:rFonts w:eastAsia="Times New Roman"/>
          <w:szCs w:val="24"/>
        </w:rPr>
        <w:t xml:space="preserve"> </w:t>
      </w:r>
      <w:proofErr w:type="spellStart"/>
      <w:r w:rsidRPr="00016CA0">
        <w:rPr>
          <w:rFonts w:eastAsia="Times New Roman"/>
          <w:szCs w:val="24"/>
        </w:rPr>
        <w:t>liệu</w:t>
      </w:r>
      <w:proofErr w:type="spellEnd"/>
      <w:r w:rsidRPr="00016CA0">
        <w:rPr>
          <w:rFonts w:eastAsia="Times New Roman"/>
          <w:szCs w:val="24"/>
        </w:rPr>
        <w:t xml:space="preserve"> </w:t>
      </w:r>
      <w:proofErr w:type="spellStart"/>
      <w:r w:rsidRPr="00016CA0">
        <w:rPr>
          <w:rFonts w:eastAsia="Times New Roman"/>
          <w:szCs w:val="24"/>
        </w:rPr>
        <w:t>thiết</w:t>
      </w:r>
      <w:proofErr w:type="spellEnd"/>
      <w:r w:rsidRPr="00016CA0">
        <w:rPr>
          <w:rFonts w:eastAsia="Times New Roman"/>
          <w:szCs w:val="24"/>
        </w:rPr>
        <w:t xml:space="preserve"> </w:t>
      </w:r>
      <w:proofErr w:type="spellStart"/>
      <w:r w:rsidRPr="00016CA0">
        <w:rPr>
          <w:rFonts w:eastAsia="Times New Roman"/>
          <w:szCs w:val="24"/>
        </w:rPr>
        <w:t>kế</w:t>
      </w:r>
      <w:proofErr w:type="spellEnd"/>
      <w:r w:rsidRPr="00016CA0">
        <w:rPr>
          <w:rFonts w:eastAsia="Times New Roman"/>
          <w:szCs w:val="24"/>
        </w:rPr>
        <w:t xml:space="preserve"> chi </w:t>
      </w:r>
      <w:proofErr w:type="spellStart"/>
      <w:r w:rsidRPr="00016CA0">
        <w:rPr>
          <w:rFonts w:eastAsia="Times New Roman"/>
          <w:szCs w:val="24"/>
        </w:rPr>
        <w:t>tiết</w:t>
      </w:r>
      <w:proofErr w:type="spellEnd"/>
      <w:r w:rsidRPr="00016CA0">
        <w:rPr>
          <w:rFonts w:eastAsia="Times New Roman"/>
          <w:szCs w:val="24"/>
        </w:rPr>
        <w:t xml:space="preserve"> </w:t>
      </w:r>
      <w:proofErr w:type="spellStart"/>
      <w:r w:rsidRPr="00016CA0">
        <w:rPr>
          <w:rFonts w:eastAsia="Times New Roman"/>
          <w:szCs w:val="24"/>
        </w:rPr>
        <w:t>cho</w:t>
      </w:r>
      <w:proofErr w:type="spellEnd"/>
      <w:r w:rsidRPr="00016CA0">
        <w:rPr>
          <w:rFonts w:eastAsia="Times New Roman"/>
          <w:szCs w:val="24"/>
        </w:rPr>
        <w:t xml:space="preserve"> </w:t>
      </w:r>
      <w:proofErr w:type="spellStart"/>
      <w:r w:rsidRPr="00016CA0">
        <w:rPr>
          <w:rFonts w:eastAsia="Times New Roman"/>
          <w:szCs w:val="24"/>
        </w:rPr>
        <w:t>phân</w:t>
      </w:r>
      <w:proofErr w:type="spellEnd"/>
      <w:r w:rsidRPr="00016CA0">
        <w:rPr>
          <w:rFonts w:eastAsia="Times New Roman"/>
          <w:szCs w:val="24"/>
        </w:rPr>
        <w:t xml:space="preserve"> </w:t>
      </w:r>
      <w:proofErr w:type="spellStart"/>
      <w:r w:rsidRPr="00016CA0">
        <w:rPr>
          <w:rFonts w:eastAsia="Times New Roman"/>
          <w:szCs w:val="24"/>
        </w:rPr>
        <w:t>quyền</w:t>
      </w:r>
      <w:proofErr w:type="spellEnd"/>
      <w:r w:rsidRPr="00016CA0">
        <w:rPr>
          <w:rFonts w:eastAsia="Times New Roman"/>
          <w:szCs w:val="24"/>
        </w:rPr>
        <w:t xml:space="preserve"> </w:t>
      </w:r>
      <w:proofErr w:type="spellStart"/>
      <w:r w:rsidRPr="00016CA0">
        <w:rPr>
          <w:rFonts w:eastAsia="Times New Roman"/>
          <w:szCs w:val="24"/>
        </w:rPr>
        <w:t>người</w:t>
      </w:r>
      <w:proofErr w:type="spellEnd"/>
      <w:r w:rsidRPr="00016CA0">
        <w:rPr>
          <w:rFonts w:eastAsia="Times New Roman"/>
          <w:szCs w:val="24"/>
        </w:rPr>
        <w:t xml:space="preserve"> </w:t>
      </w:r>
      <w:proofErr w:type="spellStart"/>
      <w:r w:rsidRPr="00016CA0">
        <w:rPr>
          <w:rFonts w:eastAsia="Times New Roman"/>
          <w:szCs w:val="24"/>
        </w:rPr>
        <w:t>dùng</w:t>
      </w:r>
      <w:proofErr w:type="spellEnd"/>
      <w:r w:rsidRPr="00016CA0">
        <w:rPr>
          <w:rFonts w:eastAsia="Times New Roman"/>
          <w:szCs w:val="24"/>
        </w:rPr>
        <w:t xml:space="preserve"> </w:t>
      </w:r>
      <w:proofErr w:type="spellStart"/>
      <w:r w:rsidRPr="00016CA0">
        <w:rPr>
          <w:rFonts w:eastAsia="Times New Roman"/>
          <w:szCs w:val="24"/>
        </w:rPr>
        <w:t>trên</w:t>
      </w:r>
      <w:proofErr w:type="spellEnd"/>
      <w:r w:rsidRPr="00016CA0">
        <w:rPr>
          <w:rFonts w:eastAsia="Times New Roman"/>
          <w:szCs w:val="24"/>
        </w:rPr>
        <w:t xml:space="preserve"> </w:t>
      </w:r>
      <w:proofErr w:type="spellStart"/>
      <w:r w:rsidRPr="00016CA0">
        <w:rPr>
          <w:rFonts w:eastAsia="Times New Roman"/>
          <w:szCs w:val="24"/>
        </w:rPr>
        <w:t>hệ</w:t>
      </w:r>
      <w:proofErr w:type="spellEnd"/>
      <w:r w:rsidRPr="00016CA0">
        <w:rPr>
          <w:rFonts w:eastAsia="Times New Roman"/>
          <w:szCs w:val="24"/>
        </w:rPr>
        <w:t xml:space="preserve"> </w:t>
      </w:r>
      <w:proofErr w:type="spellStart"/>
      <w:r w:rsidRPr="00016CA0">
        <w:rPr>
          <w:rFonts w:eastAsia="Times New Roman"/>
          <w:szCs w:val="24"/>
        </w:rPr>
        <w:t>thống</w:t>
      </w:r>
      <w:proofErr w:type="spellEnd"/>
    </w:p>
    <w:bookmarkEnd w:id="27"/>
    <w:p w:rsidRPr="00016CA0" w:rsidR="009D02C1" w:rsidP="00016CA0" w:rsidRDefault="009D02C1" w14:paraId="2C27146D" w14:textId="0A4B1356">
      <w:pPr>
        <w:numPr>
          <w:ilvl w:val="0"/>
          <w:numId w:val="20"/>
        </w:numPr>
        <w:spacing w:before="0" w:after="120" w:line="312" w:lineRule="auto"/>
        <w:contextualSpacing w:val="0"/>
        <w:rPr>
          <w:rFonts w:eastAsia="Times New Roman"/>
          <w:szCs w:val="24"/>
        </w:rPr>
      </w:pPr>
      <w:proofErr w:type="spellStart"/>
      <w:r w:rsidRPr="00016CA0">
        <w:rPr>
          <w:rFonts w:eastAsia="Times New Roman"/>
          <w:szCs w:val="24"/>
        </w:rPr>
        <w:t>Là</w:t>
      </w:r>
      <w:proofErr w:type="spellEnd"/>
      <w:r w:rsidRPr="00016CA0">
        <w:rPr>
          <w:rFonts w:eastAsia="Times New Roman"/>
          <w:szCs w:val="24"/>
        </w:rPr>
        <w:t xml:space="preserve"> </w:t>
      </w:r>
      <w:proofErr w:type="spellStart"/>
      <w:r w:rsidRPr="00016CA0">
        <w:rPr>
          <w:rFonts w:eastAsia="Times New Roman"/>
          <w:szCs w:val="24"/>
        </w:rPr>
        <w:t>căn</w:t>
      </w:r>
      <w:proofErr w:type="spellEnd"/>
      <w:r w:rsidRPr="00016CA0">
        <w:rPr>
          <w:rFonts w:eastAsia="Times New Roman"/>
          <w:szCs w:val="24"/>
        </w:rPr>
        <w:t xml:space="preserve"> </w:t>
      </w:r>
      <w:proofErr w:type="spellStart"/>
      <w:r w:rsidRPr="00016CA0">
        <w:rPr>
          <w:rFonts w:eastAsia="Times New Roman"/>
          <w:szCs w:val="24"/>
        </w:rPr>
        <w:t>cứ</w:t>
      </w:r>
      <w:proofErr w:type="spellEnd"/>
      <w:r w:rsidRPr="00016CA0">
        <w:rPr>
          <w:rFonts w:eastAsia="Times New Roman"/>
          <w:szCs w:val="24"/>
        </w:rPr>
        <w:t xml:space="preserve"> </w:t>
      </w:r>
      <w:proofErr w:type="spellStart"/>
      <w:r w:rsidRPr="00016CA0">
        <w:rPr>
          <w:rFonts w:eastAsia="Times New Roman"/>
          <w:szCs w:val="24"/>
        </w:rPr>
        <w:t>để</w:t>
      </w:r>
      <w:proofErr w:type="spellEnd"/>
      <w:r w:rsidRPr="00016CA0">
        <w:rPr>
          <w:rFonts w:eastAsia="Times New Roman"/>
          <w:szCs w:val="24"/>
        </w:rPr>
        <w:t xml:space="preserve"> </w:t>
      </w:r>
      <w:proofErr w:type="spellStart"/>
      <w:r w:rsidRPr="00016CA0">
        <w:rPr>
          <w:rFonts w:eastAsia="Times New Roman"/>
          <w:szCs w:val="24"/>
        </w:rPr>
        <w:t>phát</w:t>
      </w:r>
      <w:proofErr w:type="spellEnd"/>
      <w:r w:rsidRPr="00016CA0">
        <w:rPr>
          <w:rFonts w:eastAsia="Times New Roman"/>
          <w:szCs w:val="24"/>
        </w:rPr>
        <w:t xml:space="preserve"> </w:t>
      </w:r>
      <w:proofErr w:type="spellStart"/>
      <w:r w:rsidRPr="00016CA0">
        <w:rPr>
          <w:rFonts w:eastAsia="Times New Roman"/>
          <w:szCs w:val="24"/>
        </w:rPr>
        <w:t>triển</w:t>
      </w:r>
      <w:proofErr w:type="spellEnd"/>
      <w:r w:rsidRPr="00016CA0">
        <w:rPr>
          <w:rFonts w:eastAsia="Times New Roman"/>
          <w:szCs w:val="24"/>
        </w:rPr>
        <w:t xml:space="preserve"> </w:t>
      </w:r>
      <w:proofErr w:type="spellStart"/>
      <w:r w:rsidRPr="00016CA0">
        <w:rPr>
          <w:rFonts w:eastAsia="Times New Roman"/>
          <w:szCs w:val="24"/>
        </w:rPr>
        <w:t>chức</w:t>
      </w:r>
      <w:proofErr w:type="spellEnd"/>
      <w:r w:rsidRPr="00016CA0">
        <w:rPr>
          <w:rFonts w:eastAsia="Times New Roman"/>
          <w:szCs w:val="24"/>
        </w:rPr>
        <w:t xml:space="preserve"> </w:t>
      </w:r>
      <w:proofErr w:type="spellStart"/>
      <w:r w:rsidRPr="00016CA0">
        <w:rPr>
          <w:rFonts w:eastAsia="Times New Roman"/>
          <w:szCs w:val="24"/>
        </w:rPr>
        <w:t>năng</w:t>
      </w:r>
      <w:proofErr w:type="spellEnd"/>
      <w:r w:rsidRPr="00016CA0">
        <w:rPr>
          <w:rFonts w:eastAsia="Times New Roman"/>
          <w:szCs w:val="24"/>
        </w:rPr>
        <w:t xml:space="preserve"> </w:t>
      </w:r>
      <w:proofErr w:type="spellStart"/>
      <w:r w:rsidRPr="00016CA0">
        <w:rPr>
          <w:rFonts w:eastAsia="Times New Roman"/>
          <w:szCs w:val="24"/>
        </w:rPr>
        <w:t>phân</w:t>
      </w:r>
      <w:proofErr w:type="spellEnd"/>
      <w:r w:rsidRPr="00016CA0">
        <w:rPr>
          <w:rFonts w:eastAsia="Times New Roman"/>
          <w:szCs w:val="24"/>
        </w:rPr>
        <w:t xml:space="preserve"> </w:t>
      </w:r>
      <w:proofErr w:type="spellStart"/>
      <w:r w:rsidRPr="00016CA0">
        <w:rPr>
          <w:rFonts w:eastAsia="Times New Roman"/>
          <w:szCs w:val="24"/>
        </w:rPr>
        <w:t>quyền</w:t>
      </w:r>
      <w:proofErr w:type="spellEnd"/>
      <w:r w:rsidRPr="00016CA0">
        <w:rPr>
          <w:rFonts w:eastAsia="Times New Roman"/>
          <w:szCs w:val="24"/>
        </w:rPr>
        <w:t xml:space="preserve"> </w:t>
      </w:r>
      <w:proofErr w:type="spellStart"/>
      <w:r w:rsidRPr="00016CA0">
        <w:rPr>
          <w:rFonts w:eastAsia="Times New Roman"/>
          <w:szCs w:val="24"/>
        </w:rPr>
        <w:t>người</w:t>
      </w:r>
      <w:proofErr w:type="spellEnd"/>
      <w:r w:rsidRPr="00016CA0">
        <w:rPr>
          <w:rFonts w:eastAsia="Times New Roman"/>
          <w:szCs w:val="24"/>
        </w:rPr>
        <w:t xml:space="preserve"> </w:t>
      </w:r>
      <w:proofErr w:type="spellStart"/>
      <w:r w:rsidRPr="00016CA0">
        <w:rPr>
          <w:rFonts w:eastAsia="Times New Roman"/>
          <w:szCs w:val="24"/>
        </w:rPr>
        <w:t>d</w:t>
      </w:r>
      <w:r w:rsidR="00016CA0">
        <w:rPr>
          <w:rFonts w:eastAsia="Times New Roman"/>
          <w:szCs w:val="24"/>
        </w:rPr>
        <w:t>ù</w:t>
      </w:r>
      <w:r w:rsidRPr="00016CA0">
        <w:rPr>
          <w:rFonts w:eastAsia="Times New Roman"/>
          <w:szCs w:val="24"/>
        </w:rPr>
        <w:t>ng</w:t>
      </w:r>
      <w:proofErr w:type="spellEnd"/>
      <w:r w:rsidRPr="00016CA0">
        <w:rPr>
          <w:rFonts w:eastAsia="Times New Roman"/>
          <w:szCs w:val="24"/>
        </w:rPr>
        <w:t xml:space="preserve"> </w:t>
      </w:r>
      <w:proofErr w:type="spellStart"/>
      <w:r w:rsidRPr="00016CA0">
        <w:rPr>
          <w:rFonts w:eastAsia="Times New Roman"/>
          <w:szCs w:val="24"/>
        </w:rPr>
        <w:t>khi</w:t>
      </w:r>
      <w:proofErr w:type="spellEnd"/>
      <w:r w:rsidRPr="00016CA0">
        <w:rPr>
          <w:rFonts w:eastAsia="Times New Roman"/>
          <w:szCs w:val="24"/>
        </w:rPr>
        <w:t xml:space="preserve"> </w:t>
      </w:r>
      <w:proofErr w:type="spellStart"/>
      <w:r w:rsidRPr="00016CA0">
        <w:rPr>
          <w:rFonts w:eastAsia="Times New Roman"/>
          <w:szCs w:val="24"/>
        </w:rPr>
        <w:t>sử</w:t>
      </w:r>
      <w:proofErr w:type="spellEnd"/>
      <w:r w:rsidRPr="00016CA0">
        <w:rPr>
          <w:rFonts w:eastAsia="Times New Roman"/>
          <w:szCs w:val="24"/>
        </w:rPr>
        <w:t xml:space="preserve"> </w:t>
      </w:r>
      <w:proofErr w:type="spellStart"/>
      <w:r w:rsidRPr="00016CA0">
        <w:rPr>
          <w:rFonts w:eastAsia="Times New Roman"/>
          <w:szCs w:val="24"/>
        </w:rPr>
        <w:t>dụng</w:t>
      </w:r>
      <w:proofErr w:type="spellEnd"/>
      <w:r w:rsidRPr="00016CA0">
        <w:rPr>
          <w:rFonts w:eastAsia="Times New Roman"/>
          <w:szCs w:val="24"/>
        </w:rPr>
        <w:t xml:space="preserve"> </w:t>
      </w:r>
      <w:proofErr w:type="spellStart"/>
      <w:r w:rsidRPr="00016CA0">
        <w:rPr>
          <w:rFonts w:eastAsia="Times New Roman"/>
          <w:szCs w:val="24"/>
        </w:rPr>
        <w:t>các</w:t>
      </w:r>
      <w:proofErr w:type="spellEnd"/>
      <w:r w:rsidRPr="00016CA0">
        <w:rPr>
          <w:rFonts w:eastAsia="Times New Roman"/>
          <w:szCs w:val="24"/>
        </w:rPr>
        <w:t xml:space="preserve"> </w:t>
      </w:r>
      <w:proofErr w:type="spellStart"/>
      <w:r w:rsidRPr="00016CA0">
        <w:rPr>
          <w:rFonts w:eastAsia="Times New Roman"/>
          <w:szCs w:val="24"/>
        </w:rPr>
        <w:t>cấu</w:t>
      </w:r>
      <w:proofErr w:type="spellEnd"/>
      <w:r w:rsidRPr="00016CA0">
        <w:rPr>
          <w:rFonts w:eastAsia="Times New Roman"/>
          <w:szCs w:val="24"/>
        </w:rPr>
        <w:t xml:space="preserve"> </w:t>
      </w:r>
      <w:proofErr w:type="spellStart"/>
      <w:r w:rsidRPr="00016CA0">
        <w:rPr>
          <w:rFonts w:eastAsia="Times New Roman"/>
          <w:szCs w:val="24"/>
        </w:rPr>
        <w:t>phần</w:t>
      </w:r>
      <w:proofErr w:type="spellEnd"/>
      <w:r w:rsidRPr="00016CA0">
        <w:rPr>
          <w:rFonts w:eastAsia="Times New Roman"/>
          <w:szCs w:val="24"/>
        </w:rPr>
        <w:t xml:space="preserve"> Sales Activities, Task Management, Contact Planning, Customer 360, Portfolio, Product Holding, Lead/Opportunity</w:t>
      </w:r>
    </w:p>
    <w:p w:rsidRPr="00016CA0" w:rsidR="00313B07" w:rsidRDefault="00A7663E" w14:paraId="487CE7F0" w14:textId="77777777">
      <w:pPr>
        <w:pStyle w:val="Heading2"/>
        <w:rPr>
          <w:sz w:val="24"/>
          <w:szCs w:val="24"/>
        </w:rPr>
      </w:pPr>
      <w:bookmarkStart w:name="_Toc415749098" w:id="33"/>
      <w:bookmarkStart w:name="_Toc415749094" w:id="34"/>
      <w:bookmarkStart w:name="_Toc415749097" w:id="35"/>
      <w:bookmarkStart w:name="_Toc415749096" w:id="36"/>
      <w:bookmarkStart w:name="_Toc415749095" w:id="37"/>
      <w:bookmarkStart w:name="_Toc181808876" w:id="38"/>
      <w:bookmarkEnd w:id="28"/>
      <w:bookmarkEnd w:id="29"/>
      <w:bookmarkEnd w:id="30"/>
      <w:bookmarkEnd w:id="33"/>
      <w:bookmarkEnd w:id="34"/>
      <w:bookmarkEnd w:id="35"/>
      <w:bookmarkEnd w:id="36"/>
      <w:bookmarkEnd w:id="37"/>
      <w:r w:rsidRPr="00016CA0">
        <w:rPr>
          <w:sz w:val="24"/>
          <w:szCs w:val="24"/>
        </w:rPr>
        <w:t xml:space="preserve">Các </w:t>
      </w:r>
      <w:proofErr w:type="spellStart"/>
      <w:r w:rsidRPr="00016CA0">
        <w:rPr>
          <w:sz w:val="24"/>
          <w:szCs w:val="24"/>
        </w:rPr>
        <w:t>đối</w:t>
      </w:r>
      <w:proofErr w:type="spellEnd"/>
      <w:r w:rsidRPr="00016CA0">
        <w:rPr>
          <w:sz w:val="24"/>
          <w:szCs w:val="24"/>
        </w:rPr>
        <w:t xml:space="preserve"> </w:t>
      </w:r>
      <w:proofErr w:type="spellStart"/>
      <w:r w:rsidRPr="00016CA0">
        <w:rPr>
          <w:sz w:val="24"/>
          <w:szCs w:val="24"/>
        </w:rPr>
        <w:t>tượng</w:t>
      </w:r>
      <w:proofErr w:type="spellEnd"/>
      <w:r w:rsidRPr="00016CA0">
        <w:rPr>
          <w:sz w:val="24"/>
          <w:szCs w:val="24"/>
        </w:rPr>
        <w:t xml:space="preserve"> </w:t>
      </w:r>
      <w:proofErr w:type="spellStart"/>
      <w:r w:rsidRPr="00016CA0">
        <w:rPr>
          <w:sz w:val="24"/>
          <w:szCs w:val="24"/>
        </w:rPr>
        <w:t>sử</w:t>
      </w:r>
      <w:proofErr w:type="spellEnd"/>
      <w:r w:rsidRPr="00016CA0">
        <w:rPr>
          <w:sz w:val="24"/>
          <w:szCs w:val="24"/>
        </w:rPr>
        <w:t xml:space="preserve"> </w:t>
      </w:r>
      <w:proofErr w:type="spellStart"/>
      <w:r w:rsidRPr="00016CA0">
        <w:rPr>
          <w:sz w:val="24"/>
          <w:szCs w:val="24"/>
        </w:rPr>
        <w:t>dụng</w:t>
      </w:r>
      <w:proofErr w:type="spellEnd"/>
      <w:r w:rsidRPr="00016CA0">
        <w:rPr>
          <w:sz w:val="24"/>
          <w:szCs w:val="24"/>
        </w:rPr>
        <w:t xml:space="preserve"> </w:t>
      </w:r>
      <w:proofErr w:type="spellStart"/>
      <w:r w:rsidRPr="00016CA0">
        <w:rPr>
          <w:sz w:val="24"/>
          <w:szCs w:val="24"/>
        </w:rPr>
        <w:t>chính</w:t>
      </w:r>
      <w:bookmarkEnd w:id="38"/>
      <w:proofErr w:type="spellEnd"/>
    </w:p>
    <w:tbl>
      <w:tblPr>
        <w:tblW w:w="922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22"/>
        <w:gridCol w:w="4343"/>
        <w:gridCol w:w="4162"/>
      </w:tblGrid>
      <w:tr w:rsidRPr="00016CA0" w:rsidR="00313B07" w:rsidTr="006767CC" w14:paraId="4116C625" w14:textId="77777777">
        <w:trPr>
          <w:trHeight w:val="603"/>
          <w:tblHeader/>
          <w:jc w:val="center"/>
        </w:trPr>
        <w:tc>
          <w:tcPr>
            <w:tcW w:w="722" w:type="dxa"/>
            <w:shd w:val="clear" w:color="auto" w:fill="E2EFD9" w:themeFill="accent6" w:themeFillTint="33"/>
            <w:vAlign w:val="center"/>
          </w:tcPr>
          <w:p w:rsidRPr="00016CA0" w:rsidR="00313B07" w:rsidRDefault="00A7663E" w14:paraId="458E715C" w14:textId="77777777">
            <w:pPr>
              <w:spacing w:line="276" w:lineRule="auto"/>
              <w:contextualSpacing w:val="0"/>
              <w:jc w:val="center"/>
              <w:rPr>
                <w:b/>
                <w:szCs w:val="24"/>
              </w:rPr>
            </w:pPr>
            <w:r w:rsidRPr="00016CA0">
              <w:rPr>
                <w:b/>
                <w:szCs w:val="24"/>
              </w:rPr>
              <w:t>STT</w:t>
            </w:r>
          </w:p>
        </w:tc>
        <w:tc>
          <w:tcPr>
            <w:tcW w:w="4343" w:type="dxa"/>
            <w:shd w:val="clear" w:color="auto" w:fill="E2EFD9" w:themeFill="accent6" w:themeFillTint="33"/>
            <w:vAlign w:val="center"/>
          </w:tcPr>
          <w:p w:rsidRPr="00016CA0" w:rsidR="00313B07" w:rsidRDefault="00A7663E" w14:paraId="398D886C" w14:textId="77777777">
            <w:pPr>
              <w:spacing w:line="276" w:lineRule="auto"/>
              <w:contextualSpacing w:val="0"/>
              <w:jc w:val="center"/>
              <w:rPr>
                <w:b/>
                <w:szCs w:val="24"/>
              </w:rPr>
            </w:pPr>
            <w:proofErr w:type="spellStart"/>
            <w:r w:rsidRPr="00016CA0">
              <w:rPr>
                <w:b/>
                <w:szCs w:val="24"/>
              </w:rPr>
              <w:t>Nhóm</w:t>
            </w:r>
            <w:proofErr w:type="spellEnd"/>
            <w:r w:rsidRPr="00016CA0">
              <w:rPr>
                <w:b/>
                <w:szCs w:val="24"/>
              </w:rPr>
              <w:t xml:space="preserve"> </w:t>
            </w:r>
            <w:proofErr w:type="spellStart"/>
            <w:r w:rsidRPr="00016CA0">
              <w:rPr>
                <w:b/>
                <w:szCs w:val="24"/>
              </w:rPr>
              <w:t>người</w:t>
            </w:r>
            <w:proofErr w:type="spellEnd"/>
            <w:r w:rsidRPr="00016CA0">
              <w:rPr>
                <w:b/>
                <w:szCs w:val="24"/>
              </w:rPr>
              <w:t xml:space="preserve"> </w:t>
            </w:r>
            <w:proofErr w:type="spellStart"/>
            <w:r w:rsidRPr="00016CA0">
              <w:rPr>
                <w:b/>
                <w:szCs w:val="24"/>
              </w:rPr>
              <w:t>sử</w:t>
            </w:r>
            <w:proofErr w:type="spellEnd"/>
            <w:r w:rsidRPr="00016CA0">
              <w:rPr>
                <w:b/>
                <w:szCs w:val="24"/>
              </w:rPr>
              <w:t xml:space="preserve"> </w:t>
            </w:r>
            <w:proofErr w:type="spellStart"/>
            <w:r w:rsidRPr="00016CA0">
              <w:rPr>
                <w:b/>
                <w:szCs w:val="24"/>
              </w:rPr>
              <w:t>dụng</w:t>
            </w:r>
            <w:proofErr w:type="spellEnd"/>
          </w:p>
        </w:tc>
        <w:tc>
          <w:tcPr>
            <w:tcW w:w="4162" w:type="dxa"/>
            <w:shd w:val="clear" w:color="auto" w:fill="E2EFD9" w:themeFill="accent6" w:themeFillTint="33"/>
            <w:vAlign w:val="center"/>
          </w:tcPr>
          <w:p w:rsidRPr="00016CA0" w:rsidR="00313B07" w:rsidRDefault="00A7663E" w14:paraId="4B60FB1E" w14:textId="77777777">
            <w:pPr>
              <w:spacing w:line="276" w:lineRule="auto"/>
              <w:contextualSpacing w:val="0"/>
              <w:jc w:val="center"/>
              <w:rPr>
                <w:b/>
                <w:szCs w:val="24"/>
              </w:rPr>
            </w:pPr>
            <w:r w:rsidRPr="00016CA0">
              <w:rPr>
                <w:b/>
                <w:szCs w:val="24"/>
              </w:rPr>
              <w:t xml:space="preserve">Vai </w:t>
            </w:r>
            <w:proofErr w:type="spellStart"/>
            <w:r w:rsidRPr="00016CA0">
              <w:rPr>
                <w:b/>
                <w:szCs w:val="24"/>
              </w:rPr>
              <w:t>trò</w:t>
            </w:r>
            <w:proofErr w:type="spellEnd"/>
          </w:p>
        </w:tc>
      </w:tr>
      <w:tr w:rsidRPr="00016CA0" w:rsidR="00313B07" w14:paraId="5A18E8B1" w14:textId="77777777">
        <w:trPr>
          <w:trHeight w:val="561"/>
          <w:jc w:val="center"/>
        </w:trPr>
        <w:tc>
          <w:tcPr>
            <w:tcW w:w="722" w:type="dxa"/>
            <w:vAlign w:val="center"/>
          </w:tcPr>
          <w:p w:rsidRPr="00016CA0" w:rsidR="00313B07" w:rsidRDefault="00313B07" w14:paraId="54CD245A" w14:textId="77777777">
            <w:pPr>
              <w:pStyle w:val="ListParagraph"/>
              <w:numPr>
                <w:ilvl w:val="0"/>
                <w:numId w:val="15"/>
              </w:numPr>
              <w:spacing w:line="276" w:lineRule="auto"/>
              <w:contextualSpacing w:val="0"/>
              <w:jc w:val="both"/>
              <w:rPr>
                <w:sz w:val="24"/>
                <w:szCs w:val="24"/>
              </w:rPr>
            </w:pPr>
          </w:p>
        </w:tc>
        <w:tc>
          <w:tcPr>
            <w:tcW w:w="4343" w:type="dxa"/>
            <w:vAlign w:val="center"/>
          </w:tcPr>
          <w:p w:rsidRPr="00016CA0" w:rsidR="00313B07" w:rsidRDefault="00A7663E" w14:paraId="29C459F0" w14:textId="77777777">
            <w:pPr>
              <w:spacing w:line="276" w:lineRule="auto"/>
              <w:contextualSpacing w:val="0"/>
              <w:rPr>
                <w:szCs w:val="24"/>
              </w:rPr>
            </w:pPr>
            <w:proofErr w:type="spellStart"/>
            <w:r w:rsidRPr="00016CA0">
              <w:rPr>
                <w:szCs w:val="24"/>
              </w:rPr>
              <w:t>Nhóm</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sử</w:t>
            </w:r>
            <w:proofErr w:type="spellEnd"/>
            <w:r w:rsidRPr="00016CA0">
              <w:rPr>
                <w:szCs w:val="24"/>
              </w:rPr>
              <w:t xml:space="preserve"> </w:t>
            </w:r>
            <w:proofErr w:type="spellStart"/>
            <w:r w:rsidRPr="00016CA0">
              <w:rPr>
                <w:szCs w:val="24"/>
              </w:rPr>
              <w:t>dụng</w:t>
            </w:r>
            <w:proofErr w:type="spellEnd"/>
            <w:r w:rsidRPr="00016CA0">
              <w:rPr>
                <w:szCs w:val="24"/>
              </w:rPr>
              <w:t xml:space="preserve"> </w:t>
            </w:r>
            <w:proofErr w:type="spellStart"/>
            <w:r w:rsidRPr="00016CA0">
              <w:rPr>
                <w:szCs w:val="24"/>
              </w:rPr>
              <w:t>quản</w:t>
            </w:r>
            <w:proofErr w:type="spellEnd"/>
            <w:r w:rsidRPr="00016CA0">
              <w:rPr>
                <w:szCs w:val="24"/>
              </w:rPr>
              <w:t xml:space="preserve"> </w:t>
            </w:r>
            <w:proofErr w:type="spellStart"/>
            <w:r w:rsidRPr="00016CA0">
              <w:rPr>
                <w:szCs w:val="24"/>
              </w:rPr>
              <w:t>trị</w:t>
            </w:r>
            <w:proofErr w:type="spellEnd"/>
            <w:r w:rsidRPr="00016CA0">
              <w:rPr>
                <w:szCs w:val="24"/>
              </w:rPr>
              <w:t xml:space="preserve"> </w:t>
            </w:r>
            <w:proofErr w:type="spellStart"/>
            <w:r w:rsidRPr="00016CA0">
              <w:rPr>
                <w:szCs w:val="24"/>
              </w:rPr>
              <w:t>hệ</w:t>
            </w:r>
            <w:proofErr w:type="spellEnd"/>
            <w:r w:rsidRPr="00016CA0">
              <w:rPr>
                <w:szCs w:val="24"/>
              </w:rPr>
              <w:t xml:space="preserve"> </w:t>
            </w:r>
            <w:proofErr w:type="spellStart"/>
            <w:r w:rsidRPr="00016CA0">
              <w:rPr>
                <w:szCs w:val="24"/>
              </w:rPr>
              <w:t>thống</w:t>
            </w:r>
            <w:proofErr w:type="spellEnd"/>
          </w:p>
        </w:tc>
        <w:tc>
          <w:tcPr>
            <w:tcW w:w="4162" w:type="dxa"/>
            <w:vAlign w:val="center"/>
          </w:tcPr>
          <w:p w:rsidRPr="00016CA0" w:rsidR="00313B07" w:rsidRDefault="00A7663E" w14:paraId="6DE680CF" w14:textId="77777777">
            <w:pPr>
              <w:spacing w:line="276" w:lineRule="auto"/>
              <w:contextualSpacing w:val="0"/>
              <w:rPr>
                <w:szCs w:val="24"/>
              </w:rPr>
            </w:pPr>
            <w:proofErr w:type="spellStart"/>
            <w:r w:rsidRPr="00016CA0">
              <w:rPr>
                <w:szCs w:val="24"/>
              </w:rPr>
              <w:t>Thiết</w:t>
            </w:r>
            <w:proofErr w:type="spellEnd"/>
            <w:r w:rsidRPr="00016CA0">
              <w:rPr>
                <w:szCs w:val="24"/>
              </w:rPr>
              <w:t xml:space="preserve"> </w:t>
            </w:r>
            <w:proofErr w:type="spellStart"/>
            <w:r w:rsidRPr="00016CA0">
              <w:rPr>
                <w:szCs w:val="24"/>
              </w:rPr>
              <w:t>lập</w:t>
            </w:r>
            <w:proofErr w:type="spellEnd"/>
            <w:r w:rsidRPr="00016CA0">
              <w:rPr>
                <w:szCs w:val="24"/>
              </w:rPr>
              <w:t xml:space="preserve"> </w:t>
            </w:r>
            <w:proofErr w:type="spellStart"/>
            <w:r w:rsidRPr="00016CA0">
              <w:rPr>
                <w:szCs w:val="24"/>
              </w:rPr>
              <w:t>thông</w:t>
            </w:r>
            <w:proofErr w:type="spellEnd"/>
            <w:r w:rsidRPr="00016CA0">
              <w:rPr>
                <w:szCs w:val="24"/>
              </w:rPr>
              <w:t xml:space="preserve"> </w:t>
            </w:r>
            <w:proofErr w:type="spellStart"/>
            <w:r w:rsidRPr="00016CA0">
              <w:rPr>
                <w:szCs w:val="24"/>
              </w:rPr>
              <w:t>số</w:t>
            </w:r>
            <w:proofErr w:type="spellEnd"/>
            <w:r w:rsidRPr="00016CA0">
              <w:rPr>
                <w:szCs w:val="24"/>
              </w:rPr>
              <w:t xml:space="preserve">, </w:t>
            </w:r>
            <w:proofErr w:type="spellStart"/>
            <w:proofErr w:type="gramStart"/>
            <w:r w:rsidRPr="00016CA0">
              <w:rPr>
                <w:szCs w:val="24"/>
              </w:rPr>
              <w:t>tham</w:t>
            </w:r>
            <w:proofErr w:type="spellEnd"/>
            <w:r w:rsidRPr="00016CA0">
              <w:rPr>
                <w:szCs w:val="24"/>
              </w:rPr>
              <w:t xml:space="preserve">  </w:t>
            </w:r>
            <w:proofErr w:type="spellStart"/>
            <w:r w:rsidRPr="00016CA0">
              <w:rPr>
                <w:szCs w:val="24"/>
              </w:rPr>
              <w:t>số</w:t>
            </w:r>
            <w:proofErr w:type="spellEnd"/>
            <w:proofErr w:type="gramEnd"/>
            <w:r w:rsidRPr="00016CA0">
              <w:rPr>
                <w:szCs w:val="24"/>
              </w:rPr>
              <w:t xml:space="preserve">, </w:t>
            </w:r>
            <w:proofErr w:type="spellStart"/>
            <w:r w:rsidRPr="00016CA0">
              <w:rPr>
                <w:szCs w:val="24"/>
              </w:rPr>
              <w:t>sử</w:t>
            </w:r>
            <w:proofErr w:type="spellEnd"/>
            <w:r w:rsidRPr="00016CA0">
              <w:rPr>
                <w:szCs w:val="24"/>
              </w:rPr>
              <w:t xml:space="preserve"> </w:t>
            </w:r>
            <w:proofErr w:type="spellStart"/>
            <w:r w:rsidRPr="00016CA0">
              <w:rPr>
                <w:szCs w:val="24"/>
              </w:rPr>
              <w:t>dụng</w:t>
            </w:r>
            <w:proofErr w:type="spellEnd"/>
            <w:r w:rsidRPr="00016CA0">
              <w:rPr>
                <w:szCs w:val="24"/>
              </w:rPr>
              <w:t xml:space="preserve"> </w:t>
            </w:r>
            <w:proofErr w:type="spellStart"/>
            <w:r w:rsidRPr="00016CA0">
              <w:rPr>
                <w:szCs w:val="24"/>
              </w:rPr>
              <w:t>các</w:t>
            </w:r>
            <w:proofErr w:type="spellEnd"/>
            <w:r w:rsidRPr="00016CA0">
              <w:rPr>
                <w:szCs w:val="24"/>
              </w:rPr>
              <w:t xml:space="preserve"> </w:t>
            </w:r>
            <w:proofErr w:type="spellStart"/>
            <w:r w:rsidRPr="00016CA0">
              <w:rPr>
                <w:szCs w:val="24"/>
              </w:rPr>
              <w:t>chức</w:t>
            </w:r>
            <w:proofErr w:type="spellEnd"/>
            <w:r w:rsidRPr="00016CA0">
              <w:rPr>
                <w:szCs w:val="24"/>
              </w:rPr>
              <w:t xml:space="preserve"> </w:t>
            </w:r>
            <w:proofErr w:type="spellStart"/>
            <w:r w:rsidRPr="00016CA0">
              <w:rPr>
                <w:szCs w:val="24"/>
              </w:rPr>
              <w:t>năng</w:t>
            </w:r>
            <w:proofErr w:type="spellEnd"/>
            <w:r w:rsidRPr="00016CA0">
              <w:rPr>
                <w:szCs w:val="24"/>
              </w:rPr>
              <w:t xml:space="preserve"> </w:t>
            </w:r>
            <w:proofErr w:type="spellStart"/>
            <w:r w:rsidRPr="00016CA0">
              <w:rPr>
                <w:szCs w:val="24"/>
              </w:rPr>
              <w:t>của</w:t>
            </w:r>
            <w:proofErr w:type="spellEnd"/>
            <w:r w:rsidRPr="00016CA0">
              <w:rPr>
                <w:szCs w:val="24"/>
              </w:rPr>
              <w:t xml:space="preserve"> </w:t>
            </w:r>
            <w:proofErr w:type="spellStart"/>
            <w:r w:rsidRPr="00016CA0">
              <w:rPr>
                <w:szCs w:val="24"/>
              </w:rPr>
              <w:t>hệ</w:t>
            </w:r>
            <w:proofErr w:type="spellEnd"/>
            <w:r w:rsidRPr="00016CA0">
              <w:rPr>
                <w:szCs w:val="24"/>
              </w:rPr>
              <w:t xml:space="preserve"> </w:t>
            </w:r>
            <w:proofErr w:type="spellStart"/>
            <w:r w:rsidRPr="00016CA0">
              <w:rPr>
                <w:szCs w:val="24"/>
              </w:rPr>
              <w:t>thống</w:t>
            </w:r>
            <w:proofErr w:type="spellEnd"/>
          </w:p>
        </w:tc>
      </w:tr>
    </w:tbl>
    <w:p w:rsidRPr="00016CA0" w:rsidR="00313B07" w:rsidP="00016CA0" w:rsidRDefault="005F551F" w14:paraId="31C64AC4" w14:textId="4A842635">
      <w:pPr>
        <w:pStyle w:val="Heading1"/>
        <w:spacing w:line="276" w:lineRule="auto"/>
        <w:ind w:left="540"/>
        <w:rPr>
          <w:rFonts w:ascii="Times New Roman" w:hAnsi="Times New Roman"/>
          <w:sz w:val="24"/>
          <w:szCs w:val="24"/>
        </w:rPr>
      </w:pPr>
      <w:bookmarkStart w:name="_Toc415749101" w:id="39"/>
      <w:bookmarkStart w:name="_Toc415749100" w:id="40"/>
      <w:bookmarkStart w:name="_Toc415749104" w:id="41"/>
      <w:bookmarkStart w:name="_Toc415749102" w:id="42"/>
      <w:bookmarkStart w:name="_Toc415749103" w:id="43"/>
      <w:bookmarkStart w:name="_Toc181808877" w:id="44"/>
      <w:bookmarkEnd w:id="16"/>
      <w:bookmarkEnd w:id="39"/>
      <w:bookmarkEnd w:id="40"/>
      <w:bookmarkEnd w:id="41"/>
      <w:bookmarkEnd w:id="42"/>
      <w:bookmarkEnd w:id="43"/>
      <w:r w:rsidRPr="00016CA0">
        <w:rPr>
          <w:rFonts w:ascii="Times New Roman" w:hAnsi="Times New Roman"/>
          <w:caps w:val="0"/>
          <w:sz w:val="24"/>
          <w:szCs w:val="24"/>
        </w:rPr>
        <w:t xml:space="preserve">Thông tin </w:t>
      </w:r>
      <w:proofErr w:type="spellStart"/>
      <w:r w:rsidRPr="00016CA0">
        <w:rPr>
          <w:rFonts w:ascii="Times New Roman" w:hAnsi="Times New Roman"/>
          <w:caps w:val="0"/>
          <w:sz w:val="24"/>
          <w:szCs w:val="24"/>
        </w:rPr>
        <w:t>cấu</w:t>
      </w:r>
      <w:proofErr w:type="spellEnd"/>
      <w:r w:rsidRPr="00016CA0">
        <w:rPr>
          <w:rFonts w:ascii="Times New Roman" w:hAnsi="Times New Roman"/>
          <w:caps w:val="0"/>
          <w:sz w:val="24"/>
          <w:szCs w:val="24"/>
        </w:rPr>
        <w:t xml:space="preserve"> </w:t>
      </w:r>
      <w:proofErr w:type="spellStart"/>
      <w:r w:rsidRPr="00016CA0">
        <w:rPr>
          <w:rFonts w:ascii="Times New Roman" w:hAnsi="Times New Roman"/>
          <w:caps w:val="0"/>
          <w:sz w:val="24"/>
          <w:szCs w:val="24"/>
        </w:rPr>
        <w:t>hình</w:t>
      </w:r>
      <w:proofErr w:type="spellEnd"/>
      <w:r w:rsidRPr="00016CA0">
        <w:rPr>
          <w:rFonts w:ascii="Times New Roman" w:hAnsi="Times New Roman"/>
          <w:caps w:val="0"/>
          <w:sz w:val="24"/>
          <w:szCs w:val="24"/>
        </w:rPr>
        <w:t xml:space="preserve"> </w:t>
      </w:r>
      <w:proofErr w:type="spellStart"/>
      <w:r w:rsidRPr="00016CA0">
        <w:rPr>
          <w:rFonts w:ascii="Times New Roman" w:hAnsi="Times New Roman"/>
          <w:caps w:val="0"/>
          <w:sz w:val="24"/>
          <w:szCs w:val="24"/>
        </w:rPr>
        <w:t>chung</w:t>
      </w:r>
      <w:proofErr w:type="spellEnd"/>
      <w:r w:rsidRPr="00016CA0">
        <w:rPr>
          <w:rFonts w:ascii="Times New Roman" w:hAnsi="Times New Roman"/>
          <w:caps w:val="0"/>
          <w:sz w:val="24"/>
          <w:szCs w:val="24"/>
        </w:rPr>
        <w:t xml:space="preserve"> (company setting)</w:t>
      </w:r>
      <w:bookmarkEnd w:id="44"/>
    </w:p>
    <w:p w:rsidRPr="00016CA0" w:rsidR="00313B07" w:rsidP="00016CA0" w:rsidRDefault="005B2C43" w14:paraId="2C2C3E50" w14:textId="43625950">
      <w:pPr>
        <w:pStyle w:val="Heading2FIS"/>
        <w:tabs>
          <w:tab w:val="left" w:pos="810"/>
        </w:tabs>
        <w:ind w:left="630"/>
        <w:rPr>
          <w:rFonts w:eastAsia="SimSun"/>
          <w:sz w:val="24"/>
          <w:szCs w:val="24"/>
          <w:shd w:val="clear" w:color="auto" w:fill="FFFFFF"/>
        </w:rPr>
      </w:pPr>
      <w:bookmarkStart w:name="_Toc181808878" w:id="45"/>
      <w:proofErr w:type="spellStart"/>
      <w:r w:rsidRPr="00016CA0">
        <w:rPr>
          <w:rFonts w:eastAsia="SimSun"/>
          <w:sz w:val="24"/>
          <w:szCs w:val="24"/>
          <w:shd w:val="clear" w:color="auto" w:fill="FFFFFF"/>
        </w:rPr>
        <w:t>Mục</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đích</w:t>
      </w:r>
      <w:bookmarkEnd w:id="45"/>
      <w:proofErr w:type="spellEnd"/>
    </w:p>
    <w:p w:rsidRPr="00016CA0" w:rsidR="009756B6" w:rsidP="005B2C43" w:rsidRDefault="00651404" w14:paraId="1C665ACB" w14:textId="2CA28751">
      <w:pPr>
        <w:pStyle w:val="Detail"/>
        <w:numPr>
          <w:ilvl w:val="0"/>
          <w:numId w:val="0"/>
        </w:numPr>
        <w:ind w:firstLine="504"/>
        <w:rPr>
          <w:lang w:eastAsia="zh-CN"/>
        </w:rPr>
      </w:pPr>
      <w:r w:rsidRPr="00016CA0">
        <w:rPr>
          <w:lang w:eastAsia="zh-CN"/>
        </w:rPr>
        <w:t xml:space="preserve">Company Settings </w:t>
      </w:r>
      <w:proofErr w:type="spellStart"/>
      <w:r w:rsidRPr="00016CA0">
        <w:rPr>
          <w:lang w:eastAsia="zh-CN"/>
        </w:rPr>
        <w:t>trong</w:t>
      </w:r>
      <w:proofErr w:type="spellEnd"/>
      <w:r w:rsidRPr="00016CA0">
        <w:rPr>
          <w:lang w:eastAsia="zh-CN"/>
        </w:rPr>
        <w:t xml:space="preserve"> Salesforce </w:t>
      </w:r>
      <w:proofErr w:type="spellStart"/>
      <w:r w:rsidRPr="00016CA0">
        <w:rPr>
          <w:lang w:eastAsia="zh-CN"/>
        </w:rPr>
        <w:t>là</w:t>
      </w:r>
      <w:proofErr w:type="spellEnd"/>
      <w:r w:rsidRPr="00016CA0">
        <w:rPr>
          <w:lang w:eastAsia="zh-CN"/>
        </w:rPr>
        <w:t xml:space="preserve"> </w:t>
      </w:r>
      <w:proofErr w:type="spellStart"/>
      <w:r w:rsidRPr="00016CA0">
        <w:rPr>
          <w:lang w:eastAsia="zh-CN"/>
        </w:rPr>
        <w:t>phần</w:t>
      </w:r>
      <w:proofErr w:type="spellEnd"/>
      <w:r w:rsidRPr="00016CA0">
        <w:rPr>
          <w:lang w:eastAsia="zh-CN"/>
        </w:rPr>
        <w:t xml:space="preserve"> </w:t>
      </w:r>
      <w:proofErr w:type="spellStart"/>
      <w:r w:rsidRPr="00016CA0">
        <w:rPr>
          <w:lang w:eastAsia="zh-CN"/>
        </w:rPr>
        <w:t>cài</w:t>
      </w:r>
      <w:proofErr w:type="spellEnd"/>
      <w:r w:rsidRPr="00016CA0">
        <w:rPr>
          <w:lang w:eastAsia="zh-CN"/>
        </w:rPr>
        <w:t xml:space="preserve"> </w:t>
      </w:r>
      <w:proofErr w:type="spellStart"/>
      <w:r w:rsidRPr="00016CA0">
        <w:rPr>
          <w:lang w:eastAsia="zh-CN"/>
        </w:rPr>
        <w:t>đặt</w:t>
      </w:r>
      <w:proofErr w:type="spellEnd"/>
      <w:r w:rsidRPr="00016CA0">
        <w:rPr>
          <w:lang w:eastAsia="zh-CN"/>
        </w:rPr>
        <w:t xml:space="preserve"> </w:t>
      </w:r>
      <w:proofErr w:type="spellStart"/>
      <w:r w:rsidRPr="00016CA0">
        <w:rPr>
          <w:lang w:eastAsia="zh-CN"/>
        </w:rPr>
        <w:t>cơ</w:t>
      </w:r>
      <w:proofErr w:type="spellEnd"/>
      <w:r w:rsidRPr="00016CA0">
        <w:rPr>
          <w:lang w:eastAsia="zh-CN"/>
        </w:rPr>
        <w:t xml:space="preserve"> </w:t>
      </w:r>
      <w:proofErr w:type="spellStart"/>
      <w:r w:rsidRPr="00016CA0">
        <w:rPr>
          <w:lang w:eastAsia="zh-CN"/>
        </w:rPr>
        <w:t>bản</w:t>
      </w:r>
      <w:proofErr w:type="spellEnd"/>
      <w:r w:rsidRPr="00016CA0">
        <w:rPr>
          <w:lang w:eastAsia="zh-CN"/>
        </w:rPr>
        <w:t xml:space="preserve"> </w:t>
      </w:r>
      <w:proofErr w:type="spellStart"/>
      <w:r w:rsidRPr="00016CA0">
        <w:rPr>
          <w:lang w:eastAsia="zh-CN"/>
        </w:rPr>
        <w:t>cho</w:t>
      </w:r>
      <w:proofErr w:type="spellEnd"/>
      <w:r w:rsidRPr="00016CA0">
        <w:rPr>
          <w:lang w:eastAsia="zh-CN"/>
        </w:rPr>
        <w:t xml:space="preserve"> </w:t>
      </w:r>
      <w:proofErr w:type="spellStart"/>
      <w:r w:rsidRPr="00016CA0">
        <w:rPr>
          <w:lang w:eastAsia="zh-CN"/>
        </w:rPr>
        <w:t>phép</w:t>
      </w:r>
      <w:proofErr w:type="spellEnd"/>
      <w:r w:rsidRPr="00016CA0">
        <w:rPr>
          <w:lang w:eastAsia="zh-CN"/>
        </w:rPr>
        <w:t xml:space="preserve"> </w:t>
      </w:r>
      <w:proofErr w:type="spellStart"/>
      <w:r w:rsidRPr="00016CA0">
        <w:rPr>
          <w:lang w:eastAsia="zh-CN"/>
        </w:rPr>
        <w:t>các</w:t>
      </w:r>
      <w:proofErr w:type="spellEnd"/>
      <w:r w:rsidRPr="00016CA0">
        <w:rPr>
          <w:lang w:eastAsia="zh-CN"/>
        </w:rPr>
        <w:t xml:space="preserve"> </w:t>
      </w:r>
      <w:proofErr w:type="spellStart"/>
      <w:r w:rsidRPr="00016CA0">
        <w:rPr>
          <w:lang w:eastAsia="zh-CN"/>
        </w:rPr>
        <w:t>tổ</w:t>
      </w:r>
      <w:proofErr w:type="spellEnd"/>
      <w:r w:rsidRPr="00016CA0">
        <w:rPr>
          <w:lang w:eastAsia="zh-CN"/>
        </w:rPr>
        <w:t xml:space="preserve"> </w:t>
      </w:r>
      <w:proofErr w:type="spellStart"/>
      <w:r w:rsidRPr="00016CA0">
        <w:rPr>
          <w:lang w:eastAsia="zh-CN"/>
        </w:rPr>
        <w:t>chức</w:t>
      </w:r>
      <w:proofErr w:type="spellEnd"/>
      <w:r w:rsidRPr="00016CA0">
        <w:rPr>
          <w:lang w:eastAsia="zh-CN"/>
        </w:rPr>
        <w:t xml:space="preserve"> </w:t>
      </w:r>
      <w:proofErr w:type="spellStart"/>
      <w:r w:rsidRPr="00016CA0">
        <w:rPr>
          <w:lang w:eastAsia="zh-CN"/>
        </w:rPr>
        <w:t>cấu</w:t>
      </w:r>
      <w:proofErr w:type="spellEnd"/>
      <w:r w:rsidRPr="00016CA0">
        <w:rPr>
          <w:lang w:eastAsia="zh-CN"/>
        </w:rPr>
        <w:t xml:space="preserve"> </w:t>
      </w:r>
      <w:proofErr w:type="spellStart"/>
      <w:r w:rsidRPr="00016CA0">
        <w:rPr>
          <w:lang w:eastAsia="zh-CN"/>
        </w:rPr>
        <w:t>hình</w:t>
      </w:r>
      <w:proofErr w:type="spellEnd"/>
      <w:r w:rsidRPr="00016CA0">
        <w:rPr>
          <w:lang w:eastAsia="zh-CN"/>
        </w:rPr>
        <w:t xml:space="preserve"> </w:t>
      </w:r>
      <w:proofErr w:type="spellStart"/>
      <w:r w:rsidRPr="00016CA0">
        <w:rPr>
          <w:lang w:eastAsia="zh-CN"/>
        </w:rPr>
        <w:t>các</w:t>
      </w:r>
      <w:proofErr w:type="spellEnd"/>
      <w:r w:rsidRPr="00016CA0">
        <w:rPr>
          <w:lang w:eastAsia="zh-CN"/>
        </w:rPr>
        <w:t xml:space="preserve"> </w:t>
      </w:r>
      <w:proofErr w:type="spellStart"/>
      <w:r w:rsidRPr="00016CA0">
        <w:rPr>
          <w:lang w:eastAsia="zh-CN"/>
        </w:rPr>
        <w:t>thông</w:t>
      </w:r>
      <w:proofErr w:type="spellEnd"/>
      <w:r w:rsidRPr="00016CA0">
        <w:rPr>
          <w:lang w:eastAsia="zh-CN"/>
        </w:rPr>
        <w:t xml:space="preserve"> tin </w:t>
      </w:r>
      <w:proofErr w:type="spellStart"/>
      <w:r w:rsidRPr="00016CA0">
        <w:rPr>
          <w:lang w:eastAsia="zh-CN"/>
        </w:rPr>
        <w:t>và</w:t>
      </w:r>
      <w:proofErr w:type="spellEnd"/>
      <w:r w:rsidRPr="00016CA0">
        <w:rPr>
          <w:lang w:eastAsia="zh-CN"/>
        </w:rPr>
        <w:t xml:space="preserve"> </w:t>
      </w:r>
      <w:proofErr w:type="spellStart"/>
      <w:r w:rsidRPr="00016CA0">
        <w:rPr>
          <w:lang w:eastAsia="zh-CN"/>
        </w:rPr>
        <w:t>thiết</w:t>
      </w:r>
      <w:proofErr w:type="spellEnd"/>
      <w:r w:rsidRPr="00016CA0">
        <w:rPr>
          <w:lang w:eastAsia="zh-CN"/>
        </w:rPr>
        <w:t xml:space="preserve"> </w:t>
      </w:r>
      <w:proofErr w:type="spellStart"/>
      <w:r w:rsidRPr="00016CA0">
        <w:rPr>
          <w:lang w:eastAsia="zh-CN"/>
        </w:rPr>
        <w:t>lập</w:t>
      </w:r>
      <w:proofErr w:type="spellEnd"/>
      <w:r w:rsidRPr="00016CA0">
        <w:rPr>
          <w:lang w:eastAsia="zh-CN"/>
        </w:rPr>
        <w:t xml:space="preserve"> </w:t>
      </w:r>
      <w:proofErr w:type="spellStart"/>
      <w:r w:rsidRPr="00016CA0">
        <w:rPr>
          <w:lang w:eastAsia="zh-CN"/>
        </w:rPr>
        <w:t>nền</w:t>
      </w:r>
      <w:proofErr w:type="spellEnd"/>
      <w:r w:rsidRPr="00016CA0">
        <w:rPr>
          <w:lang w:eastAsia="zh-CN"/>
        </w:rPr>
        <w:t xml:space="preserve"> </w:t>
      </w:r>
      <w:proofErr w:type="spellStart"/>
      <w:r w:rsidRPr="00016CA0">
        <w:rPr>
          <w:lang w:eastAsia="zh-CN"/>
        </w:rPr>
        <w:t>tảng</w:t>
      </w:r>
      <w:proofErr w:type="spellEnd"/>
      <w:r w:rsidRPr="00016CA0">
        <w:rPr>
          <w:lang w:eastAsia="zh-CN"/>
        </w:rPr>
        <w:t xml:space="preserve"> </w:t>
      </w:r>
      <w:proofErr w:type="spellStart"/>
      <w:r w:rsidRPr="00016CA0">
        <w:rPr>
          <w:lang w:eastAsia="zh-CN"/>
        </w:rPr>
        <w:t>để</w:t>
      </w:r>
      <w:proofErr w:type="spellEnd"/>
      <w:r w:rsidRPr="00016CA0">
        <w:rPr>
          <w:lang w:eastAsia="zh-CN"/>
        </w:rPr>
        <w:t xml:space="preserve"> </w:t>
      </w:r>
      <w:proofErr w:type="spellStart"/>
      <w:r w:rsidRPr="00016CA0">
        <w:rPr>
          <w:lang w:eastAsia="zh-CN"/>
        </w:rPr>
        <w:t>hệ</w:t>
      </w:r>
      <w:proofErr w:type="spellEnd"/>
      <w:r w:rsidRPr="00016CA0">
        <w:rPr>
          <w:lang w:eastAsia="zh-CN"/>
        </w:rPr>
        <w:t xml:space="preserve"> </w:t>
      </w:r>
      <w:proofErr w:type="spellStart"/>
      <w:r w:rsidRPr="00016CA0">
        <w:rPr>
          <w:lang w:eastAsia="zh-CN"/>
        </w:rPr>
        <w:t>thống</w:t>
      </w:r>
      <w:proofErr w:type="spellEnd"/>
      <w:r w:rsidRPr="00016CA0">
        <w:rPr>
          <w:lang w:eastAsia="zh-CN"/>
        </w:rPr>
        <w:t xml:space="preserve"> Salesforce </w:t>
      </w:r>
      <w:proofErr w:type="spellStart"/>
      <w:r w:rsidRPr="00016CA0">
        <w:rPr>
          <w:lang w:eastAsia="zh-CN"/>
        </w:rPr>
        <w:t>hoạt</w:t>
      </w:r>
      <w:proofErr w:type="spellEnd"/>
      <w:r w:rsidRPr="00016CA0">
        <w:rPr>
          <w:lang w:eastAsia="zh-CN"/>
        </w:rPr>
        <w:t xml:space="preserve"> </w:t>
      </w:r>
      <w:proofErr w:type="spellStart"/>
      <w:r w:rsidRPr="00016CA0">
        <w:rPr>
          <w:lang w:eastAsia="zh-CN"/>
        </w:rPr>
        <w:t>động</w:t>
      </w:r>
      <w:proofErr w:type="spellEnd"/>
      <w:r w:rsidRPr="00016CA0">
        <w:rPr>
          <w:lang w:eastAsia="zh-CN"/>
        </w:rPr>
        <w:t xml:space="preserve"> </w:t>
      </w:r>
      <w:proofErr w:type="spellStart"/>
      <w:r w:rsidRPr="00016CA0">
        <w:rPr>
          <w:lang w:eastAsia="zh-CN"/>
        </w:rPr>
        <w:t>phù</w:t>
      </w:r>
      <w:proofErr w:type="spellEnd"/>
      <w:r w:rsidRPr="00016CA0">
        <w:rPr>
          <w:lang w:eastAsia="zh-CN"/>
        </w:rPr>
        <w:t xml:space="preserve"> </w:t>
      </w:r>
      <w:proofErr w:type="spellStart"/>
      <w:r w:rsidRPr="00016CA0">
        <w:rPr>
          <w:lang w:eastAsia="zh-CN"/>
        </w:rPr>
        <w:t>hợp</w:t>
      </w:r>
      <w:proofErr w:type="spellEnd"/>
      <w:r w:rsidRPr="00016CA0">
        <w:rPr>
          <w:lang w:eastAsia="zh-CN"/>
        </w:rPr>
        <w:t xml:space="preserve"> </w:t>
      </w:r>
      <w:proofErr w:type="spellStart"/>
      <w:r w:rsidRPr="00016CA0">
        <w:rPr>
          <w:lang w:eastAsia="zh-CN"/>
        </w:rPr>
        <w:t>với</w:t>
      </w:r>
      <w:proofErr w:type="spellEnd"/>
      <w:r w:rsidRPr="00016CA0">
        <w:rPr>
          <w:lang w:eastAsia="zh-CN"/>
        </w:rPr>
        <w:t xml:space="preserve"> </w:t>
      </w:r>
      <w:proofErr w:type="spellStart"/>
      <w:r w:rsidRPr="00016CA0">
        <w:rPr>
          <w:lang w:eastAsia="zh-CN"/>
        </w:rPr>
        <w:t>nhu</w:t>
      </w:r>
      <w:proofErr w:type="spellEnd"/>
      <w:r w:rsidRPr="00016CA0">
        <w:rPr>
          <w:lang w:eastAsia="zh-CN"/>
        </w:rPr>
        <w:t xml:space="preserve"> </w:t>
      </w:r>
      <w:proofErr w:type="spellStart"/>
      <w:r w:rsidRPr="00016CA0">
        <w:rPr>
          <w:lang w:eastAsia="zh-CN"/>
        </w:rPr>
        <w:t>cầu</w:t>
      </w:r>
      <w:proofErr w:type="spellEnd"/>
      <w:r w:rsidRPr="00016CA0">
        <w:rPr>
          <w:lang w:eastAsia="zh-CN"/>
        </w:rPr>
        <w:t xml:space="preserve"> </w:t>
      </w:r>
      <w:proofErr w:type="spellStart"/>
      <w:r w:rsidRPr="00016CA0">
        <w:rPr>
          <w:lang w:eastAsia="zh-CN"/>
        </w:rPr>
        <w:t>và</w:t>
      </w:r>
      <w:proofErr w:type="spellEnd"/>
      <w:r w:rsidRPr="00016CA0">
        <w:rPr>
          <w:lang w:eastAsia="zh-CN"/>
        </w:rPr>
        <w:t xml:space="preserve"> </w:t>
      </w:r>
      <w:proofErr w:type="spellStart"/>
      <w:r w:rsidRPr="00016CA0">
        <w:rPr>
          <w:lang w:eastAsia="zh-CN"/>
        </w:rPr>
        <w:t>đặc</w:t>
      </w:r>
      <w:proofErr w:type="spellEnd"/>
      <w:r w:rsidRPr="00016CA0">
        <w:rPr>
          <w:lang w:eastAsia="zh-CN"/>
        </w:rPr>
        <w:t xml:space="preserve"> </w:t>
      </w:r>
      <w:proofErr w:type="spellStart"/>
      <w:r w:rsidRPr="00016CA0">
        <w:rPr>
          <w:lang w:eastAsia="zh-CN"/>
        </w:rPr>
        <w:t>điểm</w:t>
      </w:r>
      <w:proofErr w:type="spellEnd"/>
      <w:r w:rsidRPr="00016CA0">
        <w:rPr>
          <w:lang w:eastAsia="zh-CN"/>
        </w:rPr>
        <w:t xml:space="preserve"> </w:t>
      </w:r>
      <w:proofErr w:type="spellStart"/>
      <w:r w:rsidRPr="00016CA0">
        <w:rPr>
          <w:lang w:eastAsia="zh-CN"/>
        </w:rPr>
        <w:t>riêng</w:t>
      </w:r>
      <w:proofErr w:type="spellEnd"/>
      <w:r w:rsidRPr="00016CA0">
        <w:rPr>
          <w:lang w:eastAsia="zh-CN"/>
        </w:rPr>
        <w:t xml:space="preserve"> </w:t>
      </w:r>
      <w:proofErr w:type="spellStart"/>
      <w:r w:rsidRPr="00016CA0">
        <w:rPr>
          <w:lang w:eastAsia="zh-CN"/>
        </w:rPr>
        <w:t>của</w:t>
      </w:r>
      <w:proofErr w:type="spellEnd"/>
      <w:r w:rsidRPr="00016CA0">
        <w:rPr>
          <w:lang w:eastAsia="zh-CN"/>
        </w:rPr>
        <w:t xml:space="preserve"> </w:t>
      </w:r>
      <w:proofErr w:type="spellStart"/>
      <w:r w:rsidRPr="00016CA0">
        <w:rPr>
          <w:lang w:eastAsia="zh-CN"/>
        </w:rPr>
        <w:t>công</w:t>
      </w:r>
      <w:proofErr w:type="spellEnd"/>
      <w:r w:rsidRPr="00016CA0">
        <w:rPr>
          <w:lang w:eastAsia="zh-CN"/>
        </w:rPr>
        <w:t xml:space="preserve"> ty. Các </w:t>
      </w:r>
      <w:proofErr w:type="spellStart"/>
      <w:r w:rsidRPr="00016CA0">
        <w:rPr>
          <w:lang w:eastAsia="zh-CN"/>
        </w:rPr>
        <w:t>cài</w:t>
      </w:r>
      <w:proofErr w:type="spellEnd"/>
      <w:r w:rsidRPr="00016CA0">
        <w:rPr>
          <w:lang w:eastAsia="zh-CN"/>
        </w:rPr>
        <w:t xml:space="preserve"> </w:t>
      </w:r>
      <w:proofErr w:type="spellStart"/>
      <w:r w:rsidRPr="00016CA0">
        <w:rPr>
          <w:lang w:eastAsia="zh-CN"/>
        </w:rPr>
        <w:t>đặt</w:t>
      </w:r>
      <w:proofErr w:type="spellEnd"/>
      <w:r w:rsidRPr="00016CA0">
        <w:rPr>
          <w:lang w:eastAsia="zh-CN"/>
        </w:rPr>
        <w:t xml:space="preserve"> </w:t>
      </w:r>
      <w:proofErr w:type="spellStart"/>
      <w:r w:rsidRPr="00016CA0">
        <w:rPr>
          <w:lang w:eastAsia="zh-CN"/>
        </w:rPr>
        <w:t>này</w:t>
      </w:r>
      <w:proofErr w:type="spellEnd"/>
      <w:r w:rsidRPr="00016CA0">
        <w:rPr>
          <w:lang w:eastAsia="zh-CN"/>
        </w:rPr>
        <w:t xml:space="preserve"> </w:t>
      </w:r>
      <w:proofErr w:type="spellStart"/>
      <w:r w:rsidRPr="00016CA0">
        <w:rPr>
          <w:lang w:eastAsia="zh-CN"/>
        </w:rPr>
        <w:t>giúp</w:t>
      </w:r>
      <w:proofErr w:type="spellEnd"/>
      <w:r w:rsidRPr="00016CA0">
        <w:rPr>
          <w:lang w:eastAsia="zh-CN"/>
        </w:rPr>
        <w:t xml:space="preserve"> </w:t>
      </w:r>
      <w:proofErr w:type="spellStart"/>
      <w:r w:rsidRPr="00016CA0">
        <w:rPr>
          <w:lang w:eastAsia="zh-CN"/>
        </w:rPr>
        <w:t>đảm</w:t>
      </w:r>
      <w:proofErr w:type="spellEnd"/>
      <w:r w:rsidRPr="00016CA0">
        <w:rPr>
          <w:lang w:eastAsia="zh-CN"/>
        </w:rPr>
        <w:t xml:space="preserve"> </w:t>
      </w:r>
      <w:proofErr w:type="spellStart"/>
      <w:r w:rsidRPr="00016CA0">
        <w:rPr>
          <w:lang w:eastAsia="zh-CN"/>
        </w:rPr>
        <w:t>bảo</w:t>
      </w:r>
      <w:proofErr w:type="spellEnd"/>
      <w:r w:rsidRPr="00016CA0">
        <w:rPr>
          <w:lang w:eastAsia="zh-CN"/>
        </w:rPr>
        <w:t xml:space="preserve"> </w:t>
      </w:r>
      <w:proofErr w:type="spellStart"/>
      <w:r w:rsidRPr="00016CA0">
        <w:rPr>
          <w:lang w:eastAsia="zh-CN"/>
        </w:rPr>
        <w:t>hệ</w:t>
      </w:r>
      <w:proofErr w:type="spellEnd"/>
      <w:r w:rsidRPr="00016CA0">
        <w:rPr>
          <w:lang w:eastAsia="zh-CN"/>
        </w:rPr>
        <w:t xml:space="preserve"> </w:t>
      </w:r>
      <w:proofErr w:type="spellStart"/>
      <w:r w:rsidRPr="00016CA0">
        <w:rPr>
          <w:lang w:eastAsia="zh-CN"/>
        </w:rPr>
        <w:t>thống</w:t>
      </w:r>
      <w:proofErr w:type="spellEnd"/>
      <w:r w:rsidRPr="00016CA0">
        <w:rPr>
          <w:lang w:eastAsia="zh-CN"/>
        </w:rPr>
        <w:t xml:space="preserve"> </w:t>
      </w:r>
      <w:proofErr w:type="spellStart"/>
      <w:r w:rsidRPr="00016CA0">
        <w:rPr>
          <w:lang w:eastAsia="zh-CN"/>
        </w:rPr>
        <w:t>được</w:t>
      </w:r>
      <w:proofErr w:type="spellEnd"/>
      <w:r w:rsidRPr="00016CA0">
        <w:rPr>
          <w:lang w:eastAsia="zh-CN"/>
        </w:rPr>
        <w:t xml:space="preserve"> </w:t>
      </w:r>
      <w:proofErr w:type="spellStart"/>
      <w:r w:rsidRPr="00016CA0">
        <w:rPr>
          <w:lang w:eastAsia="zh-CN"/>
        </w:rPr>
        <w:t>tùy</w:t>
      </w:r>
      <w:proofErr w:type="spellEnd"/>
      <w:r w:rsidRPr="00016CA0">
        <w:rPr>
          <w:lang w:eastAsia="zh-CN"/>
        </w:rPr>
        <w:t xml:space="preserve"> </w:t>
      </w:r>
      <w:proofErr w:type="spellStart"/>
      <w:r w:rsidRPr="00016CA0">
        <w:rPr>
          <w:lang w:eastAsia="zh-CN"/>
        </w:rPr>
        <w:t>chỉnh</w:t>
      </w:r>
      <w:proofErr w:type="spellEnd"/>
      <w:r w:rsidRPr="00016CA0">
        <w:rPr>
          <w:lang w:eastAsia="zh-CN"/>
        </w:rPr>
        <w:t xml:space="preserve"> </w:t>
      </w:r>
      <w:proofErr w:type="spellStart"/>
      <w:r w:rsidRPr="00016CA0">
        <w:rPr>
          <w:lang w:eastAsia="zh-CN"/>
        </w:rPr>
        <w:t>về</w:t>
      </w:r>
      <w:proofErr w:type="spellEnd"/>
      <w:r w:rsidRPr="00016CA0">
        <w:rPr>
          <w:lang w:eastAsia="zh-CN"/>
        </w:rPr>
        <w:t xml:space="preserve"> </w:t>
      </w:r>
      <w:proofErr w:type="spellStart"/>
      <w:r w:rsidRPr="00016CA0">
        <w:rPr>
          <w:lang w:eastAsia="zh-CN"/>
        </w:rPr>
        <w:t>mặt</w:t>
      </w:r>
      <w:proofErr w:type="spellEnd"/>
      <w:r w:rsidRPr="00016CA0">
        <w:rPr>
          <w:lang w:eastAsia="zh-CN"/>
        </w:rPr>
        <w:t xml:space="preserve"> </w:t>
      </w:r>
      <w:proofErr w:type="spellStart"/>
      <w:r w:rsidRPr="00016CA0">
        <w:rPr>
          <w:lang w:eastAsia="zh-CN"/>
        </w:rPr>
        <w:t>ngôn</w:t>
      </w:r>
      <w:proofErr w:type="spellEnd"/>
      <w:r w:rsidRPr="00016CA0">
        <w:rPr>
          <w:lang w:eastAsia="zh-CN"/>
        </w:rPr>
        <w:t xml:space="preserve"> </w:t>
      </w:r>
      <w:proofErr w:type="spellStart"/>
      <w:r w:rsidRPr="00016CA0">
        <w:rPr>
          <w:lang w:eastAsia="zh-CN"/>
        </w:rPr>
        <w:t>ngữ</w:t>
      </w:r>
      <w:proofErr w:type="spellEnd"/>
      <w:r w:rsidRPr="00016CA0">
        <w:rPr>
          <w:lang w:eastAsia="zh-CN"/>
        </w:rPr>
        <w:t xml:space="preserve">, </w:t>
      </w:r>
      <w:proofErr w:type="spellStart"/>
      <w:r w:rsidRPr="00016CA0">
        <w:rPr>
          <w:lang w:eastAsia="zh-CN"/>
        </w:rPr>
        <w:t>múi</w:t>
      </w:r>
      <w:proofErr w:type="spellEnd"/>
      <w:r w:rsidRPr="00016CA0">
        <w:rPr>
          <w:lang w:eastAsia="zh-CN"/>
        </w:rPr>
        <w:t xml:space="preserve"> </w:t>
      </w:r>
      <w:proofErr w:type="spellStart"/>
      <w:r w:rsidRPr="00016CA0">
        <w:rPr>
          <w:lang w:eastAsia="zh-CN"/>
        </w:rPr>
        <w:t>giờ</w:t>
      </w:r>
      <w:proofErr w:type="spellEnd"/>
      <w:r w:rsidRPr="00016CA0">
        <w:rPr>
          <w:lang w:eastAsia="zh-CN"/>
        </w:rPr>
        <w:t xml:space="preserve">, </w:t>
      </w:r>
      <w:proofErr w:type="spellStart"/>
      <w:r w:rsidRPr="00016CA0">
        <w:rPr>
          <w:lang w:eastAsia="zh-CN"/>
        </w:rPr>
        <w:t>đơn</w:t>
      </w:r>
      <w:proofErr w:type="spellEnd"/>
      <w:r w:rsidRPr="00016CA0">
        <w:rPr>
          <w:lang w:eastAsia="zh-CN"/>
        </w:rPr>
        <w:t xml:space="preserve"> </w:t>
      </w:r>
      <w:proofErr w:type="spellStart"/>
      <w:r w:rsidRPr="00016CA0">
        <w:rPr>
          <w:lang w:eastAsia="zh-CN"/>
        </w:rPr>
        <w:t>vị</w:t>
      </w:r>
      <w:proofErr w:type="spellEnd"/>
      <w:r w:rsidRPr="00016CA0">
        <w:rPr>
          <w:lang w:eastAsia="zh-CN"/>
        </w:rPr>
        <w:t xml:space="preserve"> </w:t>
      </w:r>
      <w:proofErr w:type="spellStart"/>
      <w:r w:rsidRPr="00016CA0">
        <w:rPr>
          <w:lang w:eastAsia="zh-CN"/>
        </w:rPr>
        <w:t>tiền</w:t>
      </w:r>
      <w:proofErr w:type="spellEnd"/>
      <w:r w:rsidRPr="00016CA0">
        <w:rPr>
          <w:lang w:eastAsia="zh-CN"/>
        </w:rPr>
        <w:t xml:space="preserve"> </w:t>
      </w:r>
      <w:proofErr w:type="spellStart"/>
      <w:r w:rsidRPr="00016CA0">
        <w:rPr>
          <w:lang w:eastAsia="zh-CN"/>
        </w:rPr>
        <w:t>tệ</w:t>
      </w:r>
      <w:proofErr w:type="spellEnd"/>
      <w:r w:rsidRPr="00016CA0">
        <w:rPr>
          <w:lang w:eastAsia="zh-CN"/>
        </w:rPr>
        <w:t xml:space="preserve">, </w:t>
      </w:r>
      <w:proofErr w:type="spellStart"/>
      <w:r w:rsidRPr="00016CA0">
        <w:rPr>
          <w:lang w:eastAsia="zh-CN"/>
        </w:rPr>
        <w:t>và</w:t>
      </w:r>
      <w:proofErr w:type="spellEnd"/>
      <w:r w:rsidRPr="00016CA0">
        <w:rPr>
          <w:lang w:eastAsia="zh-CN"/>
        </w:rPr>
        <w:t xml:space="preserve"> </w:t>
      </w:r>
      <w:proofErr w:type="spellStart"/>
      <w:r w:rsidRPr="00016CA0">
        <w:rPr>
          <w:lang w:eastAsia="zh-CN"/>
        </w:rPr>
        <w:t>các</w:t>
      </w:r>
      <w:proofErr w:type="spellEnd"/>
      <w:r w:rsidRPr="00016CA0">
        <w:rPr>
          <w:lang w:eastAsia="zh-CN"/>
        </w:rPr>
        <w:t xml:space="preserve"> </w:t>
      </w:r>
      <w:proofErr w:type="spellStart"/>
      <w:r w:rsidRPr="00016CA0">
        <w:rPr>
          <w:lang w:eastAsia="zh-CN"/>
        </w:rPr>
        <w:t>cài</w:t>
      </w:r>
      <w:proofErr w:type="spellEnd"/>
      <w:r w:rsidRPr="00016CA0">
        <w:rPr>
          <w:lang w:eastAsia="zh-CN"/>
        </w:rPr>
        <w:t xml:space="preserve"> </w:t>
      </w:r>
      <w:proofErr w:type="spellStart"/>
      <w:r w:rsidRPr="00016CA0">
        <w:rPr>
          <w:lang w:eastAsia="zh-CN"/>
        </w:rPr>
        <w:t>đặt</w:t>
      </w:r>
      <w:proofErr w:type="spellEnd"/>
      <w:r w:rsidRPr="00016CA0">
        <w:rPr>
          <w:lang w:eastAsia="zh-CN"/>
        </w:rPr>
        <w:t xml:space="preserve"> </w:t>
      </w:r>
      <w:proofErr w:type="spellStart"/>
      <w:r w:rsidRPr="00016CA0">
        <w:rPr>
          <w:lang w:eastAsia="zh-CN"/>
        </w:rPr>
        <w:t>bảo</w:t>
      </w:r>
      <w:proofErr w:type="spellEnd"/>
      <w:r w:rsidRPr="00016CA0">
        <w:rPr>
          <w:lang w:eastAsia="zh-CN"/>
        </w:rPr>
        <w:t xml:space="preserve"> </w:t>
      </w:r>
      <w:proofErr w:type="spellStart"/>
      <w:r w:rsidRPr="00016CA0">
        <w:rPr>
          <w:lang w:eastAsia="zh-CN"/>
        </w:rPr>
        <w:t>mật</w:t>
      </w:r>
      <w:proofErr w:type="spellEnd"/>
      <w:r w:rsidRPr="00016CA0">
        <w:rPr>
          <w:lang w:eastAsia="zh-CN"/>
        </w:rPr>
        <w:t xml:space="preserve">, </w:t>
      </w:r>
      <w:proofErr w:type="spellStart"/>
      <w:r w:rsidRPr="00016CA0">
        <w:rPr>
          <w:lang w:eastAsia="zh-CN"/>
        </w:rPr>
        <w:t>đồng</w:t>
      </w:r>
      <w:proofErr w:type="spellEnd"/>
      <w:r w:rsidRPr="00016CA0">
        <w:rPr>
          <w:lang w:eastAsia="zh-CN"/>
        </w:rPr>
        <w:t xml:space="preserve"> </w:t>
      </w:r>
      <w:proofErr w:type="spellStart"/>
      <w:r w:rsidRPr="00016CA0">
        <w:rPr>
          <w:lang w:eastAsia="zh-CN"/>
        </w:rPr>
        <w:t>thời</w:t>
      </w:r>
      <w:proofErr w:type="spellEnd"/>
      <w:r w:rsidRPr="00016CA0">
        <w:rPr>
          <w:lang w:eastAsia="zh-CN"/>
        </w:rPr>
        <w:t xml:space="preserve"> </w:t>
      </w:r>
      <w:proofErr w:type="spellStart"/>
      <w:r w:rsidRPr="00016CA0">
        <w:rPr>
          <w:lang w:eastAsia="zh-CN"/>
        </w:rPr>
        <w:t>cung</w:t>
      </w:r>
      <w:proofErr w:type="spellEnd"/>
      <w:r w:rsidRPr="00016CA0">
        <w:rPr>
          <w:lang w:eastAsia="zh-CN"/>
        </w:rPr>
        <w:t xml:space="preserve"> </w:t>
      </w:r>
      <w:proofErr w:type="spellStart"/>
      <w:r w:rsidRPr="00016CA0">
        <w:rPr>
          <w:lang w:eastAsia="zh-CN"/>
        </w:rPr>
        <w:t>cấp</w:t>
      </w:r>
      <w:proofErr w:type="spellEnd"/>
      <w:r w:rsidRPr="00016CA0">
        <w:rPr>
          <w:lang w:eastAsia="zh-CN"/>
        </w:rPr>
        <w:t xml:space="preserve"> </w:t>
      </w:r>
      <w:proofErr w:type="spellStart"/>
      <w:r w:rsidRPr="00016CA0">
        <w:rPr>
          <w:lang w:eastAsia="zh-CN"/>
        </w:rPr>
        <w:t>khả</w:t>
      </w:r>
      <w:proofErr w:type="spellEnd"/>
      <w:r w:rsidRPr="00016CA0">
        <w:rPr>
          <w:lang w:eastAsia="zh-CN"/>
        </w:rPr>
        <w:t xml:space="preserve"> </w:t>
      </w:r>
      <w:proofErr w:type="spellStart"/>
      <w:r w:rsidRPr="00016CA0">
        <w:rPr>
          <w:lang w:eastAsia="zh-CN"/>
        </w:rPr>
        <w:t>năng</w:t>
      </w:r>
      <w:proofErr w:type="spellEnd"/>
      <w:r w:rsidRPr="00016CA0">
        <w:rPr>
          <w:lang w:eastAsia="zh-CN"/>
        </w:rPr>
        <w:t xml:space="preserve"> </w:t>
      </w:r>
      <w:proofErr w:type="spellStart"/>
      <w:r w:rsidRPr="00016CA0">
        <w:rPr>
          <w:lang w:eastAsia="zh-CN"/>
        </w:rPr>
        <w:t>quản</w:t>
      </w:r>
      <w:proofErr w:type="spellEnd"/>
      <w:r w:rsidRPr="00016CA0">
        <w:rPr>
          <w:lang w:eastAsia="zh-CN"/>
        </w:rPr>
        <w:t xml:space="preserve"> </w:t>
      </w:r>
      <w:proofErr w:type="spellStart"/>
      <w:r w:rsidRPr="00016CA0">
        <w:rPr>
          <w:lang w:eastAsia="zh-CN"/>
        </w:rPr>
        <w:t>lý</w:t>
      </w:r>
      <w:proofErr w:type="spellEnd"/>
      <w:r w:rsidRPr="00016CA0">
        <w:rPr>
          <w:lang w:eastAsia="zh-CN"/>
        </w:rPr>
        <w:t xml:space="preserve"> </w:t>
      </w:r>
      <w:proofErr w:type="spellStart"/>
      <w:r w:rsidRPr="00016CA0">
        <w:rPr>
          <w:lang w:eastAsia="zh-CN"/>
        </w:rPr>
        <w:t>tài</w:t>
      </w:r>
      <w:proofErr w:type="spellEnd"/>
      <w:r w:rsidRPr="00016CA0">
        <w:rPr>
          <w:lang w:eastAsia="zh-CN"/>
        </w:rPr>
        <w:t xml:space="preserve"> </w:t>
      </w:r>
      <w:proofErr w:type="spellStart"/>
      <w:r w:rsidRPr="00016CA0">
        <w:rPr>
          <w:lang w:eastAsia="zh-CN"/>
        </w:rPr>
        <w:t>nguyên</w:t>
      </w:r>
      <w:proofErr w:type="spellEnd"/>
      <w:r w:rsidRPr="00016CA0">
        <w:rPr>
          <w:lang w:eastAsia="zh-CN"/>
        </w:rPr>
        <w:t xml:space="preserve"> </w:t>
      </w:r>
      <w:proofErr w:type="spellStart"/>
      <w:r w:rsidRPr="00016CA0">
        <w:rPr>
          <w:lang w:eastAsia="zh-CN"/>
        </w:rPr>
        <w:t>và</w:t>
      </w:r>
      <w:proofErr w:type="spellEnd"/>
      <w:r w:rsidRPr="00016CA0">
        <w:rPr>
          <w:lang w:eastAsia="zh-CN"/>
        </w:rPr>
        <w:t xml:space="preserve"> </w:t>
      </w:r>
      <w:proofErr w:type="spellStart"/>
      <w:r w:rsidRPr="00016CA0">
        <w:rPr>
          <w:lang w:eastAsia="zh-CN"/>
        </w:rPr>
        <w:t>người</w:t>
      </w:r>
      <w:proofErr w:type="spellEnd"/>
      <w:r w:rsidRPr="00016CA0">
        <w:rPr>
          <w:lang w:eastAsia="zh-CN"/>
        </w:rPr>
        <w:t xml:space="preserve"> </w:t>
      </w:r>
      <w:proofErr w:type="spellStart"/>
      <w:r w:rsidRPr="00016CA0">
        <w:rPr>
          <w:lang w:eastAsia="zh-CN"/>
        </w:rPr>
        <w:t>dùng</w:t>
      </w:r>
      <w:proofErr w:type="spellEnd"/>
      <w:r w:rsidRPr="00016CA0">
        <w:rPr>
          <w:lang w:eastAsia="zh-CN"/>
        </w:rPr>
        <w:t xml:space="preserve"> </w:t>
      </w:r>
      <w:proofErr w:type="spellStart"/>
      <w:r w:rsidRPr="00016CA0">
        <w:rPr>
          <w:lang w:eastAsia="zh-CN"/>
        </w:rPr>
        <w:t>hiệu</w:t>
      </w:r>
      <w:proofErr w:type="spellEnd"/>
      <w:r w:rsidRPr="00016CA0">
        <w:rPr>
          <w:lang w:eastAsia="zh-CN"/>
        </w:rPr>
        <w:t xml:space="preserve"> </w:t>
      </w:r>
      <w:proofErr w:type="spellStart"/>
      <w:r w:rsidRPr="00016CA0">
        <w:rPr>
          <w:lang w:eastAsia="zh-CN"/>
        </w:rPr>
        <w:t>quả</w:t>
      </w:r>
      <w:proofErr w:type="spellEnd"/>
      <w:r w:rsidRPr="00016CA0">
        <w:rPr>
          <w:lang w:eastAsia="zh-CN"/>
        </w:rPr>
        <w:t>.</w:t>
      </w:r>
    </w:p>
    <w:p w:rsidRPr="00016CA0" w:rsidR="006A2C41" w:rsidP="00016CA0" w:rsidRDefault="00825434" w14:paraId="375C53BC" w14:textId="14175964">
      <w:pPr>
        <w:pStyle w:val="F-heading2"/>
        <w:tabs>
          <w:tab w:val="clear" w:pos="1080"/>
          <w:tab w:val="left" w:pos="810"/>
        </w:tabs>
        <w:ind w:left="630"/>
        <w:rPr>
          <w:rFonts w:eastAsia="SimSun"/>
          <w:sz w:val="24"/>
          <w:szCs w:val="24"/>
          <w:shd w:val="clear" w:color="auto" w:fill="FFFFFF"/>
        </w:rPr>
      </w:pPr>
      <w:bookmarkStart w:name="_Toc181808879" w:id="46"/>
      <w:r w:rsidRPr="00016CA0">
        <w:rPr>
          <w:rFonts w:eastAsia="SimSun"/>
          <w:sz w:val="24"/>
          <w:szCs w:val="24"/>
          <w:shd w:val="clear" w:color="auto" w:fill="FFFFFF"/>
        </w:rPr>
        <w:t xml:space="preserve">Thông tin </w:t>
      </w:r>
      <w:r w:rsidRPr="00016CA0" w:rsidR="008844F1">
        <w:rPr>
          <w:rFonts w:eastAsia="SimSun"/>
          <w:sz w:val="24"/>
          <w:szCs w:val="24"/>
          <w:shd w:val="clear" w:color="auto" w:fill="FFFFFF"/>
        </w:rPr>
        <w:t xml:space="preserve">chi </w:t>
      </w:r>
      <w:proofErr w:type="spellStart"/>
      <w:r w:rsidRPr="00016CA0" w:rsidR="008844F1">
        <w:rPr>
          <w:rFonts w:eastAsia="SimSun"/>
          <w:sz w:val="24"/>
          <w:szCs w:val="24"/>
          <w:shd w:val="clear" w:color="auto" w:fill="FFFFFF"/>
        </w:rPr>
        <w:t>tiết</w:t>
      </w:r>
      <w:bookmarkEnd w:id="46"/>
      <w:proofErr w:type="spellEnd"/>
    </w:p>
    <w:tbl>
      <w:tblPr>
        <w:tblStyle w:val="TableGrid"/>
        <w:tblW w:w="0" w:type="auto"/>
        <w:tblLook w:val="04A0" w:firstRow="1" w:lastRow="0" w:firstColumn="1" w:lastColumn="0" w:noHBand="0" w:noVBand="1"/>
      </w:tblPr>
      <w:tblGrid>
        <w:gridCol w:w="828"/>
        <w:gridCol w:w="2423"/>
        <w:gridCol w:w="6322"/>
      </w:tblGrid>
      <w:tr w:rsidRPr="00016CA0" w:rsidR="0002144C" w:rsidTr="006767CC" w14:paraId="0566D41F" w14:textId="77777777">
        <w:trPr>
          <w:trHeight w:val="525"/>
        </w:trPr>
        <w:tc>
          <w:tcPr>
            <w:tcW w:w="828" w:type="dxa"/>
            <w:shd w:val="clear" w:color="auto" w:fill="E2EFD9" w:themeFill="accent6" w:themeFillTint="33"/>
          </w:tcPr>
          <w:p w:rsidRPr="00016CA0" w:rsidR="0002144C" w:rsidP="00C565F4" w:rsidRDefault="0002144C" w14:paraId="6494922A" w14:textId="4A0E07BD">
            <w:pPr>
              <w:spacing w:line="276" w:lineRule="auto"/>
              <w:contextualSpacing w:val="0"/>
              <w:jc w:val="center"/>
              <w:rPr>
                <w:b/>
                <w:szCs w:val="24"/>
              </w:rPr>
            </w:pPr>
            <w:r w:rsidRPr="00016CA0">
              <w:rPr>
                <w:b/>
                <w:szCs w:val="24"/>
              </w:rPr>
              <w:t>STT</w:t>
            </w:r>
          </w:p>
        </w:tc>
        <w:tc>
          <w:tcPr>
            <w:tcW w:w="2423" w:type="dxa"/>
            <w:shd w:val="clear" w:color="auto" w:fill="E2EFD9" w:themeFill="accent6" w:themeFillTint="33"/>
            <w:vAlign w:val="center"/>
          </w:tcPr>
          <w:p w:rsidRPr="00016CA0" w:rsidR="0002144C" w:rsidP="00C565F4" w:rsidRDefault="0002144C" w14:paraId="76649FD5" w14:textId="0E9E28EC">
            <w:pPr>
              <w:spacing w:line="276" w:lineRule="auto"/>
              <w:contextualSpacing w:val="0"/>
              <w:jc w:val="center"/>
              <w:rPr>
                <w:b/>
                <w:szCs w:val="24"/>
              </w:rPr>
            </w:pPr>
            <w:proofErr w:type="spellStart"/>
            <w:r w:rsidRPr="00016CA0">
              <w:rPr>
                <w:b/>
                <w:szCs w:val="24"/>
              </w:rPr>
              <w:t>Loại</w:t>
            </w:r>
            <w:proofErr w:type="spellEnd"/>
            <w:r w:rsidRPr="00016CA0">
              <w:rPr>
                <w:b/>
                <w:szCs w:val="24"/>
              </w:rPr>
              <w:t xml:space="preserve"> </w:t>
            </w:r>
            <w:proofErr w:type="spellStart"/>
            <w:r w:rsidRPr="00016CA0">
              <w:rPr>
                <w:b/>
                <w:szCs w:val="24"/>
              </w:rPr>
              <w:t>thống</w:t>
            </w:r>
            <w:proofErr w:type="spellEnd"/>
            <w:r w:rsidRPr="00016CA0">
              <w:rPr>
                <w:b/>
                <w:szCs w:val="24"/>
              </w:rPr>
              <w:t xml:space="preserve"> tin</w:t>
            </w:r>
          </w:p>
        </w:tc>
        <w:tc>
          <w:tcPr>
            <w:tcW w:w="6322" w:type="dxa"/>
            <w:shd w:val="clear" w:color="auto" w:fill="E2EFD9" w:themeFill="accent6" w:themeFillTint="33"/>
            <w:vAlign w:val="center"/>
          </w:tcPr>
          <w:p w:rsidRPr="00016CA0" w:rsidR="0002144C" w:rsidP="00C565F4" w:rsidRDefault="0002144C" w14:paraId="0D54B315" w14:textId="4E6DEEC0">
            <w:pPr>
              <w:spacing w:line="276" w:lineRule="auto"/>
              <w:contextualSpacing w:val="0"/>
              <w:jc w:val="center"/>
              <w:rPr>
                <w:b/>
                <w:szCs w:val="24"/>
              </w:rPr>
            </w:pPr>
            <w:proofErr w:type="spellStart"/>
            <w:r w:rsidRPr="00016CA0">
              <w:rPr>
                <w:b/>
                <w:szCs w:val="24"/>
              </w:rPr>
              <w:t>Giá</w:t>
            </w:r>
            <w:proofErr w:type="spellEnd"/>
            <w:r w:rsidRPr="00016CA0">
              <w:rPr>
                <w:b/>
                <w:szCs w:val="24"/>
              </w:rPr>
              <w:t xml:space="preserve"> </w:t>
            </w:r>
            <w:proofErr w:type="spellStart"/>
            <w:r w:rsidRPr="00016CA0">
              <w:rPr>
                <w:b/>
                <w:szCs w:val="24"/>
              </w:rPr>
              <w:t>trị</w:t>
            </w:r>
            <w:proofErr w:type="spellEnd"/>
          </w:p>
        </w:tc>
      </w:tr>
      <w:tr w:rsidRPr="00016CA0" w:rsidR="00EA5BA6" w:rsidTr="001C1718" w14:paraId="3AD393AF" w14:textId="77777777">
        <w:tc>
          <w:tcPr>
            <w:tcW w:w="828" w:type="dxa"/>
            <w:vAlign w:val="center"/>
          </w:tcPr>
          <w:p w:rsidRPr="00016CA0" w:rsidR="00EA5BA6" w:rsidP="00EA5BA6" w:rsidRDefault="00EA5BA6" w14:paraId="69FB0919" w14:textId="48868867">
            <w:pPr>
              <w:pStyle w:val="Detail"/>
              <w:numPr>
                <w:ilvl w:val="0"/>
                <w:numId w:val="0"/>
              </w:numPr>
              <w:jc w:val="center"/>
              <w:rPr>
                <w:rFonts w:eastAsia="SimSun"/>
                <w:lang w:eastAsia="zh-CN"/>
              </w:rPr>
            </w:pPr>
            <w:r w:rsidRPr="00016CA0">
              <w:rPr>
                <w:rFonts w:eastAsia="SimSun"/>
                <w:color w:val="000000"/>
                <w:lang w:eastAsia="zh-CN"/>
              </w:rPr>
              <w:t>1</w:t>
            </w:r>
          </w:p>
        </w:tc>
        <w:tc>
          <w:tcPr>
            <w:tcW w:w="2423" w:type="dxa"/>
            <w:vAlign w:val="center"/>
          </w:tcPr>
          <w:p w:rsidRPr="00016CA0" w:rsidR="00EA5BA6" w:rsidP="00EA5BA6" w:rsidRDefault="00EA5BA6" w14:paraId="54E4522C" w14:textId="7E42F697">
            <w:pPr>
              <w:pStyle w:val="Detail"/>
              <w:numPr>
                <w:ilvl w:val="0"/>
                <w:numId w:val="0"/>
              </w:numPr>
              <w:rPr>
                <w:rFonts w:eastAsia="SimSun"/>
                <w:lang w:eastAsia="zh-CN"/>
              </w:rPr>
            </w:pPr>
            <w:proofErr w:type="spellStart"/>
            <w:r w:rsidRPr="00016CA0">
              <w:rPr>
                <w:rFonts w:eastAsia="SimSun"/>
                <w:lang w:eastAsia="zh-CN"/>
              </w:rPr>
              <w:t>Tên</w:t>
            </w:r>
            <w:proofErr w:type="spellEnd"/>
            <w:r w:rsidRPr="00016CA0">
              <w:rPr>
                <w:rFonts w:eastAsia="SimSun"/>
                <w:lang w:eastAsia="zh-CN"/>
              </w:rPr>
              <w:t xml:space="preserve"> </w:t>
            </w:r>
            <w:proofErr w:type="spellStart"/>
            <w:r w:rsidRPr="00016CA0">
              <w:rPr>
                <w:rFonts w:eastAsia="SimSun"/>
                <w:lang w:eastAsia="zh-CN"/>
              </w:rPr>
              <w:t>đầy</w:t>
            </w:r>
            <w:proofErr w:type="spellEnd"/>
            <w:r w:rsidRPr="00016CA0">
              <w:rPr>
                <w:rFonts w:eastAsia="SimSun"/>
                <w:lang w:eastAsia="zh-CN"/>
              </w:rPr>
              <w:t xml:space="preserve"> </w:t>
            </w:r>
            <w:proofErr w:type="spellStart"/>
            <w:r w:rsidRPr="00016CA0">
              <w:rPr>
                <w:rFonts w:eastAsia="SimSun"/>
                <w:lang w:eastAsia="zh-CN"/>
              </w:rPr>
              <w:t>đủ</w:t>
            </w:r>
            <w:proofErr w:type="spellEnd"/>
            <w:r w:rsidRPr="00016CA0">
              <w:rPr>
                <w:rFonts w:eastAsia="SimSun"/>
                <w:lang w:eastAsia="zh-CN"/>
              </w:rPr>
              <w:t xml:space="preserve"> </w:t>
            </w:r>
            <w:proofErr w:type="spellStart"/>
            <w:r w:rsidRPr="00016CA0">
              <w:rPr>
                <w:rFonts w:eastAsia="SimSun"/>
                <w:lang w:eastAsia="zh-CN"/>
              </w:rPr>
              <w:t>tiếng</w:t>
            </w:r>
            <w:proofErr w:type="spellEnd"/>
            <w:r w:rsidRPr="00016CA0">
              <w:rPr>
                <w:rFonts w:eastAsia="SimSun"/>
                <w:lang w:eastAsia="zh-CN"/>
              </w:rPr>
              <w:t xml:space="preserve"> Việt</w:t>
            </w:r>
          </w:p>
        </w:tc>
        <w:tc>
          <w:tcPr>
            <w:tcW w:w="6322" w:type="dxa"/>
            <w:vAlign w:val="center"/>
          </w:tcPr>
          <w:p w:rsidRPr="00016CA0" w:rsidR="00EA5BA6" w:rsidP="00EA5BA6" w:rsidRDefault="00EA5BA6" w14:paraId="56314291" w14:textId="1D732DD0">
            <w:pPr>
              <w:pStyle w:val="Detail"/>
              <w:numPr>
                <w:ilvl w:val="0"/>
                <w:numId w:val="0"/>
              </w:numPr>
              <w:rPr>
                <w:rFonts w:eastAsia="SimSun"/>
                <w:lang w:eastAsia="zh-CN"/>
              </w:rPr>
            </w:pPr>
            <w:r w:rsidRPr="00016CA0">
              <w:rPr>
                <w:rFonts w:eastAsia="SimSun"/>
                <w:lang w:eastAsia="zh-CN"/>
              </w:rPr>
              <w:t xml:space="preserve">Ngân </w:t>
            </w:r>
            <w:proofErr w:type="spellStart"/>
            <w:r w:rsidRPr="00016CA0">
              <w:rPr>
                <w:rFonts w:eastAsia="SimSun"/>
                <w:lang w:eastAsia="zh-CN"/>
              </w:rPr>
              <w:t>hàng</w:t>
            </w:r>
            <w:proofErr w:type="spellEnd"/>
            <w:r w:rsidRPr="00016CA0">
              <w:rPr>
                <w:rFonts w:eastAsia="SimSun"/>
                <w:lang w:eastAsia="zh-CN"/>
              </w:rPr>
              <w:t xml:space="preserve"> Thương </w:t>
            </w:r>
            <w:proofErr w:type="spellStart"/>
            <w:r w:rsidRPr="00016CA0">
              <w:rPr>
                <w:rFonts w:eastAsia="SimSun"/>
                <w:lang w:eastAsia="zh-CN"/>
              </w:rPr>
              <w:t>mại</w:t>
            </w:r>
            <w:proofErr w:type="spellEnd"/>
            <w:r w:rsidRPr="00016CA0">
              <w:rPr>
                <w:rFonts w:eastAsia="SimSun"/>
                <w:lang w:eastAsia="zh-CN"/>
              </w:rPr>
              <w:t xml:space="preserve"> </w:t>
            </w:r>
            <w:proofErr w:type="spellStart"/>
            <w:r w:rsidRPr="00016CA0">
              <w:rPr>
                <w:rFonts w:eastAsia="SimSun"/>
                <w:lang w:eastAsia="zh-CN"/>
              </w:rPr>
              <w:t>Cổ</w:t>
            </w:r>
            <w:proofErr w:type="spellEnd"/>
            <w:r w:rsidRPr="00016CA0">
              <w:rPr>
                <w:rFonts w:eastAsia="SimSun"/>
                <w:lang w:eastAsia="zh-CN"/>
              </w:rPr>
              <w:t xml:space="preserve"> </w:t>
            </w:r>
            <w:proofErr w:type="spellStart"/>
            <w:r w:rsidRPr="00016CA0">
              <w:rPr>
                <w:rFonts w:eastAsia="SimSun"/>
                <w:lang w:eastAsia="zh-CN"/>
              </w:rPr>
              <w:t>phần</w:t>
            </w:r>
            <w:proofErr w:type="spellEnd"/>
            <w:r w:rsidRPr="00016CA0">
              <w:rPr>
                <w:rFonts w:eastAsia="SimSun"/>
                <w:lang w:eastAsia="zh-CN"/>
              </w:rPr>
              <w:t xml:space="preserve"> Việt Nam Thịnh Vượng</w:t>
            </w:r>
          </w:p>
        </w:tc>
      </w:tr>
      <w:tr w:rsidRPr="00016CA0" w:rsidR="00EA5BA6" w:rsidTr="001C1718" w14:paraId="4E03C22B" w14:textId="77777777">
        <w:tc>
          <w:tcPr>
            <w:tcW w:w="828" w:type="dxa"/>
            <w:vAlign w:val="center"/>
          </w:tcPr>
          <w:p w:rsidRPr="00016CA0" w:rsidR="00EA5BA6" w:rsidP="00EA5BA6" w:rsidRDefault="00EA5BA6" w14:paraId="6FBA9E97" w14:textId="6C2BA843">
            <w:pPr>
              <w:pStyle w:val="Detail"/>
              <w:numPr>
                <w:ilvl w:val="0"/>
                <w:numId w:val="0"/>
              </w:numPr>
              <w:jc w:val="center"/>
              <w:rPr>
                <w:rFonts w:eastAsia="SimSun"/>
                <w:lang w:eastAsia="zh-CN"/>
              </w:rPr>
            </w:pPr>
            <w:r w:rsidRPr="00016CA0">
              <w:rPr>
                <w:rFonts w:eastAsia="SimSun"/>
                <w:color w:val="000000"/>
                <w:lang w:eastAsia="zh-CN"/>
              </w:rPr>
              <w:t>2</w:t>
            </w:r>
          </w:p>
        </w:tc>
        <w:tc>
          <w:tcPr>
            <w:tcW w:w="2423" w:type="dxa"/>
            <w:vAlign w:val="center"/>
          </w:tcPr>
          <w:p w:rsidRPr="00016CA0" w:rsidR="00EA5BA6" w:rsidP="00EA5BA6" w:rsidRDefault="00EA5BA6" w14:paraId="61D586B3" w14:textId="14ED53F5">
            <w:pPr>
              <w:pStyle w:val="Detail"/>
              <w:numPr>
                <w:ilvl w:val="0"/>
                <w:numId w:val="0"/>
              </w:numPr>
              <w:rPr>
                <w:rFonts w:eastAsia="SimSun"/>
                <w:lang w:eastAsia="zh-CN"/>
              </w:rPr>
            </w:pPr>
            <w:proofErr w:type="spellStart"/>
            <w:r w:rsidRPr="00016CA0">
              <w:rPr>
                <w:rFonts w:eastAsia="SimSun"/>
                <w:lang w:eastAsia="zh-CN"/>
              </w:rPr>
              <w:t>Tên</w:t>
            </w:r>
            <w:proofErr w:type="spellEnd"/>
            <w:r w:rsidRPr="00016CA0">
              <w:rPr>
                <w:rFonts w:eastAsia="SimSun"/>
                <w:lang w:eastAsia="zh-CN"/>
              </w:rPr>
              <w:t xml:space="preserve"> </w:t>
            </w:r>
            <w:proofErr w:type="spellStart"/>
            <w:r w:rsidRPr="00016CA0">
              <w:rPr>
                <w:rFonts w:eastAsia="SimSun"/>
                <w:lang w:eastAsia="zh-CN"/>
              </w:rPr>
              <w:t>giao</w:t>
            </w:r>
            <w:proofErr w:type="spellEnd"/>
            <w:r w:rsidRPr="00016CA0">
              <w:rPr>
                <w:rFonts w:eastAsia="SimSun"/>
                <w:lang w:eastAsia="zh-CN"/>
              </w:rPr>
              <w:t xml:space="preserve"> </w:t>
            </w:r>
            <w:proofErr w:type="spellStart"/>
            <w:r w:rsidRPr="00016CA0">
              <w:rPr>
                <w:rFonts w:eastAsia="SimSun"/>
                <w:lang w:eastAsia="zh-CN"/>
              </w:rPr>
              <w:t>dịch</w:t>
            </w:r>
            <w:proofErr w:type="spellEnd"/>
            <w:r w:rsidRPr="00016CA0">
              <w:rPr>
                <w:rFonts w:eastAsia="SimSun"/>
                <w:lang w:eastAsia="zh-CN"/>
              </w:rPr>
              <w:t xml:space="preserve"> </w:t>
            </w:r>
            <w:proofErr w:type="spellStart"/>
            <w:r w:rsidRPr="00016CA0">
              <w:rPr>
                <w:rFonts w:eastAsia="SimSun"/>
                <w:lang w:eastAsia="zh-CN"/>
              </w:rPr>
              <w:t>tiếng</w:t>
            </w:r>
            <w:proofErr w:type="spellEnd"/>
            <w:r w:rsidRPr="00016CA0">
              <w:rPr>
                <w:rFonts w:eastAsia="SimSun"/>
                <w:lang w:eastAsia="zh-CN"/>
              </w:rPr>
              <w:t xml:space="preserve"> Anh</w:t>
            </w:r>
          </w:p>
        </w:tc>
        <w:tc>
          <w:tcPr>
            <w:tcW w:w="6322" w:type="dxa"/>
            <w:vAlign w:val="center"/>
          </w:tcPr>
          <w:p w:rsidRPr="00016CA0" w:rsidR="00EA5BA6" w:rsidP="00EA5BA6" w:rsidRDefault="00EA5BA6" w14:paraId="579D70F8" w14:textId="36C51AE4">
            <w:pPr>
              <w:pStyle w:val="Detail"/>
              <w:numPr>
                <w:ilvl w:val="0"/>
                <w:numId w:val="0"/>
              </w:numPr>
              <w:rPr>
                <w:rFonts w:eastAsia="SimSun"/>
                <w:lang w:eastAsia="zh-CN"/>
              </w:rPr>
            </w:pPr>
            <w:r w:rsidRPr="00016CA0">
              <w:rPr>
                <w:rFonts w:eastAsia="SimSun"/>
                <w:lang w:eastAsia="zh-CN"/>
              </w:rPr>
              <w:t>Vietnam Prosperity Joint Stock Commercial Bank</w:t>
            </w:r>
          </w:p>
        </w:tc>
      </w:tr>
      <w:tr w:rsidRPr="00016CA0" w:rsidR="00EA5BA6" w:rsidTr="001C1718" w14:paraId="53E55C17" w14:textId="77777777">
        <w:tc>
          <w:tcPr>
            <w:tcW w:w="828" w:type="dxa"/>
            <w:vAlign w:val="center"/>
          </w:tcPr>
          <w:p w:rsidRPr="00016CA0" w:rsidR="00EA5BA6" w:rsidP="00EA5BA6" w:rsidRDefault="00EA5BA6" w14:paraId="53473494" w14:textId="61E3122A">
            <w:pPr>
              <w:pStyle w:val="Detail"/>
              <w:numPr>
                <w:ilvl w:val="0"/>
                <w:numId w:val="0"/>
              </w:numPr>
              <w:jc w:val="center"/>
              <w:rPr>
                <w:rFonts w:eastAsia="SimSun"/>
                <w:lang w:eastAsia="zh-CN"/>
              </w:rPr>
            </w:pPr>
            <w:r w:rsidRPr="00016CA0">
              <w:rPr>
                <w:rFonts w:eastAsia="SimSun"/>
                <w:color w:val="000000"/>
                <w:lang w:eastAsia="zh-CN"/>
              </w:rPr>
              <w:t>3</w:t>
            </w:r>
          </w:p>
        </w:tc>
        <w:tc>
          <w:tcPr>
            <w:tcW w:w="2423" w:type="dxa"/>
            <w:vAlign w:val="center"/>
          </w:tcPr>
          <w:p w:rsidRPr="00016CA0" w:rsidR="00EA5BA6" w:rsidP="00EA5BA6" w:rsidRDefault="00EA5BA6" w14:paraId="34F0A58D" w14:textId="3408DE5C">
            <w:pPr>
              <w:pStyle w:val="Detail"/>
              <w:numPr>
                <w:ilvl w:val="0"/>
                <w:numId w:val="0"/>
              </w:numPr>
              <w:rPr>
                <w:rFonts w:eastAsia="SimSun"/>
                <w:lang w:eastAsia="zh-CN"/>
              </w:rPr>
            </w:pPr>
            <w:proofErr w:type="spellStart"/>
            <w:r w:rsidRPr="00016CA0">
              <w:rPr>
                <w:rFonts w:eastAsia="SimSun"/>
                <w:lang w:eastAsia="zh-CN"/>
              </w:rPr>
              <w:t>Tên</w:t>
            </w:r>
            <w:proofErr w:type="spellEnd"/>
            <w:r w:rsidRPr="00016CA0">
              <w:rPr>
                <w:rFonts w:eastAsia="SimSun"/>
                <w:lang w:eastAsia="zh-CN"/>
              </w:rPr>
              <w:t xml:space="preserve"> </w:t>
            </w:r>
            <w:proofErr w:type="spellStart"/>
            <w:r w:rsidRPr="00016CA0">
              <w:rPr>
                <w:rFonts w:eastAsia="SimSun"/>
                <w:lang w:eastAsia="zh-CN"/>
              </w:rPr>
              <w:t>viết</w:t>
            </w:r>
            <w:proofErr w:type="spellEnd"/>
            <w:r w:rsidRPr="00016CA0">
              <w:rPr>
                <w:rFonts w:eastAsia="SimSun"/>
                <w:lang w:eastAsia="zh-CN"/>
              </w:rPr>
              <w:t xml:space="preserve"> </w:t>
            </w:r>
            <w:proofErr w:type="spellStart"/>
            <w:r w:rsidRPr="00016CA0">
              <w:rPr>
                <w:rFonts w:eastAsia="SimSun"/>
                <w:lang w:eastAsia="zh-CN"/>
              </w:rPr>
              <w:t>tắt</w:t>
            </w:r>
            <w:proofErr w:type="spellEnd"/>
          </w:p>
        </w:tc>
        <w:tc>
          <w:tcPr>
            <w:tcW w:w="6322" w:type="dxa"/>
            <w:vAlign w:val="center"/>
          </w:tcPr>
          <w:p w:rsidRPr="00016CA0" w:rsidR="00EA5BA6" w:rsidP="00EA5BA6" w:rsidRDefault="00EA5BA6" w14:paraId="0F0BD48A" w14:textId="5C7527DD">
            <w:pPr>
              <w:pStyle w:val="Detail"/>
              <w:numPr>
                <w:ilvl w:val="0"/>
                <w:numId w:val="0"/>
              </w:numPr>
              <w:rPr>
                <w:rFonts w:eastAsia="SimSun"/>
                <w:lang w:eastAsia="zh-CN"/>
              </w:rPr>
            </w:pPr>
            <w:proofErr w:type="spellStart"/>
            <w:r w:rsidRPr="00016CA0">
              <w:rPr>
                <w:rFonts w:eastAsia="SimSun"/>
                <w:lang w:eastAsia="zh-CN"/>
              </w:rPr>
              <w:t>VPBank</w:t>
            </w:r>
            <w:proofErr w:type="spellEnd"/>
          </w:p>
        </w:tc>
      </w:tr>
      <w:tr w:rsidRPr="00016CA0" w:rsidR="00EA5BA6" w:rsidTr="001C1718" w14:paraId="15829710" w14:textId="77777777">
        <w:tc>
          <w:tcPr>
            <w:tcW w:w="828" w:type="dxa"/>
            <w:vAlign w:val="center"/>
          </w:tcPr>
          <w:p w:rsidRPr="00016CA0" w:rsidR="00EA5BA6" w:rsidP="00EA5BA6" w:rsidRDefault="00EA5BA6" w14:paraId="387BC180" w14:textId="5F3CD0F6">
            <w:pPr>
              <w:pStyle w:val="Detail"/>
              <w:numPr>
                <w:ilvl w:val="0"/>
                <w:numId w:val="0"/>
              </w:numPr>
              <w:jc w:val="center"/>
              <w:rPr>
                <w:rFonts w:eastAsia="SimSun"/>
                <w:lang w:eastAsia="zh-CN"/>
              </w:rPr>
            </w:pPr>
            <w:r w:rsidRPr="00016CA0">
              <w:rPr>
                <w:rFonts w:eastAsia="SimSun"/>
                <w:color w:val="000000"/>
                <w:lang w:eastAsia="zh-CN"/>
              </w:rPr>
              <w:t>4</w:t>
            </w:r>
          </w:p>
        </w:tc>
        <w:tc>
          <w:tcPr>
            <w:tcW w:w="2423" w:type="dxa"/>
            <w:vAlign w:val="center"/>
          </w:tcPr>
          <w:p w:rsidRPr="00016CA0" w:rsidR="00EA5BA6" w:rsidP="00EA5BA6" w:rsidRDefault="00EA5BA6" w14:paraId="42C0D0BF" w14:textId="1FC08A06">
            <w:pPr>
              <w:pStyle w:val="Detail"/>
              <w:numPr>
                <w:ilvl w:val="0"/>
                <w:numId w:val="0"/>
              </w:numPr>
              <w:rPr>
                <w:rFonts w:eastAsia="SimSun"/>
                <w:lang w:eastAsia="zh-CN"/>
              </w:rPr>
            </w:pPr>
            <w:proofErr w:type="spellStart"/>
            <w:r w:rsidRPr="00016CA0">
              <w:rPr>
                <w:rFonts w:eastAsia="SimSun"/>
                <w:lang w:eastAsia="zh-CN"/>
              </w:rPr>
              <w:t>Họ</w:t>
            </w:r>
            <w:proofErr w:type="spellEnd"/>
            <w:r w:rsidRPr="00016CA0">
              <w:rPr>
                <w:rFonts w:eastAsia="SimSun"/>
                <w:lang w:eastAsia="zh-CN"/>
              </w:rPr>
              <w:t xml:space="preserve"> </w:t>
            </w:r>
            <w:proofErr w:type="spellStart"/>
            <w:r w:rsidRPr="00016CA0">
              <w:rPr>
                <w:rFonts w:eastAsia="SimSun"/>
                <w:lang w:eastAsia="zh-CN"/>
              </w:rPr>
              <w:t>và</w:t>
            </w:r>
            <w:proofErr w:type="spellEnd"/>
            <w:r w:rsidRPr="00016CA0">
              <w:rPr>
                <w:rFonts w:eastAsia="SimSun"/>
                <w:lang w:eastAsia="zh-CN"/>
              </w:rPr>
              <w:t xml:space="preserve"> </w:t>
            </w:r>
            <w:proofErr w:type="spellStart"/>
            <w:r w:rsidRPr="00016CA0">
              <w:rPr>
                <w:rFonts w:eastAsia="SimSun"/>
                <w:lang w:eastAsia="zh-CN"/>
              </w:rPr>
              <w:t>tên</w:t>
            </w:r>
            <w:proofErr w:type="spellEnd"/>
            <w:r w:rsidRPr="00016CA0">
              <w:rPr>
                <w:rFonts w:eastAsia="SimSun"/>
                <w:lang w:eastAsia="zh-CN"/>
              </w:rPr>
              <w:t xml:space="preserve"> Admin</w:t>
            </w:r>
          </w:p>
        </w:tc>
        <w:tc>
          <w:tcPr>
            <w:tcW w:w="6322" w:type="dxa"/>
            <w:vAlign w:val="center"/>
          </w:tcPr>
          <w:p w:rsidRPr="00016CA0" w:rsidR="00EA5BA6" w:rsidP="00EA5BA6" w:rsidRDefault="00EA5BA6" w14:paraId="7A1512E3" w14:textId="6CF77F17">
            <w:pPr>
              <w:pStyle w:val="Detail"/>
              <w:numPr>
                <w:ilvl w:val="0"/>
                <w:numId w:val="0"/>
              </w:numPr>
              <w:rPr>
                <w:rFonts w:eastAsia="SimSun"/>
                <w:lang w:eastAsia="zh-CN"/>
              </w:rPr>
            </w:pPr>
            <w:r w:rsidRPr="00016CA0">
              <w:rPr>
                <w:rFonts w:eastAsia="SimSun"/>
                <w:lang w:eastAsia="zh-CN"/>
              </w:rPr>
              <w:t xml:space="preserve">Vũ </w:t>
            </w:r>
            <w:proofErr w:type="spellStart"/>
            <w:r w:rsidRPr="00016CA0">
              <w:rPr>
                <w:rFonts w:eastAsia="SimSun"/>
                <w:lang w:eastAsia="zh-CN"/>
              </w:rPr>
              <w:t>Thế</w:t>
            </w:r>
            <w:proofErr w:type="spellEnd"/>
            <w:r w:rsidRPr="00016CA0">
              <w:rPr>
                <w:rFonts w:eastAsia="SimSun"/>
                <w:lang w:eastAsia="zh-CN"/>
              </w:rPr>
              <w:t xml:space="preserve"> Hùng</w:t>
            </w:r>
          </w:p>
        </w:tc>
      </w:tr>
      <w:tr w:rsidRPr="00016CA0" w:rsidR="00EA5BA6" w:rsidTr="001C1718" w14:paraId="0A663CCD" w14:textId="77777777">
        <w:tc>
          <w:tcPr>
            <w:tcW w:w="828" w:type="dxa"/>
            <w:vAlign w:val="center"/>
          </w:tcPr>
          <w:p w:rsidRPr="00016CA0" w:rsidR="00EA5BA6" w:rsidP="00EA5BA6" w:rsidRDefault="00EA5BA6" w14:paraId="13DD9996" w14:textId="3B29694D">
            <w:pPr>
              <w:pStyle w:val="Detail"/>
              <w:numPr>
                <w:ilvl w:val="0"/>
                <w:numId w:val="0"/>
              </w:numPr>
              <w:jc w:val="center"/>
              <w:rPr>
                <w:rFonts w:eastAsia="SimSun"/>
                <w:lang w:eastAsia="zh-CN"/>
              </w:rPr>
            </w:pPr>
            <w:r w:rsidRPr="00016CA0">
              <w:rPr>
                <w:rFonts w:eastAsia="SimSun"/>
                <w:color w:val="000000"/>
                <w:lang w:eastAsia="zh-CN"/>
              </w:rPr>
              <w:t>5</w:t>
            </w:r>
          </w:p>
        </w:tc>
        <w:tc>
          <w:tcPr>
            <w:tcW w:w="2423" w:type="dxa"/>
            <w:vAlign w:val="center"/>
          </w:tcPr>
          <w:p w:rsidRPr="00016CA0" w:rsidR="00EA5BA6" w:rsidP="00EA5BA6" w:rsidRDefault="00EA5BA6" w14:paraId="641CD9C3" w14:textId="27EB95C6">
            <w:pPr>
              <w:pStyle w:val="Detail"/>
              <w:numPr>
                <w:ilvl w:val="0"/>
                <w:numId w:val="0"/>
              </w:numPr>
              <w:rPr>
                <w:rFonts w:eastAsia="SimSun"/>
                <w:lang w:eastAsia="zh-CN"/>
              </w:rPr>
            </w:pPr>
            <w:r w:rsidRPr="00016CA0">
              <w:rPr>
                <w:rFonts w:eastAsia="SimSun"/>
                <w:lang w:eastAsia="zh-CN"/>
              </w:rPr>
              <w:t xml:space="preserve">Địa </w:t>
            </w:r>
            <w:proofErr w:type="spellStart"/>
            <w:r w:rsidRPr="00016CA0">
              <w:rPr>
                <w:rFonts w:eastAsia="SimSun"/>
                <w:lang w:eastAsia="zh-CN"/>
              </w:rPr>
              <w:t>chỉ</w:t>
            </w:r>
            <w:proofErr w:type="spellEnd"/>
            <w:r w:rsidRPr="00016CA0">
              <w:rPr>
                <w:rFonts w:eastAsia="SimSun"/>
                <w:lang w:eastAsia="zh-CN"/>
              </w:rPr>
              <w:t xml:space="preserve"> </w:t>
            </w:r>
            <w:proofErr w:type="spellStart"/>
            <w:r w:rsidRPr="00016CA0">
              <w:rPr>
                <w:rFonts w:eastAsia="SimSun"/>
                <w:lang w:eastAsia="zh-CN"/>
              </w:rPr>
              <w:t>công</w:t>
            </w:r>
            <w:proofErr w:type="spellEnd"/>
            <w:r w:rsidRPr="00016CA0">
              <w:rPr>
                <w:rFonts w:eastAsia="SimSun"/>
                <w:lang w:eastAsia="zh-CN"/>
              </w:rPr>
              <w:t xml:space="preserve"> ty</w:t>
            </w:r>
          </w:p>
        </w:tc>
        <w:tc>
          <w:tcPr>
            <w:tcW w:w="6322" w:type="dxa"/>
            <w:vAlign w:val="center"/>
          </w:tcPr>
          <w:p w:rsidRPr="00016CA0" w:rsidR="00EA5BA6" w:rsidP="00EA5BA6" w:rsidRDefault="00EA5BA6" w14:paraId="41DB0547" w14:textId="71B579EF">
            <w:pPr>
              <w:pStyle w:val="Detail"/>
              <w:numPr>
                <w:ilvl w:val="0"/>
                <w:numId w:val="0"/>
              </w:numPr>
              <w:rPr>
                <w:rFonts w:eastAsia="SimSun"/>
                <w:lang w:eastAsia="zh-CN"/>
              </w:rPr>
            </w:pPr>
            <w:proofErr w:type="spellStart"/>
            <w:r w:rsidRPr="00016CA0">
              <w:rPr>
                <w:rFonts w:eastAsia="SimSun"/>
                <w:lang w:eastAsia="zh-CN"/>
              </w:rPr>
              <w:t>Số</w:t>
            </w:r>
            <w:proofErr w:type="spellEnd"/>
            <w:r w:rsidRPr="00016CA0">
              <w:rPr>
                <w:rFonts w:eastAsia="SimSun"/>
                <w:lang w:eastAsia="zh-CN"/>
              </w:rPr>
              <w:t xml:space="preserve"> 89 Láng </w:t>
            </w:r>
            <w:proofErr w:type="spellStart"/>
            <w:r w:rsidRPr="00016CA0">
              <w:rPr>
                <w:rFonts w:eastAsia="SimSun"/>
                <w:lang w:eastAsia="zh-CN"/>
              </w:rPr>
              <w:t>Hạ</w:t>
            </w:r>
            <w:proofErr w:type="spellEnd"/>
            <w:r w:rsidRPr="00016CA0">
              <w:rPr>
                <w:rFonts w:eastAsia="SimSun"/>
                <w:lang w:eastAsia="zh-CN"/>
              </w:rPr>
              <w:t xml:space="preserve">, </w:t>
            </w:r>
            <w:proofErr w:type="spellStart"/>
            <w:r w:rsidRPr="00016CA0">
              <w:rPr>
                <w:rFonts w:eastAsia="SimSun"/>
                <w:lang w:eastAsia="zh-CN"/>
              </w:rPr>
              <w:t>Phường</w:t>
            </w:r>
            <w:proofErr w:type="spellEnd"/>
            <w:r w:rsidRPr="00016CA0">
              <w:rPr>
                <w:rFonts w:eastAsia="SimSun"/>
                <w:lang w:eastAsia="zh-CN"/>
              </w:rPr>
              <w:t xml:space="preserve"> Láng </w:t>
            </w:r>
            <w:proofErr w:type="spellStart"/>
            <w:r w:rsidRPr="00016CA0">
              <w:rPr>
                <w:rFonts w:eastAsia="SimSun"/>
                <w:lang w:eastAsia="zh-CN"/>
              </w:rPr>
              <w:t>Hạ</w:t>
            </w:r>
            <w:proofErr w:type="spellEnd"/>
            <w:r w:rsidRPr="00016CA0">
              <w:rPr>
                <w:rFonts w:eastAsia="SimSun"/>
                <w:lang w:eastAsia="zh-CN"/>
              </w:rPr>
              <w:t xml:space="preserve">, </w:t>
            </w:r>
            <w:proofErr w:type="spellStart"/>
            <w:r w:rsidRPr="00016CA0">
              <w:rPr>
                <w:rFonts w:eastAsia="SimSun"/>
                <w:lang w:eastAsia="zh-CN"/>
              </w:rPr>
              <w:t>Quận</w:t>
            </w:r>
            <w:proofErr w:type="spellEnd"/>
            <w:r w:rsidRPr="00016CA0">
              <w:rPr>
                <w:rFonts w:eastAsia="SimSun"/>
                <w:lang w:eastAsia="zh-CN"/>
              </w:rPr>
              <w:t xml:space="preserve"> </w:t>
            </w:r>
            <w:proofErr w:type="spellStart"/>
            <w:r w:rsidRPr="00016CA0">
              <w:rPr>
                <w:rFonts w:eastAsia="SimSun"/>
                <w:lang w:eastAsia="zh-CN"/>
              </w:rPr>
              <w:t>Đống</w:t>
            </w:r>
            <w:proofErr w:type="spellEnd"/>
            <w:r w:rsidRPr="00016CA0">
              <w:rPr>
                <w:rFonts w:eastAsia="SimSun"/>
                <w:lang w:eastAsia="zh-CN"/>
              </w:rPr>
              <w:t xml:space="preserve"> </w:t>
            </w:r>
            <w:proofErr w:type="spellStart"/>
            <w:r w:rsidRPr="00016CA0">
              <w:rPr>
                <w:rFonts w:eastAsia="SimSun"/>
                <w:lang w:eastAsia="zh-CN"/>
              </w:rPr>
              <w:t>Đa</w:t>
            </w:r>
            <w:proofErr w:type="spellEnd"/>
            <w:r w:rsidRPr="00016CA0">
              <w:rPr>
                <w:rFonts w:eastAsia="SimSun"/>
                <w:lang w:eastAsia="zh-CN"/>
              </w:rPr>
              <w:t xml:space="preserve">, Thành </w:t>
            </w:r>
            <w:proofErr w:type="spellStart"/>
            <w:r w:rsidRPr="00016CA0">
              <w:rPr>
                <w:rFonts w:eastAsia="SimSun"/>
                <w:lang w:eastAsia="zh-CN"/>
              </w:rPr>
              <w:t>phố</w:t>
            </w:r>
            <w:proofErr w:type="spellEnd"/>
            <w:r w:rsidRPr="00016CA0">
              <w:rPr>
                <w:rFonts w:eastAsia="SimSun"/>
                <w:lang w:eastAsia="zh-CN"/>
              </w:rPr>
              <w:t xml:space="preserve"> Hà </w:t>
            </w:r>
            <w:proofErr w:type="spellStart"/>
            <w:r w:rsidRPr="00016CA0">
              <w:rPr>
                <w:rFonts w:eastAsia="SimSun"/>
                <w:lang w:eastAsia="zh-CN"/>
              </w:rPr>
              <w:t>Nội</w:t>
            </w:r>
            <w:proofErr w:type="spellEnd"/>
            <w:r w:rsidRPr="00016CA0">
              <w:rPr>
                <w:rFonts w:eastAsia="SimSun"/>
                <w:lang w:eastAsia="zh-CN"/>
              </w:rPr>
              <w:t>, Việt Nam</w:t>
            </w:r>
          </w:p>
        </w:tc>
      </w:tr>
      <w:tr w:rsidRPr="00016CA0" w:rsidR="00EA5BA6" w:rsidTr="001C1718" w14:paraId="2D2B5A25" w14:textId="77777777">
        <w:tc>
          <w:tcPr>
            <w:tcW w:w="828" w:type="dxa"/>
            <w:vAlign w:val="center"/>
          </w:tcPr>
          <w:p w:rsidRPr="00016CA0" w:rsidR="00EA5BA6" w:rsidP="00EA5BA6" w:rsidRDefault="00EA5BA6" w14:paraId="2AEEA797" w14:textId="3EB97315">
            <w:pPr>
              <w:pStyle w:val="Detail"/>
              <w:numPr>
                <w:ilvl w:val="0"/>
                <w:numId w:val="0"/>
              </w:numPr>
              <w:jc w:val="center"/>
              <w:rPr>
                <w:rFonts w:eastAsia="SimSun"/>
                <w:lang w:eastAsia="zh-CN"/>
              </w:rPr>
            </w:pPr>
            <w:r w:rsidRPr="00016CA0">
              <w:rPr>
                <w:rFonts w:eastAsia="SimSun"/>
                <w:color w:val="000000"/>
                <w:lang w:eastAsia="zh-CN"/>
              </w:rPr>
              <w:t>6</w:t>
            </w:r>
          </w:p>
        </w:tc>
        <w:tc>
          <w:tcPr>
            <w:tcW w:w="2423" w:type="dxa"/>
            <w:vAlign w:val="center"/>
          </w:tcPr>
          <w:p w:rsidRPr="00016CA0" w:rsidR="00EA5BA6" w:rsidP="00EA5BA6" w:rsidRDefault="00EA5BA6" w14:paraId="74A92AF5" w14:textId="4FB341C3">
            <w:pPr>
              <w:pStyle w:val="Detail"/>
              <w:numPr>
                <w:ilvl w:val="0"/>
                <w:numId w:val="0"/>
              </w:numPr>
              <w:rPr>
                <w:rFonts w:eastAsia="SimSun"/>
                <w:lang w:eastAsia="zh-CN"/>
              </w:rPr>
            </w:pPr>
            <w:proofErr w:type="spellStart"/>
            <w:r w:rsidRPr="00016CA0">
              <w:rPr>
                <w:rFonts w:eastAsia="SimSun"/>
                <w:lang w:eastAsia="zh-CN"/>
              </w:rPr>
              <w:t>Số</w:t>
            </w:r>
            <w:proofErr w:type="spellEnd"/>
            <w:r w:rsidRPr="00016CA0">
              <w:rPr>
                <w:rFonts w:eastAsia="SimSun"/>
                <w:lang w:eastAsia="zh-CN"/>
              </w:rPr>
              <w:t xml:space="preserve"> </w:t>
            </w:r>
            <w:proofErr w:type="spellStart"/>
            <w:r w:rsidRPr="00016CA0">
              <w:rPr>
                <w:rFonts w:eastAsia="SimSun"/>
                <w:lang w:eastAsia="zh-CN"/>
              </w:rPr>
              <w:t>điện</w:t>
            </w:r>
            <w:proofErr w:type="spellEnd"/>
            <w:r w:rsidRPr="00016CA0">
              <w:rPr>
                <w:rFonts w:eastAsia="SimSun"/>
                <w:lang w:eastAsia="zh-CN"/>
              </w:rPr>
              <w:t xml:space="preserve"> </w:t>
            </w:r>
            <w:proofErr w:type="spellStart"/>
            <w:r w:rsidRPr="00016CA0">
              <w:rPr>
                <w:rFonts w:eastAsia="SimSun"/>
                <w:lang w:eastAsia="zh-CN"/>
              </w:rPr>
              <w:t>thoại</w:t>
            </w:r>
            <w:proofErr w:type="spellEnd"/>
          </w:p>
        </w:tc>
        <w:tc>
          <w:tcPr>
            <w:tcW w:w="6322" w:type="dxa"/>
            <w:vAlign w:val="center"/>
          </w:tcPr>
          <w:p w:rsidRPr="00016CA0" w:rsidR="00EA5BA6" w:rsidP="00EA5BA6" w:rsidRDefault="00EA5BA6" w14:paraId="18E1E56E" w14:textId="4EA38B8D">
            <w:pPr>
              <w:pStyle w:val="Detail"/>
              <w:numPr>
                <w:ilvl w:val="0"/>
                <w:numId w:val="0"/>
              </w:numPr>
              <w:rPr>
                <w:rFonts w:eastAsia="SimSun"/>
                <w:lang w:eastAsia="zh-CN"/>
              </w:rPr>
            </w:pPr>
            <w:r w:rsidRPr="00016CA0">
              <w:rPr>
                <w:rFonts w:eastAsia="SimSun"/>
                <w:lang w:eastAsia="zh-CN"/>
              </w:rPr>
              <w:t>1900545415</w:t>
            </w:r>
          </w:p>
        </w:tc>
      </w:tr>
      <w:tr w:rsidRPr="00016CA0" w:rsidR="00EA5BA6" w:rsidTr="001C1718" w14:paraId="42B16DBD" w14:textId="77777777">
        <w:tc>
          <w:tcPr>
            <w:tcW w:w="828" w:type="dxa"/>
            <w:vAlign w:val="center"/>
          </w:tcPr>
          <w:p w:rsidRPr="00016CA0" w:rsidR="00EA5BA6" w:rsidP="00EA5BA6" w:rsidRDefault="00EA5BA6" w14:paraId="06C5E1E8" w14:textId="6B80CABD">
            <w:pPr>
              <w:pStyle w:val="Detail"/>
              <w:numPr>
                <w:ilvl w:val="0"/>
                <w:numId w:val="0"/>
              </w:numPr>
              <w:jc w:val="center"/>
              <w:rPr>
                <w:rFonts w:eastAsia="SimSun"/>
                <w:lang w:eastAsia="zh-CN"/>
              </w:rPr>
            </w:pPr>
            <w:r w:rsidRPr="00016CA0">
              <w:rPr>
                <w:rFonts w:eastAsia="SimSun"/>
                <w:color w:val="000000"/>
                <w:lang w:eastAsia="zh-CN"/>
              </w:rPr>
              <w:t>7</w:t>
            </w:r>
          </w:p>
        </w:tc>
        <w:tc>
          <w:tcPr>
            <w:tcW w:w="2423" w:type="dxa"/>
            <w:vAlign w:val="center"/>
          </w:tcPr>
          <w:p w:rsidRPr="00016CA0" w:rsidR="00EA5BA6" w:rsidP="00EA5BA6" w:rsidRDefault="00EA5BA6" w14:paraId="5B237B97" w14:textId="364EC41A">
            <w:pPr>
              <w:pStyle w:val="Detail"/>
              <w:numPr>
                <w:ilvl w:val="0"/>
                <w:numId w:val="0"/>
              </w:numPr>
              <w:rPr>
                <w:rFonts w:eastAsia="SimSun"/>
                <w:lang w:eastAsia="zh-CN"/>
              </w:rPr>
            </w:pPr>
            <w:proofErr w:type="spellStart"/>
            <w:r w:rsidRPr="00016CA0">
              <w:rPr>
                <w:rFonts w:eastAsia="SimSun"/>
                <w:lang w:eastAsia="zh-CN"/>
              </w:rPr>
              <w:t>Mặc</w:t>
            </w:r>
            <w:proofErr w:type="spellEnd"/>
            <w:r w:rsidRPr="00016CA0">
              <w:rPr>
                <w:rFonts w:eastAsia="SimSun"/>
                <w:lang w:eastAsia="zh-CN"/>
              </w:rPr>
              <w:t xml:space="preserve"> </w:t>
            </w:r>
            <w:proofErr w:type="spellStart"/>
            <w:r w:rsidRPr="00016CA0">
              <w:rPr>
                <w:rFonts w:eastAsia="SimSun"/>
                <w:lang w:eastAsia="zh-CN"/>
              </w:rPr>
              <w:t>định</w:t>
            </w:r>
            <w:proofErr w:type="spellEnd"/>
            <w:r w:rsidRPr="00016CA0">
              <w:rPr>
                <w:rFonts w:eastAsia="SimSun"/>
                <w:lang w:eastAsia="zh-CN"/>
              </w:rPr>
              <w:t xml:space="preserve"> Locale</w:t>
            </w:r>
          </w:p>
        </w:tc>
        <w:tc>
          <w:tcPr>
            <w:tcW w:w="6322" w:type="dxa"/>
            <w:vAlign w:val="center"/>
          </w:tcPr>
          <w:p w:rsidRPr="00016CA0" w:rsidR="00EA5BA6" w:rsidP="00EA5BA6" w:rsidRDefault="00EA5BA6" w14:paraId="7B493634" w14:textId="6CA91FE3">
            <w:pPr>
              <w:pStyle w:val="Detail"/>
              <w:numPr>
                <w:ilvl w:val="0"/>
                <w:numId w:val="0"/>
              </w:numPr>
              <w:rPr>
                <w:rFonts w:eastAsia="SimSun"/>
                <w:lang w:eastAsia="zh-CN"/>
              </w:rPr>
            </w:pPr>
            <w:r w:rsidRPr="00016CA0">
              <w:rPr>
                <w:rFonts w:eastAsia="SimSun"/>
                <w:lang w:eastAsia="zh-CN"/>
              </w:rPr>
              <w:t>Vietnamese</w:t>
            </w:r>
          </w:p>
        </w:tc>
      </w:tr>
      <w:tr w:rsidRPr="00016CA0" w:rsidR="00EA5BA6" w:rsidTr="001C1718" w14:paraId="57FDA3BE" w14:textId="77777777">
        <w:tc>
          <w:tcPr>
            <w:tcW w:w="828" w:type="dxa"/>
            <w:vAlign w:val="center"/>
          </w:tcPr>
          <w:p w:rsidRPr="00016CA0" w:rsidR="00EA5BA6" w:rsidP="00EA5BA6" w:rsidRDefault="00EA5BA6" w14:paraId="30B1FE8F" w14:textId="46EE93E5">
            <w:pPr>
              <w:pStyle w:val="Detail"/>
              <w:numPr>
                <w:ilvl w:val="0"/>
                <w:numId w:val="0"/>
              </w:numPr>
              <w:jc w:val="center"/>
              <w:rPr>
                <w:rFonts w:eastAsia="SimSun"/>
                <w:lang w:eastAsia="zh-CN"/>
              </w:rPr>
            </w:pPr>
            <w:r w:rsidRPr="00016CA0">
              <w:rPr>
                <w:rFonts w:eastAsia="SimSun"/>
                <w:color w:val="000000"/>
                <w:lang w:eastAsia="zh-CN"/>
              </w:rPr>
              <w:t>8</w:t>
            </w:r>
          </w:p>
        </w:tc>
        <w:tc>
          <w:tcPr>
            <w:tcW w:w="2423" w:type="dxa"/>
            <w:vAlign w:val="center"/>
          </w:tcPr>
          <w:p w:rsidRPr="00016CA0" w:rsidR="00EA5BA6" w:rsidP="00EA5BA6" w:rsidRDefault="00EA5BA6" w14:paraId="2D6FB246" w14:textId="121E5510">
            <w:pPr>
              <w:pStyle w:val="Detail"/>
              <w:numPr>
                <w:ilvl w:val="0"/>
                <w:numId w:val="0"/>
              </w:numPr>
              <w:rPr>
                <w:rFonts w:eastAsia="SimSun"/>
                <w:lang w:eastAsia="zh-CN"/>
              </w:rPr>
            </w:pPr>
            <w:proofErr w:type="spellStart"/>
            <w:r w:rsidRPr="00016CA0">
              <w:rPr>
                <w:rFonts w:eastAsia="SimSun"/>
                <w:lang w:eastAsia="zh-CN"/>
              </w:rPr>
              <w:t>Múi</w:t>
            </w:r>
            <w:proofErr w:type="spellEnd"/>
            <w:r w:rsidRPr="00016CA0">
              <w:rPr>
                <w:rFonts w:eastAsia="SimSun"/>
                <w:lang w:eastAsia="zh-CN"/>
              </w:rPr>
              <w:t xml:space="preserve"> </w:t>
            </w:r>
            <w:proofErr w:type="spellStart"/>
            <w:r w:rsidRPr="00016CA0">
              <w:rPr>
                <w:rFonts w:eastAsia="SimSun"/>
                <w:lang w:eastAsia="zh-CN"/>
              </w:rPr>
              <w:t>giờ</w:t>
            </w:r>
            <w:proofErr w:type="spellEnd"/>
            <w:r w:rsidRPr="00016CA0">
              <w:rPr>
                <w:rFonts w:eastAsia="SimSun"/>
                <w:lang w:eastAsia="zh-CN"/>
              </w:rPr>
              <w:t xml:space="preserve"> </w:t>
            </w:r>
            <w:proofErr w:type="spellStart"/>
            <w:r w:rsidRPr="00016CA0">
              <w:rPr>
                <w:rFonts w:eastAsia="SimSun"/>
                <w:lang w:eastAsia="zh-CN"/>
              </w:rPr>
              <w:t>mặc</w:t>
            </w:r>
            <w:proofErr w:type="spellEnd"/>
            <w:r w:rsidRPr="00016CA0">
              <w:rPr>
                <w:rFonts w:eastAsia="SimSun"/>
                <w:lang w:eastAsia="zh-CN"/>
              </w:rPr>
              <w:t xml:space="preserve"> </w:t>
            </w:r>
            <w:proofErr w:type="spellStart"/>
            <w:r w:rsidRPr="00016CA0">
              <w:rPr>
                <w:rFonts w:eastAsia="SimSun"/>
                <w:lang w:eastAsia="zh-CN"/>
              </w:rPr>
              <w:t>định</w:t>
            </w:r>
            <w:proofErr w:type="spellEnd"/>
          </w:p>
        </w:tc>
        <w:tc>
          <w:tcPr>
            <w:tcW w:w="6322" w:type="dxa"/>
            <w:vAlign w:val="center"/>
          </w:tcPr>
          <w:p w:rsidRPr="00016CA0" w:rsidR="00EA5BA6" w:rsidP="00EA5BA6" w:rsidRDefault="00EA5BA6" w14:paraId="3116EFE3" w14:textId="6602F5FD">
            <w:pPr>
              <w:pStyle w:val="Detail"/>
              <w:numPr>
                <w:ilvl w:val="0"/>
                <w:numId w:val="0"/>
              </w:numPr>
              <w:rPr>
                <w:rFonts w:eastAsia="SimSun"/>
                <w:lang w:eastAsia="zh-CN"/>
              </w:rPr>
            </w:pPr>
            <w:r w:rsidRPr="00016CA0">
              <w:rPr>
                <w:rFonts w:eastAsia="SimSun"/>
                <w:lang w:eastAsia="zh-CN"/>
              </w:rPr>
              <w:t>GMT +7</w:t>
            </w:r>
          </w:p>
        </w:tc>
      </w:tr>
      <w:tr w:rsidRPr="00016CA0" w:rsidR="00EA5BA6" w:rsidTr="001C1718" w14:paraId="4653874E" w14:textId="77777777">
        <w:tc>
          <w:tcPr>
            <w:tcW w:w="828" w:type="dxa"/>
            <w:vAlign w:val="center"/>
          </w:tcPr>
          <w:p w:rsidRPr="00016CA0" w:rsidR="00EA5BA6" w:rsidP="00EA5BA6" w:rsidRDefault="00EA5BA6" w14:paraId="55655F25" w14:textId="49AC8CEF">
            <w:pPr>
              <w:pStyle w:val="Detail"/>
              <w:numPr>
                <w:ilvl w:val="0"/>
                <w:numId w:val="0"/>
              </w:numPr>
              <w:jc w:val="center"/>
              <w:rPr>
                <w:rFonts w:eastAsia="SimSun"/>
                <w:lang w:eastAsia="zh-CN"/>
              </w:rPr>
            </w:pPr>
            <w:r w:rsidRPr="00016CA0">
              <w:rPr>
                <w:rFonts w:eastAsia="SimSun"/>
                <w:color w:val="000000"/>
                <w:lang w:eastAsia="zh-CN"/>
              </w:rPr>
              <w:t>9</w:t>
            </w:r>
          </w:p>
        </w:tc>
        <w:tc>
          <w:tcPr>
            <w:tcW w:w="2423" w:type="dxa"/>
            <w:vAlign w:val="center"/>
          </w:tcPr>
          <w:p w:rsidRPr="00016CA0" w:rsidR="00EA5BA6" w:rsidP="00EA5BA6" w:rsidRDefault="00EA5BA6" w14:paraId="5C5510D1" w14:textId="542CCA9A">
            <w:pPr>
              <w:pStyle w:val="Detail"/>
              <w:numPr>
                <w:ilvl w:val="0"/>
                <w:numId w:val="0"/>
              </w:numPr>
              <w:rPr>
                <w:rFonts w:eastAsia="SimSun"/>
                <w:lang w:eastAsia="zh-CN"/>
              </w:rPr>
            </w:pPr>
            <w:proofErr w:type="spellStart"/>
            <w:r w:rsidRPr="00016CA0">
              <w:rPr>
                <w:rFonts w:eastAsia="SimSun"/>
                <w:lang w:eastAsia="zh-CN"/>
              </w:rPr>
              <w:t>Ngôn</w:t>
            </w:r>
            <w:proofErr w:type="spellEnd"/>
            <w:r w:rsidRPr="00016CA0">
              <w:rPr>
                <w:rFonts w:eastAsia="SimSun"/>
                <w:lang w:eastAsia="zh-CN"/>
              </w:rPr>
              <w:t xml:space="preserve"> </w:t>
            </w:r>
            <w:proofErr w:type="spellStart"/>
            <w:r w:rsidRPr="00016CA0">
              <w:rPr>
                <w:rFonts w:eastAsia="SimSun"/>
                <w:lang w:eastAsia="zh-CN"/>
              </w:rPr>
              <w:t>ngữ</w:t>
            </w:r>
            <w:proofErr w:type="spellEnd"/>
            <w:r w:rsidRPr="00016CA0">
              <w:rPr>
                <w:rFonts w:eastAsia="SimSun"/>
                <w:lang w:eastAsia="zh-CN"/>
              </w:rPr>
              <w:t xml:space="preserve"> </w:t>
            </w:r>
            <w:proofErr w:type="spellStart"/>
            <w:r w:rsidRPr="00016CA0">
              <w:rPr>
                <w:rFonts w:eastAsia="SimSun"/>
                <w:lang w:eastAsia="zh-CN"/>
              </w:rPr>
              <w:t>hỗ</w:t>
            </w:r>
            <w:proofErr w:type="spellEnd"/>
            <w:r w:rsidRPr="00016CA0">
              <w:rPr>
                <w:rFonts w:eastAsia="SimSun"/>
                <w:lang w:eastAsia="zh-CN"/>
              </w:rPr>
              <w:t xml:space="preserve"> </w:t>
            </w:r>
            <w:proofErr w:type="spellStart"/>
            <w:r w:rsidRPr="00016CA0">
              <w:rPr>
                <w:rFonts w:eastAsia="SimSun"/>
                <w:lang w:eastAsia="zh-CN"/>
              </w:rPr>
              <w:t>trợ</w:t>
            </w:r>
            <w:proofErr w:type="spellEnd"/>
          </w:p>
        </w:tc>
        <w:tc>
          <w:tcPr>
            <w:tcW w:w="6322" w:type="dxa"/>
            <w:vAlign w:val="center"/>
          </w:tcPr>
          <w:p w:rsidRPr="00016CA0" w:rsidR="00EA5BA6" w:rsidP="00EA5BA6" w:rsidRDefault="00EA5BA6" w14:paraId="46730A00" w14:textId="4668946F">
            <w:pPr>
              <w:pStyle w:val="Detail"/>
              <w:numPr>
                <w:ilvl w:val="0"/>
                <w:numId w:val="0"/>
              </w:numPr>
              <w:rPr>
                <w:rFonts w:eastAsia="SimSun"/>
                <w:lang w:eastAsia="zh-CN"/>
              </w:rPr>
            </w:pPr>
            <w:proofErr w:type="spellStart"/>
            <w:r w:rsidRPr="00016CA0">
              <w:rPr>
                <w:rFonts w:eastAsia="SimSun"/>
                <w:lang w:eastAsia="zh-CN"/>
              </w:rPr>
              <w:t>Tiếng</w:t>
            </w:r>
            <w:proofErr w:type="spellEnd"/>
            <w:r w:rsidRPr="00016CA0">
              <w:rPr>
                <w:rFonts w:eastAsia="SimSun"/>
                <w:lang w:eastAsia="zh-CN"/>
              </w:rPr>
              <w:t xml:space="preserve"> Việt </w:t>
            </w:r>
            <w:proofErr w:type="spellStart"/>
            <w:r w:rsidRPr="00016CA0">
              <w:rPr>
                <w:rFonts w:eastAsia="SimSun"/>
                <w:lang w:eastAsia="zh-CN"/>
              </w:rPr>
              <w:t>và</w:t>
            </w:r>
            <w:proofErr w:type="spellEnd"/>
            <w:r w:rsidRPr="00016CA0">
              <w:rPr>
                <w:rFonts w:eastAsia="SimSun"/>
                <w:lang w:eastAsia="zh-CN"/>
              </w:rPr>
              <w:t xml:space="preserve"> </w:t>
            </w:r>
            <w:proofErr w:type="spellStart"/>
            <w:r w:rsidRPr="00016CA0">
              <w:rPr>
                <w:rFonts w:eastAsia="SimSun"/>
                <w:lang w:eastAsia="zh-CN"/>
              </w:rPr>
              <w:t>Tiếng</w:t>
            </w:r>
            <w:proofErr w:type="spellEnd"/>
            <w:r w:rsidRPr="00016CA0">
              <w:rPr>
                <w:rFonts w:eastAsia="SimSun"/>
                <w:lang w:eastAsia="zh-CN"/>
              </w:rPr>
              <w:t xml:space="preserve"> Anh</w:t>
            </w:r>
          </w:p>
        </w:tc>
      </w:tr>
      <w:tr w:rsidRPr="00016CA0" w:rsidR="00EA5BA6" w:rsidTr="001C1718" w14:paraId="06DD9E1E" w14:textId="77777777">
        <w:tc>
          <w:tcPr>
            <w:tcW w:w="828" w:type="dxa"/>
            <w:vAlign w:val="center"/>
          </w:tcPr>
          <w:p w:rsidRPr="00016CA0" w:rsidR="00EA5BA6" w:rsidP="00EA5BA6" w:rsidRDefault="00EA5BA6" w14:paraId="1F90C784" w14:textId="7BA7975E">
            <w:pPr>
              <w:pStyle w:val="Detail"/>
              <w:numPr>
                <w:ilvl w:val="0"/>
                <w:numId w:val="0"/>
              </w:numPr>
              <w:jc w:val="center"/>
              <w:rPr>
                <w:rFonts w:eastAsia="SimSun"/>
                <w:lang w:eastAsia="zh-CN"/>
              </w:rPr>
            </w:pPr>
            <w:r w:rsidRPr="00016CA0">
              <w:rPr>
                <w:rFonts w:eastAsia="SimSun"/>
                <w:color w:val="000000"/>
                <w:lang w:eastAsia="zh-CN"/>
              </w:rPr>
              <w:t>10</w:t>
            </w:r>
          </w:p>
        </w:tc>
        <w:tc>
          <w:tcPr>
            <w:tcW w:w="2423" w:type="dxa"/>
            <w:vAlign w:val="center"/>
          </w:tcPr>
          <w:p w:rsidRPr="00016CA0" w:rsidR="00EA5BA6" w:rsidP="00EA5BA6" w:rsidRDefault="00EA5BA6" w14:paraId="60C24B0E" w14:textId="7A440C17">
            <w:pPr>
              <w:pStyle w:val="Detail"/>
              <w:numPr>
                <w:ilvl w:val="0"/>
                <w:numId w:val="0"/>
              </w:numPr>
              <w:rPr>
                <w:rFonts w:eastAsia="SimSun"/>
                <w:lang w:eastAsia="zh-CN"/>
              </w:rPr>
            </w:pPr>
            <w:proofErr w:type="spellStart"/>
            <w:r w:rsidRPr="00016CA0">
              <w:rPr>
                <w:rFonts w:eastAsia="SimSun"/>
                <w:lang w:eastAsia="zh-CN"/>
              </w:rPr>
              <w:t>Ngôn</w:t>
            </w:r>
            <w:proofErr w:type="spellEnd"/>
            <w:r w:rsidRPr="00016CA0">
              <w:rPr>
                <w:rFonts w:eastAsia="SimSun"/>
                <w:lang w:eastAsia="zh-CN"/>
              </w:rPr>
              <w:t xml:space="preserve"> </w:t>
            </w:r>
            <w:proofErr w:type="spellStart"/>
            <w:r w:rsidRPr="00016CA0">
              <w:rPr>
                <w:rFonts w:eastAsia="SimSun"/>
                <w:lang w:eastAsia="zh-CN"/>
              </w:rPr>
              <w:t>ngữ</w:t>
            </w:r>
            <w:proofErr w:type="spellEnd"/>
            <w:r w:rsidRPr="00016CA0">
              <w:rPr>
                <w:rFonts w:eastAsia="SimSun"/>
                <w:lang w:eastAsia="zh-CN"/>
              </w:rPr>
              <w:t xml:space="preserve"> </w:t>
            </w:r>
            <w:proofErr w:type="spellStart"/>
            <w:r w:rsidRPr="00016CA0">
              <w:rPr>
                <w:rFonts w:eastAsia="SimSun"/>
                <w:lang w:eastAsia="zh-CN"/>
              </w:rPr>
              <w:t>mặc</w:t>
            </w:r>
            <w:proofErr w:type="spellEnd"/>
            <w:r w:rsidRPr="00016CA0">
              <w:rPr>
                <w:rFonts w:eastAsia="SimSun"/>
                <w:lang w:eastAsia="zh-CN"/>
              </w:rPr>
              <w:t xml:space="preserve"> </w:t>
            </w:r>
            <w:proofErr w:type="spellStart"/>
            <w:r w:rsidRPr="00016CA0">
              <w:rPr>
                <w:rFonts w:eastAsia="SimSun"/>
                <w:lang w:eastAsia="zh-CN"/>
              </w:rPr>
              <w:t>định</w:t>
            </w:r>
            <w:proofErr w:type="spellEnd"/>
          </w:p>
        </w:tc>
        <w:tc>
          <w:tcPr>
            <w:tcW w:w="6322" w:type="dxa"/>
            <w:vAlign w:val="center"/>
          </w:tcPr>
          <w:p w:rsidRPr="00016CA0" w:rsidR="00EA5BA6" w:rsidP="00EA5BA6" w:rsidRDefault="00EA5BA6" w14:paraId="18C634A0" w14:textId="4C04F599">
            <w:pPr>
              <w:pStyle w:val="Detail"/>
              <w:numPr>
                <w:ilvl w:val="0"/>
                <w:numId w:val="0"/>
              </w:numPr>
              <w:rPr>
                <w:rFonts w:eastAsia="SimSun"/>
                <w:lang w:eastAsia="zh-CN"/>
              </w:rPr>
            </w:pPr>
            <w:proofErr w:type="spellStart"/>
            <w:r w:rsidRPr="00016CA0">
              <w:rPr>
                <w:rFonts w:eastAsia="SimSun"/>
                <w:lang w:eastAsia="zh-CN"/>
              </w:rPr>
              <w:t>Tiếng</w:t>
            </w:r>
            <w:proofErr w:type="spellEnd"/>
            <w:r w:rsidRPr="00016CA0">
              <w:rPr>
                <w:rFonts w:eastAsia="SimSun"/>
                <w:lang w:eastAsia="zh-CN"/>
              </w:rPr>
              <w:t xml:space="preserve"> Việt</w:t>
            </w:r>
          </w:p>
        </w:tc>
      </w:tr>
      <w:tr w:rsidRPr="00016CA0" w:rsidR="00EA5BA6" w:rsidTr="001C1718" w14:paraId="7CA29D73" w14:textId="77777777">
        <w:tc>
          <w:tcPr>
            <w:tcW w:w="828" w:type="dxa"/>
            <w:vAlign w:val="center"/>
          </w:tcPr>
          <w:p w:rsidRPr="00016CA0" w:rsidR="00EA5BA6" w:rsidP="00EA5BA6" w:rsidRDefault="00EA5BA6" w14:paraId="3E45B609" w14:textId="6766FC97">
            <w:pPr>
              <w:pStyle w:val="Detail"/>
              <w:numPr>
                <w:ilvl w:val="0"/>
                <w:numId w:val="0"/>
              </w:numPr>
              <w:jc w:val="center"/>
              <w:rPr>
                <w:rFonts w:eastAsia="SimSun"/>
                <w:lang w:eastAsia="zh-CN"/>
              </w:rPr>
            </w:pPr>
            <w:r w:rsidRPr="00016CA0">
              <w:rPr>
                <w:rFonts w:eastAsia="SimSun"/>
                <w:color w:val="000000"/>
                <w:lang w:eastAsia="zh-CN"/>
              </w:rPr>
              <w:t>11</w:t>
            </w:r>
          </w:p>
        </w:tc>
        <w:tc>
          <w:tcPr>
            <w:tcW w:w="2423" w:type="dxa"/>
            <w:vAlign w:val="center"/>
          </w:tcPr>
          <w:p w:rsidRPr="00016CA0" w:rsidR="00EA5BA6" w:rsidP="00EA5BA6" w:rsidRDefault="00EA5BA6" w14:paraId="30B55D48" w14:textId="417EF339">
            <w:pPr>
              <w:pStyle w:val="Detail"/>
              <w:numPr>
                <w:ilvl w:val="0"/>
                <w:numId w:val="0"/>
              </w:numPr>
              <w:rPr>
                <w:rFonts w:eastAsia="SimSun"/>
                <w:lang w:eastAsia="zh-CN"/>
              </w:rPr>
            </w:pPr>
            <w:proofErr w:type="spellStart"/>
            <w:r w:rsidRPr="00016CA0">
              <w:rPr>
                <w:rFonts w:eastAsia="SimSun"/>
                <w:lang w:eastAsia="zh-CN"/>
              </w:rPr>
              <w:t>Loại</w:t>
            </w:r>
            <w:proofErr w:type="spellEnd"/>
            <w:r w:rsidRPr="00016CA0">
              <w:rPr>
                <w:rFonts w:eastAsia="SimSun"/>
                <w:lang w:eastAsia="zh-CN"/>
              </w:rPr>
              <w:t xml:space="preserve"> </w:t>
            </w:r>
            <w:proofErr w:type="spellStart"/>
            <w:r w:rsidRPr="00016CA0">
              <w:rPr>
                <w:rFonts w:eastAsia="SimSun"/>
                <w:lang w:eastAsia="zh-CN"/>
              </w:rPr>
              <w:t>tiền</w:t>
            </w:r>
            <w:proofErr w:type="spellEnd"/>
            <w:r w:rsidRPr="00016CA0">
              <w:rPr>
                <w:rFonts w:eastAsia="SimSun"/>
                <w:lang w:eastAsia="zh-CN"/>
              </w:rPr>
              <w:t xml:space="preserve"> </w:t>
            </w:r>
            <w:proofErr w:type="spellStart"/>
            <w:r w:rsidRPr="00016CA0">
              <w:rPr>
                <w:rFonts w:eastAsia="SimSun"/>
                <w:lang w:eastAsia="zh-CN"/>
              </w:rPr>
              <w:t>tệ</w:t>
            </w:r>
            <w:proofErr w:type="spellEnd"/>
            <w:r w:rsidRPr="00016CA0">
              <w:rPr>
                <w:rFonts w:eastAsia="SimSun"/>
                <w:lang w:eastAsia="zh-CN"/>
              </w:rPr>
              <w:t xml:space="preserve"> </w:t>
            </w:r>
            <w:proofErr w:type="spellStart"/>
            <w:r w:rsidRPr="00016CA0">
              <w:rPr>
                <w:rFonts w:eastAsia="SimSun"/>
                <w:lang w:eastAsia="zh-CN"/>
              </w:rPr>
              <w:t>mặc</w:t>
            </w:r>
            <w:proofErr w:type="spellEnd"/>
            <w:r w:rsidRPr="00016CA0">
              <w:rPr>
                <w:rFonts w:eastAsia="SimSun"/>
                <w:lang w:eastAsia="zh-CN"/>
              </w:rPr>
              <w:t xml:space="preserve"> </w:t>
            </w:r>
            <w:proofErr w:type="spellStart"/>
            <w:r w:rsidRPr="00016CA0">
              <w:rPr>
                <w:rFonts w:eastAsia="SimSun"/>
                <w:lang w:eastAsia="zh-CN"/>
              </w:rPr>
              <w:t>định</w:t>
            </w:r>
            <w:proofErr w:type="spellEnd"/>
          </w:p>
        </w:tc>
        <w:tc>
          <w:tcPr>
            <w:tcW w:w="6322" w:type="dxa"/>
            <w:vAlign w:val="center"/>
          </w:tcPr>
          <w:p w:rsidRPr="00016CA0" w:rsidR="00EA5BA6" w:rsidP="00EA5BA6" w:rsidRDefault="00EA5BA6" w14:paraId="38C870F8" w14:textId="1DD52459">
            <w:pPr>
              <w:pStyle w:val="Detail"/>
              <w:numPr>
                <w:ilvl w:val="0"/>
                <w:numId w:val="0"/>
              </w:numPr>
              <w:rPr>
                <w:rFonts w:eastAsia="SimSun"/>
                <w:lang w:eastAsia="zh-CN"/>
              </w:rPr>
            </w:pPr>
            <w:r w:rsidRPr="00016CA0">
              <w:rPr>
                <w:rFonts w:eastAsia="SimSun"/>
                <w:lang w:eastAsia="zh-CN"/>
              </w:rPr>
              <w:t xml:space="preserve">VND - đ - </w:t>
            </w:r>
            <w:proofErr w:type="spellStart"/>
            <w:r w:rsidRPr="00016CA0">
              <w:rPr>
                <w:rFonts w:eastAsia="SimSun"/>
                <w:lang w:eastAsia="zh-CN"/>
              </w:rPr>
              <w:t>Vietnamdong</w:t>
            </w:r>
            <w:proofErr w:type="spellEnd"/>
          </w:p>
        </w:tc>
      </w:tr>
      <w:tr w:rsidRPr="00016CA0" w:rsidR="00EA5BA6" w:rsidTr="001C1718" w14:paraId="55FE7DF6" w14:textId="77777777">
        <w:tc>
          <w:tcPr>
            <w:tcW w:w="828" w:type="dxa"/>
            <w:vAlign w:val="center"/>
          </w:tcPr>
          <w:p w:rsidRPr="00016CA0" w:rsidR="00EA5BA6" w:rsidP="00EA5BA6" w:rsidRDefault="00EA5BA6" w14:paraId="76B077A7" w14:textId="74F5080A">
            <w:pPr>
              <w:pStyle w:val="Detail"/>
              <w:numPr>
                <w:ilvl w:val="0"/>
                <w:numId w:val="0"/>
              </w:numPr>
              <w:jc w:val="center"/>
              <w:rPr>
                <w:rFonts w:eastAsia="SimSun"/>
                <w:lang w:eastAsia="zh-CN"/>
              </w:rPr>
            </w:pPr>
            <w:r w:rsidRPr="00016CA0">
              <w:rPr>
                <w:rFonts w:eastAsia="SimSun"/>
                <w:color w:val="000000"/>
                <w:lang w:eastAsia="zh-CN"/>
              </w:rPr>
              <w:t>12</w:t>
            </w:r>
          </w:p>
        </w:tc>
        <w:tc>
          <w:tcPr>
            <w:tcW w:w="2423" w:type="dxa"/>
            <w:vAlign w:val="center"/>
          </w:tcPr>
          <w:p w:rsidRPr="00016CA0" w:rsidR="00EA5BA6" w:rsidP="00EA5BA6" w:rsidRDefault="00EA5BA6" w14:paraId="5DB18E11" w14:textId="3DAED1B9">
            <w:pPr>
              <w:pStyle w:val="Detail"/>
              <w:numPr>
                <w:ilvl w:val="0"/>
                <w:numId w:val="0"/>
              </w:numPr>
              <w:rPr>
                <w:rFonts w:eastAsia="SimSun"/>
                <w:lang w:eastAsia="zh-CN"/>
              </w:rPr>
            </w:pPr>
            <w:proofErr w:type="spellStart"/>
            <w:r w:rsidRPr="00016CA0">
              <w:rPr>
                <w:rFonts w:eastAsia="SimSun"/>
                <w:lang w:eastAsia="zh-CN"/>
              </w:rPr>
              <w:t>Năm</w:t>
            </w:r>
            <w:proofErr w:type="spellEnd"/>
            <w:r w:rsidRPr="00016CA0">
              <w:rPr>
                <w:rFonts w:eastAsia="SimSun"/>
                <w:lang w:eastAsia="zh-CN"/>
              </w:rPr>
              <w:t xml:space="preserve"> </w:t>
            </w:r>
            <w:proofErr w:type="spellStart"/>
            <w:r w:rsidRPr="00016CA0">
              <w:rPr>
                <w:rFonts w:eastAsia="SimSun"/>
                <w:lang w:eastAsia="zh-CN"/>
              </w:rPr>
              <w:t>tài</w:t>
            </w:r>
            <w:proofErr w:type="spellEnd"/>
            <w:r w:rsidRPr="00016CA0">
              <w:rPr>
                <w:rFonts w:eastAsia="SimSun"/>
                <w:lang w:eastAsia="zh-CN"/>
              </w:rPr>
              <w:t xml:space="preserve"> </w:t>
            </w:r>
            <w:proofErr w:type="spellStart"/>
            <w:r w:rsidRPr="00016CA0">
              <w:rPr>
                <w:rFonts w:eastAsia="SimSun"/>
                <w:lang w:eastAsia="zh-CN"/>
              </w:rPr>
              <w:t>chính</w:t>
            </w:r>
            <w:proofErr w:type="spellEnd"/>
            <w:r w:rsidRPr="00016CA0">
              <w:rPr>
                <w:rFonts w:eastAsia="SimSun"/>
                <w:lang w:eastAsia="zh-CN"/>
              </w:rPr>
              <w:t xml:space="preserve"> </w:t>
            </w:r>
            <w:proofErr w:type="spellStart"/>
            <w:r w:rsidRPr="00016CA0">
              <w:rPr>
                <w:rFonts w:eastAsia="SimSun"/>
                <w:lang w:eastAsia="zh-CN"/>
              </w:rPr>
              <w:t>mặc</w:t>
            </w:r>
            <w:proofErr w:type="spellEnd"/>
            <w:r w:rsidRPr="00016CA0">
              <w:rPr>
                <w:rFonts w:eastAsia="SimSun"/>
                <w:lang w:eastAsia="zh-CN"/>
              </w:rPr>
              <w:t xml:space="preserve"> </w:t>
            </w:r>
            <w:proofErr w:type="spellStart"/>
            <w:r w:rsidRPr="00016CA0">
              <w:rPr>
                <w:rFonts w:eastAsia="SimSun"/>
                <w:lang w:eastAsia="zh-CN"/>
              </w:rPr>
              <w:t>định</w:t>
            </w:r>
            <w:proofErr w:type="spellEnd"/>
          </w:p>
        </w:tc>
        <w:tc>
          <w:tcPr>
            <w:tcW w:w="6322" w:type="dxa"/>
            <w:vAlign w:val="center"/>
          </w:tcPr>
          <w:p w:rsidRPr="00016CA0" w:rsidR="00EA5BA6" w:rsidP="00EA5BA6" w:rsidRDefault="00EA5BA6" w14:paraId="0087B0E7" w14:textId="77777777">
            <w:pPr>
              <w:pStyle w:val="Detail"/>
              <w:numPr>
                <w:ilvl w:val="0"/>
                <w:numId w:val="22"/>
              </w:numPr>
              <w:ind w:left="346"/>
              <w:rPr>
                <w:rFonts w:eastAsia="SimSun"/>
                <w:lang w:eastAsia="zh-CN"/>
              </w:rPr>
            </w:pPr>
            <w:proofErr w:type="spellStart"/>
            <w:r w:rsidRPr="00016CA0">
              <w:rPr>
                <w:rFonts w:eastAsia="SimSun"/>
                <w:lang w:eastAsia="zh-CN"/>
              </w:rPr>
              <w:t>Năm</w:t>
            </w:r>
            <w:proofErr w:type="spellEnd"/>
            <w:r w:rsidRPr="00016CA0">
              <w:rPr>
                <w:rFonts w:eastAsia="SimSun"/>
                <w:lang w:eastAsia="zh-CN"/>
              </w:rPr>
              <w:t xml:space="preserve"> </w:t>
            </w:r>
            <w:proofErr w:type="spellStart"/>
            <w:r w:rsidRPr="00016CA0">
              <w:rPr>
                <w:rFonts w:eastAsia="SimSun"/>
                <w:lang w:eastAsia="zh-CN"/>
              </w:rPr>
              <w:t>tài</w:t>
            </w:r>
            <w:proofErr w:type="spellEnd"/>
            <w:r w:rsidRPr="00016CA0">
              <w:rPr>
                <w:rFonts w:eastAsia="SimSun"/>
                <w:lang w:eastAsia="zh-CN"/>
              </w:rPr>
              <w:t xml:space="preserve"> </w:t>
            </w:r>
            <w:proofErr w:type="spellStart"/>
            <w:r w:rsidRPr="00016CA0">
              <w:rPr>
                <w:rFonts w:eastAsia="SimSun"/>
                <w:lang w:eastAsia="zh-CN"/>
              </w:rPr>
              <w:t>chính</w:t>
            </w:r>
            <w:proofErr w:type="spellEnd"/>
            <w:r w:rsidRPr="00016CA0">
              <w:rPr>
                <w:rFonts w:eastAsia="SimSun"/>
                <w:lang w:eastAsia="zh-CN"/>
              </w:rPr>
              <w:t xml:space="preserve">: </w:t>
            </w:r>
            <w:proofErr w:type="spellStart"/>
            <w:r w:rsidRPr="00016CA0">
              <w:rPr>
                <w:rFonts w:eastAsia="SimSun"/>
                <w:lang w:eastAsia="zh-CN"/>
              </w:rPr>
              <w:t>Từ</w:t>
            </w:r>
            <w:proofErr w:type="spellEnd"/>
            <w:r w:rsidRPr="00016CA0">
              <w:rPr>
                <w:rFonts w:eastAsia="SimSun"/>
                <w:lang w:eastAsia="zh-CN"/>
              </w:rPr>
              <w:t xml:space="preserve"> 1/1 </w:t>
            </w:r>
            <w:proofErr w:type="spellStart"/>
            <w:r w:rsidRPr="00016CA0">
              <w:rPr>
                <w:rFonts w:eastAsia="SimSun"/>
                <w:lang w:eastAsia="zh-CN"/>
              </w:rPr>
              <w:t>đến</w:t>
            </w:r>
            <w:proofErr w:type="spellEnd"/>
            <w:r w:rsidRPr="00016CA0">
              <w:rPr>
                <w:rFonts w:eastAsia="SimSun"/>
                <w:lang w:eastAsia="zh-CN"/>
              </w:rPr>
              <w:t xml:space="preserve"> 31/12</w:t>
            </w:r>
          </w:p>
          <w:p w:rsidRPr="00016CA0" w:rsidR="00EA5BA6" w:rsidP="00EA5BA6" w:rsidRDefault="00EA5BA6" w14:paraId="7FA41D21" w14:textId="709A2BF6">
            <w:pPr>
              <w:pStyle w:val="Detail"/>
              <w:numPr>
                <w:ilvl w:val="0"/>
                <w:numId w:val="22"/>
              </w:numPr>
              <w:ind w:left="346"/>
              <w:rPr>
                <w:rFonts w:eastAsia="SimSun"/>
                <w:lang w:eastAsia="zh-CN"/>
              </w:rPr>
            </w:pPr>
            <w:proofErr w:type="spellStart"/>
            <w:r w:rsidRPr="00016CA0">
              <w:rPr>
                <w:rFonts w:eastAsia="SimSun"/>
                <w:lang w:eastAsia="zh-CN"/>
              </w:rPr>
              <w:t>Bắt</w:t>
            </w:r>
            <w:proofErr w:type="spellEnd"/>
            <w:r w:rsidRPr="00016CA0">
              <w:rPr>
                <w:rFonts w:eastAsia="SimSun"/>
                <w:lang w:eastAsia="zh-CN"/>
              </w:rPr>
              <w:t xml:space="preserve"> </w:t>
            </w:r>
            <w:proofErr w:type="spellStart"/>
            <w:r w:rsidRPr="00016CA0">
              <w:rPr>
                <w:rFonts w:eastAsia="SimSun"/>
                <w:lang w:eastAsia="zh-CN"/>
              </w:rPr>
              <w:t>đầu</w:t>
            </w:r>
            <w:proofErr w:type="spellEnd"/>
            <w:r w:rsidRPr="00016CA0">
              <w:rPr>
                <w:rFonts w:eastAsia="SimSun"/>
                <w:lang w:eastAsia="zh-CN"/>
              </w:rPr>
              <w:t xml:space="preserve"> </w:t>
            </w:r>
            <w:proofErr w:type="spellStart"/>
            <w:r w:rsidRPr="00016CA0">
              <w:rPr>
                <w:rFonts w:eastAsia="SimSun"/>
                <w:lang w:eastAsia="zh-CN"/>
              </w:rPr>
              <w:t>từ</w:t>
            </w:r>
            <w:proofErr w:type="spellEnd"/>
            <w:r w:rsidRPr="00016CA0">
              <w:rPr>
                <w:rFonts w:eastAsia="SimSun"/>
                <w:lang w:eastAsia="zh-CN"/>
              </w:rPr>
              <w:t xml:space="preserve"> </w:t>
            </w:r>
            <w:proofErr w:type="spellStart"/>
            <w:r w:rsidRPr="00016CA0">
              <w:rPr>
                <w:rFonts w:eastAsia="SimSun"/>
                <w:lang w:eastAsia="zh-CN"/>
              </w:rPr>
              <w:t>tháng</w:t>
            </w:r>
            <w:proofErr w:type="spellEnd"/>
            <w:r w:rsidRPr="00016CA0">
              <w:rPr>
                <w:rFonts w:eastAsia="SimSun"/>
                <w:lang w:eastAsia="zh-CN"/>
              </w:rPr>
              <w:t xml:space="preserve"> 1</w:t>
            </w:r>
          </w:p>
        </w:tc>
      </w:tr>
      <w:tr w:rsidRPr="00016CA0" w:rsidR="00EA5BA6" w:rsidTr="001C1718" w14:paraId="714694F4" w14:textId="77777777">
        <w:tc>
          <w:tcPr>
            <w:tcW w:w="828" w:type="dxa"/>
            <w:vAlign w:val="center"/>
          </w:tcPr>
          <w:p w:rsidRPr="00016CA0" w:rsidR="00EA5BA6" w:rsidP="00EA5BA6" w:rsidRDefault="00EA5BA6" w14:paraId="27A326D2" w14:textId="77426A01">
            <w:pPr>
              <w:pStyle w:val="Detail"/>
              <w:numPr>
                <w:ilvl w:val="0"/>
                <w:numId w:val="0"/>
              </w:numPr>
              <w:jc w:val="center"/>
              <w:rPr>
                <w:rFonts w:eastAsia="SimSun"/>
                <w:lang w:eastAsia="zh-CN"/>
              </w:rPr>
            </w:pPr>
            <w:r w:rsidRPr="00016CA0">
              <w:rPr>
                <w:color w:val="000000"/>
              </w:rPr>
              <w:t>13</w:t>
            </w:r>
          </w:p>
        </w:tc>
        <w:tc>
          <w:tcPr>
            <w:tcW w:w="2423" w:type="dxa"/>
            <w:vAlign w:val="center"/>
          </w:tcPr>
          <w:p w:rsidRPr="00016CA0" w:rsidR="00EA5BA6" w:rsidP="00EA5BA6" w:rsidRDefault="00EA5BA6" w14:paraId="1FDE6945" w14:textId="342FC4F1">
            <w:pPr>
              <w:pStyle w:val="Detail"/>
              <w:numPr>
                <w:ilvl w:val="0"/>
                <w:numId w:val="0"/>
              </w:numPr>
              <w:rPr>
                <w:rFonts w:eastAsia="SimSun"/>
                <w:lang w:eastAsia="zh-CN"/>
              </w:rPr>
            </w:pPr>
            <w:commentRangeStart w:id="47"/>
            <w:commentRangeStart w:id="48"/>
            <w:proofErr w:type="spellStart"/>
            <w:r w:rsidRPr="00016CA0">
              <w:rPr>
                <w:rFonts w:eastAsia="SimSun"/>
                <w:lang w:eastAsia="zh-CN"/>
              </w:rPr>
              <w:t>Giờ</w:t>
            </w:r>
            <w:proofErr w:type="spellEnd"/>
            <w:r w:rsidRPr="00016CA0">
              <w:rPr>
                <w:rFonts w:eastAsia="SimSun"/>
                <w:lang w:eastAsia="zh-CN"/>
              </w:rPr>
              <w:t xml:space="preserve"> </w:t>
            </w:r>
            <w:proofErr w:type="spellStart"/>
            <w:r w:rsidRPr="00016CA0">
              <w:rPr>
                <w:rFonts w:eastAsia="SimSun"/>
                <w:lang w:eastAsia="zh-CN"/>
              </w:rPr>
              <w:t>làm</w:t>
            </w:r>
            <w:proofErr w:type="spellEnd"/>
            <w:r w:rsidRPr="00016CA0">
              <w:rPr>
                <w:rFonts w:eastAsia="SimSun"/>
                <w:lang w:eastAsia="zh-CN"/>
              </w:rPr>
              <w:t xml:space="preserve"> </w:t>
            </w:r>
            <w:proofErr w:type="spellStart"/>
            <w:r w:rsidRPr="00016CA0">
              <w:rPr>
                <w:rFonts w:eastAsia="SimSun"/>
                <w:lang w:eastAsia="zh-CN"/>
              </w:rPr>
              <w:t>việc</w:t>
            </w:r>
            <w:proofErr w:type="spellEnd"/>
            <w:commentRangeEnd w:id="47"/>
            <w:r w:rsidR="00CD50E6">
              <w:rPr>
                <w:rStyle w:val="CommentReference"/>
                <w:rFonts w:eastAsia="Calibri"/>
                <w:lang w:val="zh-CN" w:eastAsia="zh-CN"/>
              </w:rPr>
              <w:commentReference w:id="47"/>
            </w:r>
            <w:commentRangeEnd w:id="48"/>
            <w:r w:rsidR="00E47941">
              <w:rPr>
                <w:rStyle w:val="CommentReference"/>
                <w:rFonts w:eastAsia="Calibri"/>
                <w:lang w:val="zh-CN" w:eastAsia="zh-CN"/>
              </w:rPr>
              <w:commentReference w:id="48"/>
            </w:r>
          </w:p>
        </w:tc>
        <w:tc>
          <w:tcPr>
            <w:tcW w:w="6322" w:type="dxa"/>
            <w:vAlign w:val="center"/>
          </w:tcPr>
          <w:p w:rsidRPr="00016CA0" w:rsidR="00EA5BA6" w:rsidP="00EA5BA6" w:rsidRDefault="00EA5BA6" w14:paraId="71A3BF0F" w14:textId="723F937F">
            <w:pPr>
              <w:pStyle w:val="Detail"/>
              <w:numPr>
                <w:ilvl w:val="0"/>
                <w:numId w:val="22"/>
              </w:numPr>
              <w:ind w:left="346"/>
              <w:rPr>
                <w:rFonts w:eastAsia="SimSun"/>
                <w:lang w:eastAsia="zh-CN"/>
              </w:rPr>
            </w:pPr>
            <w:proofErr w:type="spellStart"/>
            <w:r w:rsidRPr="00016CA0">
              <w:rPr>
                <w:rFonts w:eastAsia="SimSun"/>
                <w:lang w:eastAsia="zh-CN"/>
              </w:rPr>
              <w:t>Giờ</w:t>
            </w:r>
            <w:proofErr w:type="spellEnd"/>
            <w:r w:rsidRPr="00016CA0">
              <w:rPr>
                <w:rFonts w:eastAsia="SimSun"/>
                <w:lang w:eastAsia="zh-CN"/>
              </w:rPr>
              <w:t xml:space="preserve"> </w:t>
            </w:r>
            <w:proofErr w:type="spellStart"/>
            <w:r w:rsidRPr="00016CA0">
              <w:rPr>
                <w:rFonts w:eastAsia="SimSun"/>
                <w:lang w:eastAsia="zh-CN"/>
              </w:rPr>
              <w:t>làm</w:t>
            </w:r>
            <w:proofErr w:type="spellEnd"/>
            <w:r w:rsidRPr="00016CA0">
              <w:rPr>
                <w:rFonts w:eastAsia="SimSun"/>
                <w:lang w:eastAsia="zh-CN"/>
              </w:rPr>
              <w:t xml:space="preserve"> </w:t>
            </w:r>
            <w:proofErr w:type="spellStart"/>
            <w:r w:rsidRPr="00016CA0">
              <w:rPr>
                <w:rFonts w:eastAsia="SimSun"/>
                <w:lang w:eastAsia="zh-CN"/>
              </w:rPr>
              <w:t>việc</w:t>
            </w:r>
            <w:proofErr w:type="spellEnd"/>
            <w:r w:rsidRPr="00016CA0">
              <w:rPr>
                <w:rFonts w:eastAsia="SimSun"/>
                <w:lang w:eastAsia="zh-CN"/>
              </w:rPr>
              <w:t xml:space="preserve"> </w:t>
            </w:r>
            <w:proofErr w:type="spellStart"/>
            <w:r w:rsidRPr="00016CA0">
              <w:rPr>
                <w:rFonts w:eastAsia="SimSun"/>
                <w:lang w:eastAsia="zh-CN"/>
              </w:rPr>
              <w:t>chung</w:t>
            </w:r>
            <w:proofErr w:type="spellEnd"/>
            <w:r w:rsidRPr="00016CA0">
              <w:rPr>
                <w:rFonts w:eastAsia="SimSun"/>
                <w:lang w:eastAsia="zh-CN"/>
              </w:rPr>
              <w:t xml:space="preserve"> </w:t>
            </w:r>
            <w:proofErr w:type="spellStart"/>
            <w:r w:rsidRPr="00016CA0">
              <w:rPr>
                <w:rFonts w:eastAsia="SimSun"/>
                <w:lang w:eastAsia="zh-CN"/>
              </w:rPr>
              <w:t>của</w:t>
            </w:r>
            <w:proofErr w:type="spellEnd"/>
            <w:r w:rsidRPr="00016CA0">
              <w:rPr>
                <w:rFonts w:eastAsia="SimSun"/>
                <w:lang w:eastAsia="zh-CN"/>
              </w:rPr>
              <w:t xml:space="preserve"> CBB: 8h - 19h, </w:t>
            </w:r>
            <w:proofErr w:type="spellStart"/>
            <w:r w:rsidRPr="00016CA0">
              <w:rPr>
                <w:rFonts w:eastAsia="SimSun"/>
                <w:lang w:eastAsia="zh-CN"/>
              </w:rPr>
              <w:t>từ</w:t>
            </w:r>
            <w:proofErr w:type="spellEnd"/>
            <w:r w:rsidRPr="00016CA0">
              <w:rPr>
                <w:rFonts w:eastAsia="SimSun"/>
                <w:lang w:eastAsia="zh-CN"/>
              </w:rPr>
              <w:t xml:space="preserve"> </w:t>
            </w:r>
            <w:proofErr w:type="spellStart"/>
            <w:r w:rsidRPr="00016CA0">
              <w:rPr>
                <w:rFonts w:eastAsia="SimSun"/>
                <w:lang w:eastAsia="zh-CN"/>
              </w:rPr>
              <w:t>thứ</w:t>
            </w:r>
            <w:proofErr w:type="spellEnd"/>
            <w:r w:rsidRPr="00016CA0">
              <w:rPr>
                <w:rFonts w:eastAsia="SimSun"/>
                <w:lang w:eastAsia="zh-CN"/>
              </w:rPr>
              <w:t xml:space="preserve"> 2 </w:t>
            </w:r>
            <w:proofErr w:type="spellStart"/>
            <w:r w:rsidRPr="00016CA0">
              <w:rPr>
                <w:rFonts w:eastAsia="SimSun"/>
                <w:lang w:eastAsia="zh-CN"/>
              </w:rPr>
              <w:t>đến</w:t>
            </w:r>
            <w:proofErr w:type="spellEnd"/>
            <w:r w:rsidRPr="00016CA0">
              <w:rPr>
                <w:rFonts w:eastAsia="SimSun"/>
                <w:lang w:eastAsia="zh-CN"/>
              </w:rPr>
              <w:t xml:space="preserve"> </w:t>
            </w:r>
            <w:proofErr w:type="spellStart"/>
            <w:r w:rsidRPr="00016CA0">
              <w:rPr>
                <w:rFonts w:eastAsia="SimSun"/>
                <w:lang w:eastAsia="zh-CN"/>
              </w:rPr>
              <w:t>chủ</w:t>
            </w:r>
            <w:proofErr w:type="spellEnd"/>
            <w:r w:rsidRPr="00016CA0">
              <w:rPr>
                <w:rFonts w:eastAsia="SimSun"/>
                <w:lang w:eastAsia="zh-CN"/>
              </w:rPr>
              <w:t xml:space="preserve"> </w:t>
            </w:r>
            <w:proofErr w:type="spellStart"/>
            <w:r w:rsidRPr="00016CA0">
              <w:rPr>
                <w:rFonts w:eastAsia="SimSun"/>
                <w:lang w:eastAsia="zh-CN"/>
              </w:rPr>
              <w:t>nhật</w:t>
            </w:r>
            <w:proofErr w:type="spellEnd"/>
          </w:p>
          <w:p w:rsidR="00D60089" w:rsidP="00D60089" w:rsidRDefault="00EA5BA6" w14:paraId="0379FF16" w14:textId="77777777">
            <w:pPr>
              <w:pStyle w:val="Detail"/>
              <w:numPr>
                <w:ilvl w:val="0"/>
                <w:numId w:val="22"/>
              </w:numPr>
              <w:ind w:left="346"/>
              <w:rPr>
                <w:ins w:author="Tien Nguyen Anh" w:date="2024-12-06T05:16:00Z" w16du:dateUtc="2024-12-05T22:16:00Z" w:id="49"/>
                <w:rFonts w:eastAsia="SimSun"/>
                <w:lang w:eastAsia="zh-CN"/>
              </w:rPr>
            </w:pPr>
            <w:proofErr w:type="spellStart"/>
            <w:r w:rsidRPr="00016CA0">
              <w:rPr>
                <w:rFonts w:eastAsia="SimSun"/>
                <w:lang w:eastAsia="zh-CN"/>
              </w:rPr>
              <w:t>Giờ</w:t>
            </w:r>
            <w:proofErr w:type="spellEnd"/>
            <w:r w:rsidRPr="00016CA0">
              <w:rPr>
                <w:rFonts w:eastAsia="SimSun"/>
                <w:lang w:eastAsia="zh-CN"/>
              </w:rPr>
              <w:t xml:space="preserve"> </w:t>
            </w:r>
            <w:proofErr w:type="spellStart"/>
            <w:r w:rsidRPr="00016CA0">
              <w:rPr>
                <w:rFonts w:eastAsia="SimSun"/>
                <w:lang w:eastAsia="zh-CN"/>
              </w:rPr>
              <w:t>làm</w:t>
            </w:r>
            <w:proofErr w:type="spellEnd"/>
            <w:r w:rsidRPr="00016CA0">
              <w:rPr>
                <w:rFonts w:eastAsia="SimSun"/>
                <w:lang w:eastAsia="zh-CN"/>
              </w:rPr>
              <w:t xml:space="preserve"> </w:t>
            </w:r>
            <w:proofErr w:type="spellStart"/>
            <w:r w:rsidRPr="00016CA0">
              <w:rPr>
                <w:rFonts w:eastAsia="SimSun"/>
                <w:lang w:eastAsia="zh-CN"/>
              </w:rPr>
              <w:t>việc</w:t>
            </w:r>
            <w:proofErr w:type="spellEnd"/>
            <w:r w:rsidRPr="00016CA0">
              <w:rPr>
                <w:rFonts w:eastAsia="SimSun"/>
                <w:lang w:eastAsia="zh-CN"/>
              </w:rPr>
              <w:t xml:space="preserve"> </w:t>
            </w:r>
            <w:proofErr w:type="spellStart"/>
            <w:r w:rsidRPr="00016CA0">
              <w:rPr>
                <w:rFonts w:eastAsia="SimSun"/>
                <w:lang w:eastAsia="zh-CN"/>
              </w:rPr>
              <w:t>của</w:t>
            </w:r>
            <w:proofErr w:type="spellEnd"/>
            <w:r w:rsidRPr="00016CA0">
              <w:rPr>
                <w:rFonts w:eastAsia="SimSun"/>
                <w:lang w:eastAsia="zh-CN"/>
              </w:rPr>
              <w:t xml:space="preserve"> HO </w:t>
            </w:r>
            <w:proofErr w:type="spellStart"/>
            <w:r w:rsidRPr="00016CA0">
              <w:rPr>
                <w:rFonts w:eastAsia="SimSun"/>
                <w:lang w:eastAsia="zh-CN"/>
              </w:rPr>
              <w:t>khoảng</w:t>
            </w:r>
            <w:proofErr w:type="spellEnd"/>
            <w:r w:rsidRPr="00016CA0">
              <w:rPr>
                <w:rFonts w:eastAsia="SimSun"/>
                <w:lang w:eastAsia="zh-CN"/>
              </w:rPr>
              <w:t xml:space="preserve"> 8h </w:t>
            </w:r>
            <w:proofErr w:type="spellStart"/>
            <w:r w:rsidRPr="00016CA0">
              <w:rPr>
                <w:rFonts w:eastAsia="SimSun"/>
                <w:lang w:eastAsia="zh-CN"/>
              </w:rPr>
              <w:t>đến</w:t>
            </w:r>
            <w:proofErr w:type="spellEnd"/>
            <w:r w:rsidRPr="00016CA0">
              <w:rPr>
                <w:rFonts w:eastAsia="SimSun"/>
                <w:lang w:eastAsia="zh-CN"/>
              </w:rPr>
              <w:t xml:space="preserve"> 20h, </w:t>
            </w:r>
            <w:proofErr w:type="spellStart"/>
            <w:r w:rsidRPr="00016CA0">
              <w:rPr>
                <w:rFonts w:eastAsia="SimSun"/>
                <w:lang w:eastAsia="zh-CN"/>
              </w:rPr>
              <w:t>từ</w:t>
            </w:r>
            <w:proofErr w:type="spellEnd"/>
            <w:r w:rsidRPr="00016CA0">
              <w:rPr>
                <w:rFonts w:eastAsia="SimSun"/>
                <w:lang w:eastAsia="zh-CN"/>
              </w:rPr>
              <w:t xml:space="preserve"> </w:t>
            </w:r>
            <w:proofErr w:type="spellStart"/>
            <w:r w:rsidRPr="00016CA0">
              <w:rPr>
                <w:rFonts w:eastAsia="SimSun"/>
                <w:lang w:eastAsia="zh-CN"/>
              </w:rPr>
              <w:t>thứ</w:t>
            </w:r>
            <w:proofErr w:type="spellEnd"/>
            <w:r w:rsidRPr="00016CA0">
              <w:rPr>
                <w:rFonts w:eastAsia="SimSun"/>
                <w:lang w:eastAsia="zh-CN"/>
              </w:rPr>
              <w:t xml:space="preserve"> 2 </w:t>
            </w:r>
            <w:proofErr w:type="spellStart"/>
            <w:r w:rsidRPr="00016CA0">
              <w:rPr>
                <w:rFonts w:eastAsia="SimSun"/>
                <w:lang w:eastAsia="zh-CN"/>
              </w:rPr>
              <w:t>đến</w:t>
            </w:r>
            <w:proofErr w:type="spellEnd"/>
            <w:r w:rsidRPr="00016CA0">
              <w:rPr>
                <w:rFonts w:eastAsia="SimSun"/>
                <w:lang w:eastAsia="zh-CN"/>
              </w:rPr>
              <w:t xml:space="preserve"> </w:t>
            </w:r>
            <w:proofErr w:type="spellStart"/>
            <w:r w:rsidRPr="00016CA0">
              <w:rPr>
                <w:rFonts w:eastAsia="SimSun"/>
                <w:lang w:eastAsia="zh-CN"/>
              </w:rPr>
              <w:t>chủ</w:t>
            </w:r>
            <w:proofErr w:type="spellEnd"/>
            <w:r w:rsidRPr="00016CA0">
              <w:rPr>
                <w:rFonts w:eastAsia="SimSun"/>
                <w:lang w:eastAsia="zh-CN"/>
              </w:rPr>
              <w:t xml:space="preserve"> </w:t>
            </w:r>
            <w:proofErr w:type="spellStart"/>
            <w:r w:rsidRPr="00016CA0">
              <w:rPr>
                <w:rFonts w:eastAsia="SimSun"/>
                <w:lang w:eastAsia="zh-CN"/>
              </w:rPr>
              <w:t>nhật</w:t>
            </w:r>
            <w:proofErr w:type="spellEnd"/>
          </w:p>
          <w:p w:rsidRPr="00A51838" w:rsidR="00D60089" w:rsidRDefault="00413D2C" w14:paraId="32794486" w14:textId="23E6F92A">
            <w:pPr>
              <w:pStyle w:val="Detail"/>
              <w:numPr>
                <w:ilvl w:val="0"/>
                <w:numId w:val="0"/>
              </w:numPr>
              <w:ind w:left="-14"/>
              <w:rPr>
                <w:rFonts w:eastAsia="SimSun"/>
                <w:i/>
                <w:iCs/>
                <w:lang w:eastAsia="zh-CN"/>
                <w:rPrChange w:author="Tien Nguyen Anh" w:date="2024-12-06T05:17:00Z" w16du:dateUtc="2024-12-05T22:17:00Z" w:id="50">
                  <w:rPr>
                    <w:rFonts w:eastAsia="SimSun"/>
                    <w:lang w:eastAsia="zh-CN"/>
                  </w:rPr>
                </w:rPrChange>
              </w:rPr>
              <w:pPrChange w:author="Tien Nguyen Anh" w:date="2024-12-06T05:16:00Z" w16du:dateUtc="2024-12-05T22:16:00Z" w:id="51">
                <w:pPr>
                  <w:pStyle w:val="Detail"/>
                  <w:numPr>
                    <w:numId w:val="22"/>
                  </w:numPr>
                  <w:ind w:left="346"/>
                </w:pPr>
              </w:pPrChange>
            </w:pPr>
            <w:ins w:author="Tien Nguyen Anh" w:date="2024-12-06T05:16:00Z" w16du:dateUtc="2024-12-05T22:16:00Z" w:id="52">
              <w:r w:rsidRPr="00A51838">
                <w:rPr>
                  <w:rFonts w:eastAsia="SimSun"/>
                  <w:i/>
                  <w:iCs/>
                  <w:lang w:eastAsia="zh-CN"/>
                  <w:rPrChange w:author="Tien Nguyen Anh" w:date="2024-12-06T05:17:00Z" w16du:dateUtc="2024-12-05T22:17:00Z" w:id="53">
                    <w:rPr>
                      <w:rFonts w:eastAsia="SimSun"/>
                      <w:lang w:eastAsia="zh-CN"/>
                    </w:rPr>
                  </w:rPrChange>
                </w:rPr>
                <w:t xml:space="preserve">Chi </w:t>
              </w:r>
              <w:proofErr w:type="spellStart"/>
              <w:r w:rsidRPr="00A51838">
                <w:rPr>
                  <w:rFonts w:eastAsia="SimSun"/>
                  <w:i/>
                  <w:iCs/>
                  <w:lang w:eastAsia="zh-CN"/>
                  <w:rPrChange w:author="Tien Nguyen Anh" w:date="2024-12-06T05:17:00Z" w16du:dateUtc="2024-12-05T22:17:00Z" w:id="54">
                    <w:rPr>
                      <w:rFonts w:eastAsia="SimSun"/>
                      <w:lang w:eastAsia="zh-CN"/>
                    </w:rPr>
                  </w:rPrChange>
                </w:rPr>
                <w:t>tiết</w:t>
              </w:r>
              <w:proofErr w:type="spellEnd"/>
              <w:r w:rsidRPr="00A51838">
                <w:rPr>
                  <w:rFonts w:eastAsia="SimSun"/>
                  <w:i/>
                  <w:iCs/>
                  <w:lang w:eastAsia="zh-CN"/>
                  <w:rPrChange w:author="Tien Nguyen Anh" w:date="2024-12-06T05:17:00Z" w16du:dateUtc="2024-12-05T22:17:00Z" w:id="55">
                    <w:rPr>
                      <w:rFonts w:eastAsia="SimSun"/>
                      <w:lang w:eastAsia="zh-CN"/>
                    </w:rPr>
                  </w:rPrChange>
                </w:rPr>
                <w:t xml:space="preserve"> </w:t>
              </w:r>
              <w:proofErr w:type="spellStart"/>
              <w:r w:rsidRPr="00A51838">
                <w:rPr>
                  <w:rFonts w:eastAsia="SimSun"/>
                  <w:i/>
                  <w:iCs/>
                  <w:lang w:eastAsia="zh-CN"/>
                  <w:rPrChange w:author="Tien Nguyen Anh" w:date="2024-12-06T05:17:00Z" w16du:dateUtc="2024-12-05T22:17:00Z" w:id="56">
                    <w:rPr>
                      <w:rFonts w:eastAsia="SimSun"/>
                      <w:lang w:eastAsia="zh-CN"/>
                    </w:rPr>
                  </w:rPrChange>
                </w:rPr>
                <w:t>các</w:t>
              </w:r>
              <w:proofErr w:type="spellEnd"/>
              <w:r w:rsidRPr="00A51838">
                <w:rPr>
                  <w:rFonts w:eastAsia="SimSun"/>
                  <w:i/>
                  <w:iCs/>
                  <w:lang w:eastAsia="zh-CN"/>
                  <w:rPrChange w:author="Tien Nguyen Anh" w:date="2024-12-06T05:17:00Z" w16du:dateUtc="2024-12-05T22:17:00Z" w:id="57">
                    <w:rPr>
                      <w:rFonts w:eastAsia="SimSun"/>
                      <w:lang w:eastAsia="zh-CN"/>
                    </w:rPr>
                  </w:rPrChange>
                </w:rPr>
                <w:t xml:space="preserve"> </w:t>
              </w:r>
              <w:proofErr w:type="spellStart"/>
              <w:r w:rsidRPr="00A51838">
                <w:rPr>
                  <w:rFonts w:eastAsia="SimSun"/>
                  <w:i/>
                  <w:iCs/>
                  <w:lang w:eastAsia="zh-CN"/>
                  <w:rPrChange w:author="Tien Nguyen Anh" w:date="2024-12-06T05:17:00Z" w16du:dateUtc="2024-12-05T22:17:00Z" w:id="58">
                    <w:rPr>
                      <w:rFonts w:eastAsia="SimSun"/>
                      <w:lang w:eastAsia="zh-CN"/>
                    </w:rPr>
                  </w:rPrChange>
                </w:rPr>
                <w:t>bước</w:t>
              </w:r>
              <w:proofErr w:type="spellEnd"/>
              <w:r w:rsidRPr="00A51838">
                <w:rPr>
                  <w:rFonts w:eastAsia="SimSun"/>
                  <w:i/>
                  <w:iCs/>
                  <w:lang w:eastAsia="zh-CN"/>
                  <w:rPrChange w:author="Tien Nguyen Anh" w:date="2024-12-06T05:17:00Z" w16du:dateUtc="2024-12-05T22:17:00Z" w:id="59">
                    <w:rPr>
                      <w:rFonts w:eastAsia="SimSun"/>
                      <w:lang w:eastAsia="zh-CN"/>
                    </w:rPr>
                  </w:rPrChange>
                </w:rPr>
                <w:t xml:space="preserve"> </w:t>
              </w:r>
              <w:proofErr w:type="spellStart"/>
              <w:r w:rsidRPr="00A51838">
                <w:rPr>
                  <w:rFonts w:eastAsia="SimSun"/>
                  <w:i/>
                  <w:iCs/>
                  <w:lang w:eastAsia="zh-CN"/>
                  <w:rPrChange w:author="Tien Nguyen Anh" w:date="2024-12-06T05:17:00Z" w16du:dateUtc="2024-12-05T22:17:00Z" w:id="60">
                    <w:rPr>
                      <w:rFonts w:eastAsia="SimSun"/>
                      <w:lang w:eastAsia="zh-CN"/>
                    </w:rPr>
                  </w:rPrChange>
                </w:rPr>
                <w:t>tùy</w:t>
              </w:r>
              <w:proofErr w:type="spellEnd"/>
              <w:r w:rsidRPr="00A51838">
                <w:rPr>
                  <w:rFonts w:eastAsia="SimSun"/>
                  <w:i/>
                  <w:iCs/>
                  <w:lang w:eastAsia="zh-CN"/>
                  <w:rPrChange w:author="Tien Nguyen Anh" w:date="2024-12-06T05:17:00Z" w16du:dateUtc="2024-12-05T22:17:00Z" w:id="61">
                    <w:rPr>
                      <w:rFonts w:eastAsia="SimSun"/>
                      <w:lang w:eastAsia="zh-CN"/>
                    </w:rPr>
                  </w:rPrChange>
                </w:rPr>
                <w:t xml:space="preserve"> </w:t>
              </w:r>
              <w:proofErr w:type="spellStart"/>
              <w:r w:rsidRPr="00A51838">
                <w:rPr>
                  <w:rFonts w:eastAsia="SimSun"/>
                  <w:i/>
                  <w:iCs/>
                  <w:lang w:eastAsia="zh-CN"/>
                  <w:rPrChange w:author="Tien Nguyen Anh" w:date="2024-12-06T05:17:00Z" w16du:dateUtc="2024-12-05T22:17:00Z" w:id="62">
                    <w:rPr>
                      <w:rFonts w:eastAsia="SimSun"/>
                      <w:lang w:eastAsia="zh-CN"/>
                    </w:rPr>
                  </w:rPrChange>
                </w:rPr>
                <w:t>chỉnh</w:t>
              </w:r>
              <w:proofErr w:type="spellEnd"/>
              <w:r w:rsidRPr="00A51838">
                <w:rPr>
                  <w:rFonts w:eastAsia="SimSun"/>
                  <w:i/>
                  <w:iCs/>
                  <w:lang w:eastAsia="zh-CN"/>
                  <w:rPrChange w:author="Tien Nguyen Anh" w:date="2024-12-06T05:17:00Z" w16du:dateUtc="2024-12-05T22:17:00Z" w:id="63">
                    <w:rPr>
                      <w:rFonts w:eastAsia="SimSun"/>
                      <w:lang w:eastAsia="zh-CN"/>
                    </w:rPr>
                  </w:rPrChange>
                </w:rPr>
                <w:t xml:space="preserve"> </w:t>
              </w:r>
              <w:proofErr w:type="spellStart"/>
              <w:r w:rsidRPr="00A51838">
                <w:rPr>
                  <w:rFonts w:eastAsia="SimSun"/>
                  <w:i/>
                  <w:iCs/>
                  <w:lang w:eastAsia="zh-CN"/>
                  <w:rPrChange w:author="Tien Nguyen Anh" w:date="2024-12-06T05:17:00Z" w16du:dateUtc="2024-12-05T22:17:00Z" w:id="64">
                    <w:rPr>
                      <w:rFonts w:eastAsia="SimSun"/>
                      <w:lang w:eastAsia="zh-CN"/>
                    </w:rPr>
                  </w:rPrChange>
                </w:rPr>
                <w:t>giờ</w:t>
              </w:r>
              <w:proofErr w:type="spellEnd"/>
              <w:r w:rsidRPr="00A51838">
                <w:rPr>
                  <w:rFonts w:eastAsia="SimSun"/>
                  <w:i/>
                  <w:iCs/>
                  <w:lang w:eastAsia="zh-CN"/>
                  <w:rPrChange w:author="Tien Nguyen Anh" w:date="2024-12-06T05:17:00Z" w16du:dateUtc="2024-12-05T22:17:00Z" w:id="65">
                    <w:rPr>
                      <w:rFonts w:eastAsia="SimSun"/>
                      <w:lang w:eastAsia="zh-CN"/>
                    </w:rPr>
                  </w:rPrChange>
                </w:rPr>
                <w:t xml:space="preserve"> </w:t>
              </w:r>
              <w:proofErr w:type="spellStart"/>
              <w:r w:rsidRPr="00A51838">
                <w:rPr>
                  <w:rFonts w:eastAsia="SimSun"/>
                  <w:i/>
                  <w:iCs/>
                  <w:lang w:eastAsia="zh-CN"/>
                  <w:rPrChange w:author="Tien Nguyen Anh" w:date="2024-12-06T05:17:00Z" w16du:dateUtc="2024-12-05T22:17:00Z" w:id="66">
                    <w:rPr>
                      <w:rFonts w:eastAsia="SimSun"/>
                      <w:lang w:eastAsia="zh-CN"/>
                    </w:rPr>
                  </w:rPrChange>
                </w:rPr>
                <w:t>làm</w:t>
              </w:r>
              <w:proofErr w:type="spellEnd"/>
              <w:r w:rsidRPr="00A51838">
                <w:rPr>
                  <w:rFonts w:eastAsia="SimSun"/>
                  <w:i/>
                  <w:iCs/>
                  <w:lang w:eastAsia="zh-CN"/>
                  <w:rPrChange w:author="Tien Nguyen Anh" w:date="2024-12-06T05:17:00Z" w16du:dateUtc="2024-12-05T22:17:00Z" w:id="67">
                    <w:rPr>
                      <w:rFonts w:eastAsia="SimSun"/>
                      <w:lang w:eastAsia="zh-CN"/>
                    </w:rPr>
                  </w:rPrChange>
                </w:rPr>
                <w:t xml:space="preserve"> </w:t>
              </w:r>
              <w:proofErr w:type="spellStart"/>
              <w:r w:rsidRPr="00A51838">
                <w:rPr>
                  <w:rFonts w:eastAsia="SimSun"/>
                  <w:i/>
                  <w:iCs/>
                  <w:lang w:eastAsia="zh-CN"/>
                  <w:rPrChange w:author="Tien Nguyen Anh" w:date="2024-12-06T05:17:00Z" w16du:dateUtc="2024-12-05T22:17:00Z" w:id="68">
                    <w:rPr>
                      <w:rFonts w:eastAsia="SimSun"/>
                      <w:lang w:eastAsia="zh-CN"/>
                    </w:rPr>
                  </w:rPrChange>
                </w:rPr>
                <w:t>việc</w:t>
              </w:r>
              <w:proofErr w:type="spellEnd"/>
              <w:r w:rsidRPr="00A51838">
                <w:rPr>
                  <w:rFonts w:eastAsia="SimSun"/>
                  <w:i/>
                  <w:iCs/>
                  <w:lang w:eastAsia="zh-CN"/>
                  <w:rPrChange w:author="Tien Nguyen Anh" w:date="2024-12-06T05:17:00Z" w16du:dateUtc="2024-12-05T22:17:00Z" w:id="69">
                    <w:rPr>
                      <w:rFonts w:eastAsia="SimSun"/>
                      <w:lang w:eastAsia="zh-CN"/>
                    </w:rPr>
                  </w:rPrChange>
                </w:rPr>
                <w:t xml:space="preserve"> </w:t>
              </w:r>
              <w:proofErr w:type="spellStart"/>
              <w:r w:rsidRPr="00A51838">
                <w:rPr>
                  <w:rFonts w:eastAsia="SimSun"/>
                  <w:i/>
                  <w:iCs/>
                  <w:lang w:eastAsia="zh-CN"/>
                  <w:rPrChange w:author="Tien Nguyen Anh" w:date="2024-12-06T05:17:00Z" w16du:dateUtc="2024-12-05T22:17:00Z" w:id="70">
                    <w:rPr>
                      <w:rFonts w:eastAsia="SimSun"/>
                      <w:lang w:eastAsia="zh-CN"/>
                    </w:rPr>
                  </w:rPrChange>
                </w:rPr>
                <w:t>sẽ</w:t>
              </w:r>
              <w:proofErr w:type="spellEnd"/>
              <w:r w:rsidRPr="00A51838">
                <w:rPr>
                  <w:rFonts w:eastAsia="SimSun"/>
                  <w:i/>
                  <w:iCs/>
                  <w:lang w:eastAsia="zh-CN"/>
                  <w:rPrChange w:author="Tien Nguyen Anh" w:date="2024-12-06T05:17:00Z" w16du:dateUtc="2024-12-05T22:17:00Z" w:id="71">
                    <w:rPr>
                      <w:rFonts w:eastAsia="SimSun"/>
                      <w:lang w:eastAsia="zh-CN"/>
                    </w:rPr>
                  </w:rPrChange>
                </w:rPr>
                <w:t xml:space="preserve"> </w:t>
              </w:r>
              <w:proofErr w:type="spellStart"/>
              <w:r w:rsidRPr="00A51838">
                <w:rPr>
                  <w:rFonts w:eastAsia="SimSun"/>
                  <w:i/>
                  <w:iCs/>
                  <w:lang w:eastAsia="zh-CN"/>
                  <w:rPrChange w:author="Tien Nguyen Anh" w:date="2024-12-06T05:17:00Z" w16du:dateUtc="2024-12-05T22:17:00Z" w:id="72">
                    <w:rPr>
                      <w:rFonts w:eastAsia="SimSun"/>
                      <w:lang w:eastAsia="zh-CN"/>
                    </w:rPr>
                  </w:rPrChange>
                </w:rPr>
                <w:t>được</w:t>
              </w:r>
              <w:proofErr w:type="spellEnd"/>
              <w:r w:rsidRPr="00A51838" w:rsidR="00A51838">
                <w:rPr>
                  <w:rFonts w:eastAsia="SimSun"/>
                  <w:i/>
                  <w:iCs/>
                  <w:lang w:eastAsia="zh-CN"/>
                  <w:rPrChange w:author="Tien Nguyen Anh" w:date="2024-12-06T05:17:00Z" w16du:dateUtc="2024-12-05T22:17:00Z" w:id="73">
                    <w:rPr>
                      <w:rFonts w:eastAsia="SimSun"/>
                      <w:lang w:eastAsia="zh-CN"/>
                    </w:rPr>
                  </w:rPrChange>
                </w:rPr>
                <w:t xml:space="preserve"> </w:t>
              </w:r>
              <w:proofErr w:type="spellStart"/>
              <w:r w:rsidRPr="00A51838" w:rsidR="00A51838">
                <w:rPr>
                  <w:rFonts w:eastAsia="SimSun"/>
                  <w:i/>
                  <w:iCs/>
                  <w:lang w:eastAsia="zh-CN"/>
                  <w:rPrChange w:author="Tien Nguyen Anh" w:date="2024-12-06T05:17:00Z" w16du:dateUtc="2024-12-05T22:17:00Z" w:id="74">
                    <w:rPr>
                      <w:rFonts w:eastAsia="SimSun"/>
                      <w:lang w:eastAsia="zh-CN"/>
                    </w:rPr>
                  </w:rPrChange>
                </w:rPr>
                <w:t>mô</w:t>
              </w:r>
              <w:proofErr w:type="spellEnd"/>
              <w:r w:rsidRPr="00A51838" w:rsidR="00A51838">
                <w:rPr>
                  <w:rFonts w:eastAsia="SimSun"/>
                  <w:i/>
                  <w:iCs/>
                  <w:lang w:eastAsia="zh-CN"/>
                  <w:rPrChange w:author="Tien Nguyen Anh" w:date="2024-12-06T05:17:00Z" w16du:dateUtc="2024-12-05T22:17:00Z" w:id="75">
                    <w:rPr>
                      <w:rFonts w:eastAsia="SimSun"/>
                      <w:lang w:eastAsia="zh-CN"/>
                    </w:rPr>
                  </w:rPrChange>
                </w:rPr>
                <w:t xml:space="preserve"> </w:t>
              </w:r>
              <w:proofErr w:type="spellStart"/>
              <w:r w:rsidRPr="00A51838" w:rsidR="00A51838">
                <w:rPr>
                  <w:rFonts w:eastAsia="SimSun"/>
                  <w:i/>
                  <w:iCs/>
                  <w:lang w:eastAsia="zh-CN"/>
                  <w:rPrChange w:author="Tien Nguyen Anh" w:date="2024-12-06T05:17:00Z" w16du:dateUtc="2024-12-05T22:17:00Z" w:id="76">
                    <w:rPr>
                      <w:rFonts w:eastAsia="SimSun"/>
                      <w:lang w:eastAsia="zh-CN"/>
                    </w:rPr>
                  </w:rPrChange>
                </w:rPr>
                <w:t>tả</w:t>
              </w:r>
              <w:proofErr w:type="spellEnd"/>
              <w:r w:rsidRPr="00A51838" w:rsidR="00A51838">
                <w:rPr>
                  <w:rFonts w:eastAsia="SimSun"/>
                  <w:i/>
                  <w:iCs/>
                  <w:lang w:eastAsia="zh-CN"/>
                  <w:rPrChange w:author="Tien Nguyen Anh" w:date="2024-12-06T05:17:00Z" w16du:dateUtc="2024-12-05T22:17:00Z" w:id="77">
                    <w:rPr>
                      <w:rFonts w:eastAsia="SimSun"/>
                      <w:lang w:eastAsia="zh-CN"/>
                    </w:rPr>
                  </w:rPrChange>
                </w:rPr>
                <w:t xml:space="preserve"> chi </w:t>
              </w:r>
              <w:proofErr w:type="spellStart"/>
              <w:r w:rsidRPr="00A51838" w:rsidR="00A51838">
                <w:rPr>
                  <w:rFonts w:eastAsia="SimSun"/>
                  <w:i/>
                  <w:iCs/>
                  <w:lang w:eastAsia="zh-CN"/>
                  <w:rPrChange w:author="Tien Nguyen Anh" w:date="2024-12-06T05:17:00Z" w16du:dateUtc="2024-12-05T22:17:00Z" w:id="78">
                    <w:rPr>
                      <w:rFonts w:eastAsia="SimSun"/>
                      <w:lang w:eastAsia="zh-CN"/>
                    </w:rPr>
                  </w:rPrChange>
                </w:rPr>
                <w:t>tiết</w:t>
              </w:r>
              <w:proofErr w:type="spellEnd"/>
              <w:r w:rsidRPr="00A51838" w:rsidR="00A51838">
                <w:rPr>
                  <w:rFonts w:eastAsia="SimSun"/>
                  <w:i/>
                  <w:iCs/>
                  <w:lang w:eastAsia="zh-CN"/>
                  <w:rPrChange w:author="Tien Nguyen Anh" w:date="2024-12-06T05:17:00Z" w16du:dateUtc="2024-12-05T22:17:00Z" w:id="79">
                    <w:rPr>
                      <w:rFonts w:eastAsia="SimSun"/>
                      <w:lang w:eastAsia="zh-CN"/>
                    </w:rPr>
                  </w:rPrChange>
                </w:rPr>
                <w:t xml:space="preserve"> </w:t>
              </w:r>
              <w:proofErr w:type="spellStart"/>
              <w:r w:rsidRPr="00A51838" w:rsidR="00A51838">
                <w:rPr>
                  <w:rFonts w:eastAsia="SimSun"/>
                  <w:i/>
                  <w:iCs/>
                  <w:lang w:eastAsia="zh-CN"/>
                  <w:rPrChange w:author="Tien Nguyen Anh" w:date="2024-12-06T05:17:00Z" w16du:dateUtc="2024-12-05T22:17:00Z" w:id="80">
                    <w:rPr>
                      <w:rFonts w:eastAsia="SimSun"/>
                      <w:lang w:eastAsia="zh-CN"/>
                    </w:rPr>
                  </w:rPrChange>
                </w:rPr>
                <w:t>trong</w:t>
              </w:r>
              <w:proofErr w:type="spellEnd"/>
              <w:r w:rsidRPr="00A51838" w:rsidR="00A51838">
                <w:rPr>
                  <w:rFonts w:eastAsia="SimSun"/>
                  <w:i/>
                  <w:iCs/>
                  <w:lang w:eastAsia="zh-CN"/>
                  <w:rPrChange w:author="Tien Nguyen Anh" w:date="2024-12-06T05:17:00Z" w16du:dateUtc="2024-12-05T22:17:00Z" w:id="81">
                    <w:rPr>
                      <w:rFonts w:eastAsia="SimSun"/>
                      <w:lang w:eastAsia="zh-CN"/>
                    </w:rPr>
                  </w:rPrChange>
                </w:rPr>
                <w:t xml:space="preserve"> </w:t>
              </w:r>
              <w:proofErr w:type="spellStart"/>
              <w:r w:rsidRPr="00A51838" w:rsidR="00A51838">
                <w:rPr>
                  <w:rFonts w:eastAsia="SimSun"/>
                  <w:i/>
                  <w:iCs/>
                  <w:lang w:eastAsia="zh-CN"/>
                  <w:rPrChange w:author="Tien Nguyen Anh" w:date="2024-12-06T05:17:00Z" w16du:dateUtc="2024-12-05T22:17:00Z" w:id="82">
                    <w:rPr>
                      <w:rFonts w:eastAsia="SimSun"/>
                      <w:lang w:eastAsia="zh-CN"/>
                    </w:rPr>
                  </w:rPrChange>
                </w:rPr>
                <w:t>tài</w:t>
              </w:r>
              <w:proofErr w:type="spellEnd"/>
              <w:r w:rsidRPr="00A51838" w:rsidR="00A51838">
                <w:rPr>
                  <w:rFonts w:eastAsia="SimSun"/>
                  <w:i/>
                  <w:iCs/>
                  <w:lang w:eastAsia="zh-CN"/>
                  <w:rPrChange w:author="Tien Nguyen Anh" w:date="2024-12-06T05:17:00Z" w16du:dateUtc="2024-12-05T22:17:00Z" w:id="83">
                    <w:rPr>
                      <w:rFonts w:eastAsia="SimSun"/>
                      <w:lang w:eastAsia="zh-CN"/>
                    </w:rPr>
                  </w:rPrChange>
                </w:rPr>
                <w:t xml:space="preserve"> </w:t>
              </w:r>
              <w:proofErr w:type="spellStart"/>
              <w:r w:rsidRPr="00A51838" w:rsidR="00A51838">
                <w:rPr>
                  <w:rFonts w:eastAsia="SimSun"/>
                  <w:i/>
                  <w:iCs/>
                  <w:lang w:eastAsia="zh-CN"/>
                  <w:rPrChange w:author="Tien Nguyen Anh" w:date="2024-12-06T05:17:00Z" w16du:dateUtc="2024-12-05T22:17:00Z" w:id="84">
                    <w:rPr>
                      <w:rFonts w:eastAsia="SimSun"/>
                      <w:lang w:eastAsia="zh-CN"/>
                    </w:rPr>
                  </w:rPrChange>
                </w:rPr>
                <w:t>liệu</w:t>
              </w:r>
              <w:proofErr w:type="spellEnd"/>
              <w:r w:rsidRPr="00A51838" w:rsidR="00A51838">
                <w:rPr>
                  <w:rFonts w:eastAsia="SimSun"/>
                  <w:i/>
                  <w:iCs/>
                  <w:lang w:eastAsia="zh-CN"/>
                  <w:rPrChange w:author="Tien Nguyen Anh" w:date="2024-12-06T05:17:00Z" w16du:dateUtc="2024-12-05T22:17:00Z" w:id="85">
                    <w:rPr>
                      <w:rFonts w:eastAsia="SimSun"/>
                      <w:lang w:eastAsia="zh-CN"/>
                    </w:rPr>
                  </w:rPrChange>
                </w:rPr>
                <w:t xml:space="preserve"> </w:t>
              </w:r>
              <w:proofErr w:type="spellStart"/>
              <w:r w:rsidRPr="00A51838" w:rsidR="00A51838">
                <w:rPr>
                  <w:rFonts w:eastAsia="SimSun"/>
                  <w:i/>
                  <w:iCs/>
                  <w:lang w:eastAsia="zh-CN"/>
                  <w:rPrChange w:author="Tien Nguyen Anh" w:date="2024-12-06T05:17:00Z" w16du:dateUtc="2024-12-05T22:17:00Z" w:id="86">
                    <w:rPr>
                      <w:rFonts w:eastAsia="SimSun"/>
                      <w:lang w:eastAsia="zh-CN"/>
                    </w:rPr>
                  </w:rPrChange>
                </w:rPr>
                <w:t>hướng</w:t>
              </w:r>
              <w:proofErr w:type="spellEnd"/>
              <w:r w:rsidRPr="00A51838" w:rsidR="00A51838">
                <w:rPr>
                  <w:rFonts w:eastAsia="SimSun"/>
                  <w:i/>
                  <w:iCs/>
                  <w:lang w:eastAsia="zh-CN"/>
                  <w:rPrChange w:author="Tien Nguyen Anh" w:date="2024-12-06T05:17:00Z" w16du:dateUtc="2024-12-05T22:17:00Z" w:id="87">
                    <w:rPr>
                      <w:rFonts w:eastAsia="SimSun"/>
                      <w:lang w:eastAsia="zh-CN"/>
                    </w:rPr>
                  </w:rPrChange>
                </w:rPr>
                <w:t xml:space="preserve"> </w:t>
              </w:r>
              <w:proofErr w:type="spellStart"/>
              <w:r w:rsidRPr="00A51838" w:rsidR="00A51838">
                <w:rPr>
                  <w:rFonts w:eastAsia="SimSun"/>
                  <w:i/>
                  <w:iCs/>
                  <w:lang w:eastAsia="zh-CN"/>
                  <w:rPrChange w:author="Tien Nguyen Anh" w:date="2024-12-06T05:17:00Z" w16du:dateUtc="2024-12-05T22:17:00Z" w:id="88">
                    <w:rPr>
                      <w:rFonts w:eastAsia="SimSun"/>
                      <w:lang w:eastAsia="zh-CN"/>
                    </w:rPr>
                  </w:rPrChange>
                </w:rPr>
                <w:t>dẫn</w:t>
              </w:r>
              <w:proofErr w:type="spellEnd"/>
              <w:r w:rsidRPr="00A51838" w:rsidR="00A51838">
                <w:rPr>
                  <w:rFonts w:eastAsia="SimSun"/>
                  <w:i/>
                  <w:iCs/>
                  <w:lang w:eastAsia="zh-CN"/>
                  <w:rPrChange w:author="Tien Nguyen Anh" w:date="2024-12-06T05:17:00Z" w16du:dateUtc="2024-12-05T22:17:00Z" w:id="89">
                    <w:rPr>
                      <w:rFonts w:eastAsia="SimSun"/>
                      <w:lang w:eastAsia="zh-CN"/>
                    </w:rPr>
                  </w:rPrChange>
                </w:rPr>
                <w:t xml:space="preserve"> </w:t>
              </w:r>
              <w:proofErr w:type="spellStart"/>
              <w:r w:rsidRPr="00A51838" w:rsidR="00A51838">
                <w:rPr>
                  <w:rFonts w:eastAsia="SimSun"/>
                  <w:i/>
                  <w:iCs/>
                  <w:lang w:eastAsia="zh-CN"/>
                  <w:rPrChange w:author="Tien Nguyen Anh" w:date="2024-12-06T05:17:00Z" w16du:dateUtc="2024-12-05T22:17:00Z" w:id="90">
                    <w:rPr>
                      <w:rFonts w:eastAsia="SimSun"/>
                      <w:lang w:eastAsia="zh-CN"/>
                    </w:rPr>
                  </w:rPrChange>
                </w:rPr>
                <w:t>sử</w:t>
              </w:r>
              <w:proofErr w:type="spellEnd"/>
              <w:r w:rsidRPr="00A51838" w:rsidR="00A51838">
                <w:rPr>
                  <w:rFonts w:eastAsia="SimSun"/>
                  <w:i/>
                  <w:iCs/>
                  <w:lang w:eastAsia="zh-CN"/>
                  <w:rPrChange w:author="Tien Nguyen Anh" w:date="2024-12-06T05:17:00Z" w16du:dateUtc="2024-12-05T22:17:00Z" w:id="91">
                    <w:rPr>
                      <w:rFonts w:eastAsia="SimSun"/>
                      <w:lang w:eastAsia="zh-CN"/>
                    </w:rPr>
                  </w:rPrChange>
                </w:rPr>
                <w:t xml:space="preserve"> </w:t>
              </w:r>
              <w:proofErr w:type="spellStart"/>
              <w:r w:rsidRPr="00A51838" w:rsidR="00A51838">
                <w:rPr>
                  <w:rFonts w:eastAsia="SimSun"/>
                  <w:i/>
                  <w:iCs/>
                  <w:lang w:eastAsia="zh-CN"/>
                  <w:rPrChange w:author="Tien Nguyen Anh" w:date="2024-12-06T05:17:00Z" w16du:dateUtc="2024-12-05T22:17:00Z" w:id="92">
                    <w:rPr>
                      <w:rFonts w:eastAsia="SimSun"/>
                      <w:lang w:eastAsia="zh-CN"/>
                    </w:rPr>
                  </w:rPrChange>
                </w:rPr>
                <w:t>dụng</w:t>
              </w:r>
            </w:ins>
            <w:proofErr w:type="spellEnd"/>
          </w:p>
        </w:tc>
      </w:tr>
      <w:tr w:rsidRPr="00016CA0" w:rsidR="00EA5BA6" w:rsidTr="001C1718" w14:paraId="1CBF50CC" w14:textId="77777777">
        <w:tc>
          <w:tcPr>
            <w:tcW w:w="828" w:type="dxa"/>
            <w:vAlign w:val="center"/>
          </w:tcPr>
          <w:p w:rsidRPr="00016CA0" w:rsidR="00EA5BA6" w:rsidP="00EA5BA6" w:rsidRDefault="00EA5BA6" w14:paraId="0D2CA5E8" w14:textId="49E9AAAA">
            <w:pPr>
              <w:pStyle w:val="Detail"/>
              <w:numPr>
                <w:ilvl w:val="0"/>
                <w:numId w:val="0"/>
              </w:numPr>
              <w:jc w:val="center"/>
              <w:rPr>
                <w:rFonts w:eastAsia="SimSun"/>
                <w:lang w:eastAsia="zh-CN"/>
              </w:rPr>
            </w:pPr>
            <w:r w:rsidRPr="00016CA0">
              <w:rPr>
                <w:rFonts w:eastAsia="SimSun"/>
                <w:color w:val="000000"/>
                <w:lang w:eastAsia="zh-CN"/>
              </w:rPr>
              <w:t>14</w:t>
            </w:r>
          </w:p>
        </w:tc>
        <w:tc>
          <w:tcPr>
            <w:tcW w:w="2423" w:type="dxa"/>
            <w:vAlign w:val="center"/>
          </w:tcPr>
          <w:p w:rsidRPr="00016CA0" w:rsidR="00EA5BA6" w:rsidP="00EA5BA6" w:rsidRDefault="00EA5BA6" w14:paraId="6405A584" w14:textId="4080182F">
            <w:pPr>
              <w:pStyle w:val="Detail"/>
              <w:numPr>
                <w:ilvl w:val="0"/>
                <w:numId w:val="0"/>
              </w:numPr>
              <w:rPr>
                <w:rFonts w:eastAsia="SimSun"/>
                <w:lang w:eastAsia="zh-CN"/>
              </w:rPr>
            </w:pPr>
            <w:proofErr w:type="spellStart"/>
            <w:r w:rsidRPr="00016CA0">
              <w:rPr>
                <w:rFonts w:eastAsia="SimSun"/>
                <w:lang w:eastAsia="zh-CN"/>
              </w:rPr>
              <w:t>Ngày</w:t>
            </w:r>
            <w:proofErr w:type="spellEnd"/>
            <w:r w:rsidRPr="00016CA0">
              <w:rPr>
                <w:rFonts w:eastAsia="SimSun"/>
                <w:lang w:eastAsia="zh-CN"/>
              </w:rPr>
              <w:t xml:space="preserve"> </w:t>
            </w:r>
            <w:proofErr w:type="spellStart"/>
            <w:r w:rsidRPr="00016CA0">
              <w:rPr>
                <w:rFonts w:eastAsia="SimSun"/>
                <w:lang w:eastAsia="zh-CN"/>
              </w:rPr>
              <w:t>nghỉ</w:t>
            </w:r>
            <w:proofErr w:type="spellEnd"/>
          </w:p>
        </w:tc>
        <w:tc>
          <w:tcPr>
            <w:tcW w:w="6322" w:type="dxa"/>
            <w:vAlign w:val="center"/>
          </w:tcPr>
          <w:p w:rsidR="00EA5BA6" w:rsidP="00EA5BA6" w:rsidRDefault="00EA5BA6" w14:paraId="7D85F526" w14:textId="77777777">
            <w:pPr>
              <w:pStyle w:val="Detail"/>
              <w:numPr>
                <w:ilvl w:val="0"/>
                <w:numId w:val="0"/>
              </w:numPr>
              <w:rPr>
                <w:ins w:author="Tien Nguyen Anh" w:date="2024-12-06T05:17:00Z" w16du:dateUtc="2024-12-05T22:17:00Z" w:id="93"/>
                <w:rFonts w:eastAsia="SimSun"/>
                <w:lang w:eastAsia="zh-CN"/>
              </w:rPr>
            </w:pPr>
            <w:commentRangeStart w:id="94"/>
            <w:commentRangeStart w:id="95"/>
            <w:proofErr w:type="spellStart"/>
            <w:r w:rsidRPr="00016CA0">
              <w:rPr>
                <w:rFonts w:eastAsia="SimSun"/>
                <w:lang w:eastAsia="zh-CN"/>
              </w:rPr>
              <w:t>Ngày</w:t>
            </w:r>
            <w:proofErr w:type="spellEnd"/>
            <w:r w:rsidRPr="00016CA0">
              <w:rPr>
                <w:rFonts w:eastAsia="SimSun"/>
                <w:lang w:eastAsia="zh-CN"/>
              </w:rPr>
              <w:t xml:space="preserve"> </w:t>
            </w:r>
            <w:proofErr w:type="spellStart"/>
            <w:r w:rsidRPr="00016CA0">
              <w:rPr>
                <w:rFonts w:eastAsia="SimSun"/>
                <w:lang w:eastAsia="zh-CN"/>
              </w:rPr>
              <w:t>nghỉ</w:t>
            </w:r>
            <w:proofErr w:type="spellEnd"/>
            <w:r w:rsidRPr="00016CA0">
              <w:rPr>
                <w:rFonts w:eastAsia="SimSun"/>
                <w:lang w:eastAsia="zh-CN"/>
              </w:rPr>
              <w:t xml:space="preserve"> </w:t>
            </w:r>
            <w:proofErr w:type="spellStart"/>
            <w:r w:rsidRPr="00016CA0">
              <w:rPr>
                <w:rFonts w:eastAsia="SimSun"/>
                <w:lang w:eastAsia="zh-CN"/>
              </w:rPr>
              <w:t>phụ</w:t>
            </w:r>
            <w:proofErr w:type="spellEnd"/>
            <w:r w:rsidRPr="00016CA0">
              <w:rPr>
                <w:rFonts w:eastAsia="SimSun"/>
                <w:lang w:eastAsia="zh-CN"/>
              </w:rPr>
              <w:t xml:space="preserve"> </w:t>
            </w:r>
            <w:proofErr w:type="spellStart"/>
            <w:r w:rsidRPr="00016CA0">
              <w:rPr>
                <w:rFonts w:eastAsia="SimSun"/>
                <w:lang w:eastAsia="zh-CN"/>
              </w:rPr>
              <w:t>thuộc</w:t>
            </w:r>
            <w:proofErr w:type="spellEnd"/>
            <w:r w:rsidRPr="00016CA0">
              <w:rPr>
                <w:rFonts w:eastAsia="SimSun"/>
                <w:lang w:eastAsia="zh-CN"/>
              </w:rPr>
              <w:t xml:space="preserve"> </w:t>
            </w:r>
            <w:proofErr w:type="spellStart"/>
            <w:r w:rsidRPr="00016CA0">
              <w:rPr>
                <w:rFonts w:eastAsia="SimSun"/>
                <w:lang w:eastAsia="zh-CN"/>
              </w:rPr>
              <w:t>vào</w:t>
            </w:r>
            <w:proofErr w:type="spellEnd"/>
            <w:r w:rsidRPr="00016CA0">
              <w:rPr>
                <w:rFonts w:eastAsia="SimSun"/>
                <w:lang w:eastAsia="zh-CN"/>
              </w:rPr>
              <w:t xml:space="preserve"> </w:t>
            </w:r>
            <w:proofErr w:type="spellStart"/>
            <w:r w:rsidRPr="00016CA0">
              <w:rPr>
                <w:rFonts w:eastAsia="SimSun"/>
                <w:lang w:eastAsia="zh-CN"/>
              </w:rPr>
              <w:t>từng</w:t>
            </w:r>
            <w:proofErr w:type="spellEnd"/>
            <w:r w:rsidRPr="00016CA0">
              <w:rPr>
                <w:rFonts w:eastAsia="SimSun"/>
                <w:lang w:eastAsia="zh-CN"/>
              </w:rPr>
              <w:t xml:space="preserve"> </w:t>
            </w:r>
            <w:proofErr w:type="spellStart"/>
            <w:r w:rsidRPr="00016CA0">
              <w:rPr>
                <w:rFonts w:eastAsia="SimSun"/>
                <w:lang w:eastAsia="zh-CN"/>
              </w:rPr>
              <w:t>năm</w:t>
            </w:r>
            <w:proofErr w:type="spellEnd"/>
            <w:r w:rsidRPr="00016CA0">
              <w:rPr>
                <w:rFonts w:eastAsia="SimSun"/>
                <w:lang w:eastAsia="zh-CN"/>
              </w:rPr>
              <w:t xml:space="preserve">, </w:t>
            </w:r>
            <w:proofErr w:type="spellStart"/>
            <w:r w:rsidRPr="00016CA0">
              <w:rPr>
                <w:rFonts w:eastAsia="SimSun"/>
                <w:lang w:eastAsia="zh-CN"/>
              </w:rPr>
              <w:t>có</w:t>
            </w:r>
            <w:proofErr w:type="spellEnd"/>
            <w:r w:rsidRPr="00016CA0">
              <w:rPr>
                <w:rFonts w:eastAsia="SimSun"/>
                <w:lang w:eastAsia="zh-CN"/>
              </w:rPr>
              <w:t xml:space="preserve"> </w:t>
            </w:r>
            <w:proofErr w:type="spellStart"/>
            <w:r w:rsidRPr="00016CA0">
              <w:rPr>
                <w:rFonts w:eastAsia="SimSun"/>
                <w:lang w:eastAsia="zh-CN"/>
              </w:rPr>
              <w:t>thể</w:t>
            </w:r>
            <w:proofErr w:type="spellEnd"/>
            <w:r w:rsidRPr="00016CA0">
              <w:rPr>
                <w:rFonts w:eastAsia="SimSun"/>
                <w:lang w:eastAsia="zh-CN"/>
              </w:rPr>
              <w:t xml:space="preserve"> </w:t>
            </w:r>
            <w:proofErr w:type="spellStart"/>
            <w:r w:rsidRPr="00016CA0">
              <w:rPr>
                <w:rFonts w:eastAsia="SimSun"/>
                <w:lang w:eastAsia="zh-CN"/>
              </w:rPr>
              <w:t>tạo</w:t>
            </w:r>
            <w:proofErr w:type="spellEnd"/>
            <w:r w:rsidRPr="00016CA0">
              <w:rPr>
                <w:rFonts w:eastAsia="SimSun"/>
                <w:lang w:eastAsia="zh-CN"/>
              </w:rPr>
              <w:t xml:space="preserve">/import </w:t>
            </w:r>
            <w:proofErr w:type="spellStart"/>
            <w:r w:rsidRPr="00016CA0">
              <w:rPr>
                <w:rFonts w:eastAsia="SimSun"/>
                <w:lang w:eastAsia="zh-CN"/>
              </w:rPr>
              <w:t>thêm</w:t>
            </w:r>
            <w:proofErr w:type="spellEnd"/>
            <w:commentRangeEnd w:id="94"/>
            <w:r w:rsidR="00E63566">
              <w:rPr>
                <w:rStyle w:val="CommentReference"/>
                <w:rFonts w:eastAsia="Calibri"/>
                <w:lang w:val="zh-CN" w:eastAsia="zh-CN"/>
              </w:rPr>
              <w:commentReference w:id="94"/>
            </w:r>
            <w:commentRangeEnd w:id="95"/>
            <w:r w:rsidR="00A51838">
              <w:rPr>
                <w:rStyle w:val="CommentReference"/>
                <w:rFonts w:eastAsia="Calibri"/>
                <w:lang w:val="zh-CN" w:eastAsia="zh-CN"/>
              </w:rPr>
              <w:commentReference w:id="95"/>
            </w:r>
          </w:p>
          <w:p w:rsidRPr="00016CA0" w:rsidR="00A51838" w:rsidP="00EA5BA6" w:rsidRDefault="00A51838" w14:paraId="47AB96A7" w14:textId="3015455C">
            <w:pPr>
              <w:pStyle w:val="Detail"/>
              <w:numPr>
                <w:ilvl w:val="0"/>
                <w:numId w:val="0"/>
              </w:numPr>
              <w:rPr>
                <w:rFonts w:eastAsia="SimSun"/>
                <w:lang w:eastAsia="zh-CN"/>
              </w:rPr>
            </w:pPr>
            <w:ins w:author="Tien Nguyen Anh" w:date="2024-12-06T05:17:00Z" w16du:dateUtc="2024-12-05T22:17:00Z" w:id="96">
              <w:r w:rsidRPr="000737B5">
                <w:rPr>
                  <w:rFonts w:eastAsia="SimSun"/>
                  <w:i/>
                  <w:iCs/>
                  <w:lang w:eastAsia="zh-CN"/>
                </w:rPr>
                <w:t xml:space="preserve">Chi </w:t>
              </w:r>
              <w:proofErr w:type="spellStart"/>
              <w:r w:rsidRPr="000737B5">
                <w:rPr>
                  <w:rFonts w:eastAsia="SimSun"/>
                  <w:i/>
                  <w:iCs/>
                  <w:lang w:eastAsia="zh-CN"/>
                </w:rPr>
                <w:t>tiết</w:t>
              </w:r>
              <w:proofErr w:type="spellEnd"/>
              <w:r w:rsidRPr="000737B5">
                <w:rPr>
                  <w:rFonts w:eastAsia="SimSun"/>
                  <w:i/>
                  <w:iCs/>
                  <w:lang w:eastAsia="zh-CN"/>
                </w:rPr>
                <w:t xml:space="preserve"> </w:t>
              </w:r>
              <w:proofErr w:type="spellStart"/>
              <w:r w:rsidRPr="000737B5">
                <w:rPr>
                  <w:rFonts w:eastAsia="SimSun"/>
                  <w:i/>
                  <w:iCs/>
                  <w:lang w:eastAsia="zh-CN"/>
                </w:rPr>
                <w:t>các</w:t>
              </w:r>
              <w:proofErr w:type="spellEnd"/>
              <w:r w:rsidRPr="000737B5">
                <w:rPr>
                  <w:rFonts w:eastAsia="SimSun"/>
                  <w:i/>
                  <w:iCs/>
                  <w:lang w:eastAsia="zh-CN"/>
                </w:rPr>
                <w:t xml:space="preserve"> </w:t>
              </w:r>
              <w:proofErr w:type="spellStart"/>
              <w:r w:rsidRPr="000737B5">
                <w:rPr>
                  <w:rFonts w:eastAsia="SimSun"/>
                  <w:i/>
                  <w:iCs/>
                  <w:lang w:eastAsia="zh-CN"/>
                </w:rPr>
                <w:t>bước</w:t>
              </w:r>
              <w:proofErr w:type="spellEnd"/>
              <w:r w:rsidRPr="000737B5">
                <w:rPr>
                  <w:rFonts w:eastAsia="SimSun"/>
                  <w:i/>
                  <w:iCs/>
                  <w:lang w:eastAsia="zh-CN"/>
                </w:rPr>
                <w:t xml:space="preserve"> </w:t>
              </w:r>
              <w:proofErr w:type="spellStart"/>
              <w:r w:rsidRPr="000737B5">
                <w:rPr>
                  <w:rFonts w:eastAsia="SimSun"/>
                  <w:i/>
                  <w:iCs/>
                  <w:lang w:eastAsia="zh-CN"/>
                </w:rPr>
                <w:t>tùy</w:t>
              </w:r>
              <w:proofErr w:type="spellEnd"/>
              <w:r w:rsidRPr="000737B5">
                <w:rPr>
                  <w:rFonts w:eastAsia="SimSun"/>
                  <w:i/>
                  <w:iCs/>
                  <w:lang w:eastAsia="zh-CN"/>
                </w:rPr>
                <w:t xml:space="preserve"> </w:t>
              </w:r>
              <w:proofErr w:type="spellStart"/>
              <w:r w:rsidRPr="000737B5">
                <w:rPr>
                  <w:rFonts w:eastAsia="SimSun"/>
                  <w:i/>
                  <w:iCs/>
                  <w:lang w:eastAsia="zh-CN"/>
                </w:rPr>
                <w:t>chỉnh</w:t>
              </w:r>
              <w:proofErr w:type="spellEnd"/>
              <w:r w:rsidRPr="000737B5">
                <w:rPr>
                  <w:rFonts w:eastAsia="SimSun"/>
                  <w:i/>
                  <w:iCs/>
                  <w:lang w:eastAsia="zh-CN"/>
                </w:rPr>
                <w:t xml:space="preserve"> </w:t>
              </w:r>
              <w:proofErr w:type="spellStart"/>
              <w:r>
                <w:rPr>
                  <w:rFonts w:eastAsia="SimSun"/>
                  <w:i/>
                  <w:iCs/>
                  <w:lang w:eastAsia="zh-CN"/>
                </w:rPr>
                <w:t>ngày</w:t>
              </w:r>
              <w:proofErr w:type="spellEnd"/>
              <w:r>
                <w:rPr>
                  <w:rFonts w:eastAsia="SimSun"/>
                  <w:i/>
                  <w:iCs/>
                  <w:lang w:eastAsia="zh-CN"/>
                </w:rPr>
                <w:t xml:space="preserve"> </w:t>
              </w:r>
              <w:proofErr w:type="spellStart"/>
              <w:r>
                <w:rPr>
                  <w:rFonts w:eastAsia="SimSun"/>
                  <w:i/>
                  <w:iCs/>
                  <w:lang w:eastAsia="zh-CN"/>
                </w:rPr>
                <w:t>nghỉ</w:t>
              </w:r>
              <w:proofErr w:type="spellEnd"/>
              <w:r w:rsidRPr="000737B5">
                <w:rPr>
                  <w:rFonts w:eastAsia="SimSun"/>
                  <w:i/>
                  <w:iCs/>
                  <w:lang w:eastAsia="zh-CN"/>
                </w:rPr>
                <w:t xml:space="preserve"> </w:t>
              </w:r>
              <w:proofErr w:type="spellStart"/>
              <w:r w:rsidRPr="000737B5">
                <w:rPr>
                  <w:rFonts w:eastAsia="SimSun"/>
                  <w:i/>
                  <w:iCs/>
                  <w:lang w:eastAsia="zh-CN"/>
                </w:rPr>
                <w:t>sẽ</w:t>
              </w:r>
              <w:proofErr w:type="spellEnd"/>
              <w:r w:rsidRPr="000737B5">
                <w:rPr>
                  <w:rFonts w:eastAsia="SimSun"/>
                  <w:i/>
                  <w:iCs/>
                  <w:lang w:eastAsia="zh-CN"/>
                </w:rPr>
                <w:t xml:space="preserve"> </w:t>
              </w:r>
              <w:proofErr w:type="spellStart"/>
              <w:r w:rsidRPr="000737B5">
                <w:rPr>
                  <w:rFonts w:eastAsia="SimSun"/>
                  <w:i/>
                  <w:iCs/>
                  <w:lang w:eastAsia="zh-CN"/>
                </w:rPr>
                <w:t>được</w:t>
              </w:r>
              <w:proofErr w:type="spellEnd"/>
              <w:r w:rsidRPr="000737B5">
                <w:rPr>
                  <w:rFonts w:eastAsia="SimSun"/>
                  <w:i/>
                  <w:iCs/>
                  <w:lang w:eastAsia="zh-CN"/>
                </w:rPr>
                <w:t xml:space="preserve"> </w:t>
              </w:r>
              <w:proofErr w:type="spellStart"/>
              <w:r w:rsidRPr="000737B5">
                <w:rPr>
                  <w:rFonts w:eastAsia="SimSun"/>
                  <w:i/>
                  <w:iCs/>
                  <w:lang w:eastAsia="zh-CN"/>
                </w:rPr>
                <w:t>mô</w:t>
              </w:r>
              <w:proofErr w:type="spellEnd"/>
              <w:r w:rsidRPr="000737B5">
                <w:rPr>
                  <w:rFonts w:eastAsia="SimSun"/>
                  <w:i/>
                  <w:iCs/>
                  <w:lang w:eastAsia="zh-CN"/>
                </w:rPr>
                <w:t xml:space="preserve"> </w:t>
              </w:r>
              <w:proofErr w:type="spellStart"/>
              <w:r w:rsidRPr="000737B5">
                <w:rPr>
                  <w:rFonts w:eastAsia="SimSun"/>
                  <w:i/>
                  <w:iCs/>
                  <w:lang w:eastAsia="zh-CN"/>
                </w:rPr>
                <w:t>tả</w:t>
              </w:r>
              <w:proofErr w:type="spellEnd"/>
              <w:r w:rsidRPr="000737B5">
                <w:rPr>
                  <w:rFonts w:eastAsia="SimSun"/>
                  <w:i/>
                  <w:iCs/>
                  <w:lang w:eastAsia="zh-CN"/>
                </w:rPr>
                <w:t xml:space="preserve"> chi </w:t>
              </w:r>
              <w:proofErr w:type="spellStart"/>
              <w:r w:rsidRPr="000737B5">
                <w:rPr>
                  <w:rFonts w:eastAsia="SimSun"/>
                  <w:i/>
                  <w:iCs/>
                  <w:lang w:eastAsia="zh-CN"/>
                </w:rPr>
                <w:t>tiết</w:t>
              </w:r>
              <w:proofErr w:type="spellEnd"/>
              <w:r w:rsidRPr="000737B5">
                <w:rPr>
                  <w:rFonts w:eastAsia="SimSun"/>
                  <w:i/>
                  <w:iCs/>
                  <w:lang w:eastAsia="zh-CN"/>
                </w:rPr>
                <w:t xml:space="preserve"> </w:t>
              </w:r>
              <w:proofErr w:type="spellStart"/>
              <w:r w:rsidRPr="000737B5">
                <w:rPr>
                  <w:rFonts w:eastAsia="SimSun"/>
                  <w:i/>
                  <w:iCs/>
                  <w:lang w:eastAsia="zh-CN"/>
                </w:rPr>
                <w:t>trong</w:t>
              </w:r>
              <w:proofErr w:type="spellEnd"/>
              <w:r w:rsidRPr="000737B5">
                <w:rPr>
                  <w:rFonts w:eastAsia="SimSun"/>
                  <w:i/>
                  <w:iCs/>
                  <w:lang w:eastAsia="zh-CN"/>
                </w:rPr>
                <w:t xml:space="preserve"> </w:t>
              </w:r>
              <w:proofErr w:type="spellStart"/>
              <w:r w:rsidRPr="000737B5">
                <w:rPr>
                  <w:rFonts w:eastAsia="SimSun"/>
                  <w:i/>
                  <w:iCs/>
                  <w:lang w:eastAsia="zh-CN"/>
                </w:rPr>
                <w:t>tài</w:t>
              </w:r>
              <w:proofErr w:type="spellEnd"/>
              <w:r w:rsidRPr="000737B5">
                <w:rPr>
                  <w:rFonts w:eastAsia="SimSun"/>
                  <w:i/>
                  <w:iCs/>
                  <w:lang w:eastAsia="zh-CN"/>
                </w:rPr>
                <w:t xml:space="preserve"> </w:t>
              </w:r>
              <w:proofErr w:type="spellStart"/>
              <w:r w:rsidRPr="000737B5">
                <w:rPr>
                  <w:rFonts w:eastAsia="SimSun"/>
                  <w:i/>
                  <w:iCs/>
                  <w:lang w:eastAsia="zh-CN"/>
                </w:rPr>
                <w:t>liệu</w:t>
              </w:r>
              <w:proofErr w:type="spellEnd"/>
              <w:r w:rsidRPr="000737B5">
                <w:rPr>
                  <w:rFonts w:eastAsia="SimSun"/>
                  <w:i/>
                  <w:iCs/>
                  <w:lang w:eastAsia="zh-CN"/>
                </w:rPr>
                <w:t xml:space="preserve"> </w:t>
              </w:r>
              <w:proofErr w:type="spellStart"/>
              <w:r w:rsidRPr="000737B5">
                <w:rPr>
                  <w:rFonts w:eastAsia="SimSun"/>
                  <w:i/>
                  <w:iCs/>
                  <w:lang w:eastAsia="zh-CN"/>
                </w:rPr>
                <w:t>hướng</w:t>
              </w:r>
              <w:proofErr w:type="spellEnd"/>
              <w:r w:rsidRPr="000737B5">
                <w:rPr>
                  <w:rFonts w:eastAsia="SimSun"/>
                  <w:i/>
                  <w:iCs/>
                  <w:lang w:eastAsia="zh-CN"/>
                </w:rPr>
                <w:t xml:space="preserve"> </w:t>
              </w:r>
              <w:proofErr w:type="spellStart"/>
              <w:r w:rsidRPr="000737B5">
                <w:rPr>
                  <w:rFonts w:eastAsia="SimSun"/>
                  <w:i/>
                  <w:iCs/>
                  <w:lang w:eastAsia="zh-CN"/>
                </w:rPr>
                <w:t>dẫn</w:t>
              </w:r>
              <w:proofErr w:type="spellEnd"/>
              <w:r w:rsidRPr="000737B5">
                <w:rPr>
                  <w:rFonts w:eastAsia="SimSun"/>
                  <w:i/>
                  <w:iCs/>
                  <w:lang w:eastAsia="zh-CN"/>
                </w:rPr>
                <w:t xml:space="preserve"> </w:t>
              </w:r>
              <w:proofErr w:type="spellStart"/>
              <w:r w:rsidRPr="000737B5">
                <w:rPr>
                  <w:rFonts w:eastAsia="SimSun"/>
                  <w:i/>
                  <w:iCs/>
                  <w:lang w:eastAsia="zh-CN"/>
                </w:rPr>
                <w:t>sử</w:t>
              </w:r>
              <w:proofErr w:type="spellEnd"/>
              <w:r w:rsidRPr="000737B5">
                <w:rPr>
                  <w:rFonts w:eastAsia="SimSun"/>
                  <w:i/>
                  <w:iCs/>
                  <w:lang w:eastAsia="zh-CN"/>
                </w:rPr>
                <w:t xml:space="preserve"> </w:t>
              </w:r>
              <w:proofErr w:type="spellStart"/>
              <w:r w:rsidRPr="000737B5">
                <w:rPr>
                  <w:rFonts w:eastAsia="SimSun"/>
                  <w:i/>
                  <w:iCs/>
                  <w:lang w:eastAsia="zh-CN"/>
                </w:rPr>
                <w:t>dụng</w:t>
              </w:r>
            </w:ins>
            <w:proofErr w:type="spellEnd"/>
          </w:p>
        </w:tc>
      </w:tr>
      <w:tr w:rsidRPr="00016CA0" w:rsidR="00EA5BA6" w:rsidTr="001C1718" w14:paraId="03E7A018" w14:textId="77777777">
        <w:tc>
          <w:tcPr>
            <w:tcW w:w="828" w:type="dxa"/>
            <w:vAlign w:val="center"/>
          </w:tcPr>
          <w:p w:rsidRPr="00016CA0" w:rsidR="00EA5BA6" w:rsidP="00EA5BA6" w:rsidRDefault="00EA5BA6" w14:paraId="72878403" w14:textId="244510CE">
            <w:pPr>
              <w:pStyle w:val="Detail"/>
              <w:numPr>
                <w:ilvl w:val="0"/>
                <w:numId w:val="0"/>
              </w:numPr>
              <w:jc w:val="center"/>
              <w:rPr>
                <w:rFonts w:eastAsia="SimSun"/>
                <w:lang w:eastAsia="zh-CN"/>
              </w:rPr>
            </w:pPr>
            <w:r w:rsidRPr="00016CA0">
              <w:rPr>
                <w:color w:val="000000"/>
              </w:rPr>
              <w:t>15</w:t>
            </w:r>
          </w:p>
        </w:tc>
        <w:tc>
          <w:tcPr>
            <w:tcW w:w="2423" w:type="dxa"/>
            <w:vAlign w:val="center"/>
          </w:tcPr>
          <w:p w:rsidRPr="00016CA0" w:rsidR="00EA5BA6" w:rsidP="00EA5BA6" w:rsidRDefault="00EA5BA6" w14:paraId="0C1791CE" w14:textId="4B46B481">
            <w:pPr>
              <w:pStyle w:val="Detail"/>
              <w:numPr>
                <w:ilvl w:val="0"/>
                <w:numId w:val="0"/>
              </w:numPr>
              <w:rPr>
                <w:rFonts w:eastAsia="SimSun"/>
                <w:lang w:eastAsia="zh-CN"/>
              </w:rPr>
            </w:pPr>
            <w:proofErr w:type="spellStart"/>
            <w:r w:rsidRPr="00016CA0">
              <w:rPr>
                <w:rFonts w:eastAsia="SimSun"/>
                <w:lang w:eastAsia="zh-CN"/>
              </w:rPr>
              <w:t>Hỗ</w:t>
            </w:r>
            <w:proofErr w:type="spellEnd"/>
            <w:r w:rsidRPr="00016CA0">
              <w:rPr>
                <w:rFonts w:eastAsia="SimSun"/>
                <w:lang w:eastAsia="zh-CN"/>
              </w:rPr>
              <w:t xml:space="preserve"> </w:t>
            </w:r>
            <w:proofErr w:type="spellStart"/>
            <w:r w:rsidRPr="00016CA0">
              <w:rPr>
                <w:rFonts w:eastAsia="SimSun"/>
                <w:lang w:eastAsia="zh-CN"/>
              </w:rPr>
              <w:t>trợ</w:t>
            </w:r>
            <w:proofErr w:type="spellEnd"/>
            <w:r w:rsidRPr="00016CA0">
              <w:rPr>
                <w:rFonts w:eastAsia="SimSun"/>
                <w:lang w:eastAsia="zh-CN"/>
              </w:rPr>
              <w:t xml:space="preserve"> </w:t>
            </w:r>
            <w:proofErr w:type="spellStart"/>
            <w:r w:rsidRPr="00016CA0">
              <w:rPr>
                <w:rFonts w:eastAsia="SimSun"/>
                <w:lang w:eastAsia="zh-CN"/>
              </w:rPr>
              <w:t>đa</w:t>
            </w:r>
            <w:proofErr w:type="spellEnd"/>
            <w:r w:rsidRPr="00016CA0">
              <w:rPr>
                <w:rFonts w:eastAsia="SimSun"/>
                <w:lang w:eastAsia="zh-CN"/>
              </w:rPr>
              <w:t xml:space="preserve"> </w:t>
            </w:r>
            <w:proofErr w:type="spellStart"/>
            <w:r w:rsidRPr="00016CA0">
              <w:rPr>
                <w:rFonts w:eastAsia="SimSun"/>
                <w:lang w:eastAsia="zh-CN"/>
              </w:rPr>
              <w:t>tiền</w:t>
            </w:r>
            <w:proofErr w:type="spellEnd"/>
            <w:r w:rsidRPr="00016CA0">
              <w:rPr>
                <w:rFonts w:eastAsia="SimSun"/>
                <w:lang w:eastAsia="zh-CN"/>
              </w:rPr>
              <w:t xml:space="preserve"> </w:t>
            </w:r>
            <w:proofErr w:type="spellStart"/>
            <w:r w:rsidRPr="00016CA0">
              <w:rPr>
                <w:rFonts w:eastAsia="SimSun"/>
                <w:lang w:eastAsia="zh-CN"/>
              </w:rPr>
              <w:t>tệ</w:t>
            </w:r>
            <w:proofErr w:type="spellEnd"/>
          </w:p>
        </w:tc>
        <w:tc>
          <w:tcPr>
            <w:tcW w:w="6322" w:type="dxa"/>
            <w:vAlign w:val="center"/>
          </w:tcPr>
          <w:p w:rsidRPr="00016CA0" w:rsidR="00EA5BA6" w:rsidP="00EA5BA6" w:rsidRDefault="00EA5BA6" w14:paraId="7F4136FE" w14:textId="45B76756">
            <w:pPr>
              <w:pStyle w:val="Detail"/>
              <w:numPr>
                <w:ilvl w:val="0"/>
                <w:numId w:val="0"/>
              </w:numPr>
              <w:rPr>
                <w:rFonts w:eastAsia="SimSun"/>
                <w:lang w:eastAsia="zh-CN"/>
              </w:rPr>
            </w:pPr>
            <w:proofErr w:type="spellStart"/>
            <w:r w:rsidRPr="00016CA0">
              <w:rPr>
                <w:rFonts w:eastAsia="SimSun"/>
                <w:lang w:eastAsia="zh-CN"/>
              </w:rPr>
              <w:t>Có</w:t>
            </w:r>
            <w:proofErr w:type="spellEnd"/>
            <w:r w:rsidRPr="00016CA0">
              <w:rPr>
                <w:rFonts w:eastAsia="SimSun"/>
                <w:lang w:eastAsia="zh-CN"/>
              </w:rPr>
              <w:t xml:space="preserve"> </w:t>
            </w:r>
            <w:proofErr w:type="spellStart"/>
            <w:r w:rsidRPr="00016CA0">
              <w:rPr>
                <w:rFonts w:eastAsia="SimSun"/>
                <w:lang w:eastAsia="zh-CN"/>
              </w:rPr>
              <w:t>hỗ</w:t>
            </w:r>
            <w:proofErr w:type="spellEnd"/>
            <w:r w:rsidRPr="00016CA0">
              <w:rPr>
                <w:rFonts w:eastAsia="SimSun"/>
                <w:lang w:eastAsia="zh-CN"/>
              </w:rPr>
              <w:t xml:space="preserve"> </w:t>
            </w:r>
            <w:proofErr w:type="spellStart"/>
            <w:r w:rsidRPr="00016CA0">
              <w:rPr>
                <w:rFonts w:eastAsia="SimSun"/>
                <w:lang w:eastAsia="zh-CN"/>
              </w:rPr>
              <w:t>trợ</w:t>
            </w:r>
            <w:proofErr w:type="spellEnd"/>
            <w:r w:rsidRPr="00016CA0">
              <w:rPr>
                <w:rFonts w:eastAsia="SimSun"/>
                <w:lang w:eastAsia="zh-CN"/>
              </w:rPr>
              <w:t xml:space="preserve"> </w:t>
            </w:r>
            <w:proofErr w:type="spellStart"/>
            <w:r w:rsidRPr="00016CA0">
              <w:rPr>
                <w:rFonts w:eastAsia="SimSun"/>
                <w:lang w:eastAsia="zh-CN"/>
              </w:rPr>
              <w:t>với</w:t>
            </w:r>
            <w:proofErr w:type="spellEnd"/>
            <w:r w:rsidRPr="00016CA0">
              <w:rPr>
                <w:rFonts w:eastAsia="SimSun"/>
                <w:lang w:eastAsia="zh-CN"/>
              </w:rPr>
              <w:t xml:space="preserve"> USD</w:t>
            </w:r>
          </w:p>
        </w:tc>
      </w:tr>
      <w:tr w:rsidRPr="00016CA0" w:rsidR="00EA5BA6" w:rsidTr="001C1718" w14:paraId="7AD8DF58" w14:textId="77777777">
        <w:tc>
          <w:tcPr>
            <w:tcW w:w="828" w:type="dxa"/>
            <w:vAlign w:val="center"/>
          </w:tcPr>
          <w:p w:rsidRPr="00016CA0" w:rsidR="00EA5BA6" w:rsidP="00EA5BA6" w:rsidRDefault="00EA5BA6" w14:paraId="06F16F1D" w14:textId="08A26889">
            <w:pPr>
              <w:pStyle w:val="Detail"/>
              <w:numPr>
                <w:ilvl w:val="0"/>
                <w:numId w:val="0"/>
              </w:numPr>
              <w:jc w:val="center"/>
              <w:rPr>
                <w:rFonts w:eastAsia="SimSun"/>
                <w:lang w:eastAsia="zh-CN"/>
              </w:rPr>
            </w:pPr>
            <w:r w:rsidRPr="00016CA0">
              <w:rPr>
                <w:rFonts w:eastAsia="SimSun"/>
                <w:color w:val="000000"/>
                <w:lang w:eastAsia="zh-CN"/>
              </w:rPr>
              <w:t>16</w:t>
            </w:r>
          </w:p>
        </w:tc>
        <w:tc>
          <w:tcPr>
            <w:tcW w:w="2423" w:type="dxa"/>
            <w:vAlign w:val="center"/>
          </w:tcPr>
          <w:p w:rsidRPr="00016CA0" w:rsidR="00EA5BA6" w:rsidP="00EA5BA6" w:rsidRDefault="00EA5BA6" w14:paraId="286A5664" w14:textId="5164111D">
            <w:pPr>
              <w:pStyle w:val="Detail"/>
              <w:numPr>
                <w:ilvl w:val="0"/>
                <w:numId w:val="0"/>
              </w:numPr>
              <w:rPr>
                <w:rFonts w:eastAsia="SimSun"/>
                <w:lang w:eastAsia="zh-CN"/>
              </w:rPr>
            </w:pPr>
            <w:r w:rsidRPr="00016CA0">
              <w:rPr>
                <w:rFonts w:eastAsia="SimSun"/>
                <w:lang w:eastAsia="zh-CN"/>
              </w:rPr>
              <w:t>Single Sign-On (SSO)</w:t>
            </w:r>
          </w:p>
        </w:tc>
        <w:tc>
          <w:tcPr>
            <w:tcW w:w="6322" w:type="dxa"/>
            <w:vAlign w:val="center"/>
          </w:tcPr>
          <w:p w:rsidRPr="00016CA0" w:rsidR="00EA5BA6" w:rsidP="00EA5BA6" w:rsidRDefault="00EA5BA6" w14:paraId="1281063C" w14:textId="4AEC579D">
            <w:pPr>
              <w:pStyle w:val="Detail"/>
              <w:numPr>
                <w:ilvl w:val="0"/>
                <w:numId w:val="0"/>
              </w:numPr>
              <w:rPr>
                <w:rFonts w:eastAsia="SimSun"/>
                <w:lang w:eastAsia="zh-CN"/>
              </w:rPr>
            </w:pPr>
            <w:proofErr w:type="spellStart"/>
            <w:r w:rsidRPr="00016CA0">
              <w:rPr>
                <w:rFonts w:eastAsia="SimSun"/>
                <w:lang w:eastAsia="zh-CN"/>
              </w:rPr>
              <w:t>Có</w:t>
            </w:r>
            <w:proofErr w:type="spellEnd"/>
            <w:r w:rsidRPr="00016CA0">
              <w:rPr>
                <w:rFonts w:eastAsia="SimSun"/>
                <w:lang w:eastAsia="zh-CN"/>
              </w:rPr>
              <w:t xml:space="preserve"> </w:t>
            </w:r>
            <w:proofErr w:type="spellStart"/>
            <w:r w:rsidRPr="00016CA0">
              <w:rPr>
                <w:rFonts w:eastAsia="SimSun"/>
                <w:lang w:eastAsia="zh-CN"/>
              </w:rPr>
              <w:t>sử</w:t>
            </w:r>
            <w:proofErr w:type="spellEnd"/>
            <w:r w:rsidRPr="00016CA0">
              <w:rPr>
                <w:rFonts w:eastAsia="SimSun"/>
                <w:lang w:eastAsia="zh-CN"/>
              </w:rPr>
              <w:t xml:space="preserve"> </w:t>
            </w:r>
            <w:proofErr w:type="spellStart"/>
            <w:r w:rsidRPr="00016CA0">
              <w:rPr>
                <w:rFonts w:eastAsia="SimSun"/>
                <w:lang w:eastAsia="zh-CN"/>
              </w:rPr>
              <w:t>dụng</w:t>
            </w:r>
            <w:proofErr w:type="spellEnd"/>
            <w:r w:rsidRPr="00016CA0">
              <w:rPr>
                <w:rFonts w:eastAsia="SimSun"/>
                <w:lang w:eastAsia="zh-CN"/>
              </w:rPr>
              <w:t xml:space="preserve"> SSO</w:t>
            </w:r>
          </w:p>
        </w:tc>
      </w:tr>
    </w:tbl>
    <w:p w:rsidRPr="00016CA0" w:rsidR="00860A12" w:rsidP="00016CA0" w:rsidRDefault="00016CA0" w14:paraId="00C67794" w14:textId="39DCB756">
      <w:pPr>
        <w:pStyle w:val="Heading1"/>
        <w:ind w:left="540" w:hanging="630"/>
        <w:rPr>
          <w:rFonts w:ascii="Times New Roman" w:hAnsi="Times New Roman"/>
          <w:sz w:val="24"/>
          <w:szCs w:val="24"/>
        </w:rPr>
      </w:pPr>
      <w:bookmarkStart w:name="_Toc181808880" w:id="97"/>
      <w:r>
        <w:rPr>
          <w:rFonts w:ascii="Times New Roman" w:hAnsi="Times New Roman"/>
          <w:caps w:val="0"/>
          <w:sz w:val="24"/>
          <w:szCs w:val="24"/>
        </w:rPr>
        <w:t xml:space="preserve"> </w:t>
      </w:r>
      <w:r w:rsidRPr="00016CA0" w:rsidR="00CD42AB">
        <w:rPr>
          <w:rFonts w:ascii="Times New Roman" w:hAnsi="Times New Roman"/>
          <w:caps w:val="0"/>
          <w:sz w:val="24"/>
          <w:szCs w:val="24"/>
        </w:rPr>
        <w:t xml:space="preserve">Các </w:t>
      </w:r>
      <w:proofErr w:type="spellStart"/>
      <w:r w:rsidRPr="00016CA0" w:rsidR="00CD42AB">
        <w:rPr>
          <w:rFonts w:ascii="Times New Roman" w:hAnsi="Times New Roman"/>
          <w:caps w:val="0"/>
          <w:sz w:val="24"/>
          <w:szCs w:val="24"/>
        </w:rPr>
        <w:t>loại</w:t>
      </w:r>
      <w:proofErr w:type="spellEnd"/>
      <w:r w:rsidRPr="00016CA0" w:rsidR="00CD42AB">
        <w:rPr>
          <w:rFonts w:ascii="Times New Roman" w:hAnsi="Times New Roman"/>
          <w:caps w:val="0"/>
          <w:sz w:val="24"/>
          <w:szCs w:val="24"/>
        </w:rPr>
        <w:t xml:space="preserve"> </w:t>
      </w:r>
      <w:proofErr w:type="spellStart"/>
      <w:r w:rsidRPr="00016CA0" w:rsidR="00CD42AB">
        <w:rPr>
          <w:rFonts w:ascii="Times New Roman" w:hAnsi="Times New Roman"/>
          <w:caps w:val="0"/>
          <w:sz w:val="24"/>
          <w:szCs w:val="24"/>
        </w:rPr>
        <w:t>cấu</w:t>
      </w:r>
      <w:proofErr w:type="spellEnd"/>
      <w:r w:rsidRPr="00016CA0" w:rsidR="00CD42AB">
        <w:rPr>
          <w:rFonts w:ascii="Times New Roman" w:hAnsi="Times New Roman"/>
          <w:caps w:val="0"/>
          <w:sz w:val="24"/>
          <w:szCs w:val="24"/>
        </w:rPr>
        <w:t xml:space="preserve"> </w:t>
      </w:r>
      <w:proofErr w:type="spellStart"/>
      <w:r w:rsidRPr="00016CA0" w:rsidR="00CD42AB">
        <w:rPr>
          <w:rFonts w:ascii="Times New Roman" w:hAnsi="Times New Roman"/>
          <w:caps w:val="0"/>
          <w:sz w:val="24"/>
          <w:szCs w:val="24"/>
        </w:rPr>
        <w:t>hình</w:t>
      </w:r>
      <w:proofErr w:type="spellEnd"/>
      <w:r w:rsidRPr="00016CA0" w:rsidR="00CD42AB">
        <w:rPr>
          <w:rFonts w:ascii="Times New Roman" w:hAnsi="Times New Roman"/>
          <w:caps w:val="0"/>
          <w:sz w:val="24"/>
          <w:szCs w:val="24"/>
        </w:rPr>
        <w:t xml:space="preserve"> </w:t>
      </w:r>
      <w:proofErr w:type="spellStart"/>
      <w:r w:rsidRPr="00016CA0" w:rsidR="00CD42AB">
        <w:rPr>
          <w:rFonts w:ascii="Times New Roman" w:hAnsi="Times New Roman"/>
          <w:caps w:val="0"/>
          <w:sz w:val="24"/>
          <w:szCs w:val="24"/>
        </w:rPr>
        <w:t>phân</w:t>
      </w:r>
      <w:proofErr w:type="spellEnd"/>
      <w:r w:rsidRPr="00016CA0" w:rsidR="00CD42AB">
        <w:rPr>
          <w:rFonts w:ascii="Times New Roman" w:hAnsi="Times New Roman"/>
          <w:caps w:val="0"/>
          <w:sz w:val="24"/>
          <w:szCs w:val="24"/>
        </w:rPr>
        <w:t xml:space="preserve"> </w:t>
      </w:r>
      <w:proofErr w:type="spellStart"/>
      <w:r w:rsidRPr="00016CA0" w:rsidR="00CD42AB">
        <w:rPr>
          <w:rFonts w:ascii="Times New Roman" w:hAnsi="Times New Roman"/>
          <w:caps w:val="0"/>
          <w:sz w:val="24"/>
          <w:szCs w:val="24"/>
        </w:rPr>
        <w:t>quyền</w:t>
      </w:r>
      <w:proofErr w:type="spellEnd"/>
      <w:r w:rsidRPr="00016CA0" w:rsidR="00CD42AB">
        <w:rPr>
          <w:rFonts w:ascii="Times New Roman" w:hAnsi="Times New Roman"/>
          <w:caps w:val="0"/>
          <w:sz w:val="24"/>
          <w:szCs w:val="24"/>
        </w:rPr>
        <w:t xml:space="preserve"> </w:t>
      </w:r>
      <w:proofErr w:type="spellStart"/>
      <w:r w:rsidRPr="00016CA0" w:rsidR="00CD42AB">
        <w:rPr>
          <w:rFonts w:ascii="Times New Roman" w:hAnsi="Times New Roman"/>
          <w:caps w:val="0"/>
          <w:sz w:val="24"/>
          <w:szCs w:val="24"/>
        </w:rPr>
        <w:t>trên</w:t>
      </w:r>
      <w:proofErr w:type="spellEnd"/>
      <w:r w:rsidRPr="00016CA0" w:rsidR="00CD42AB">
        <w:rPr>
          <w:rFonts w:ascii="Times New Roman" w:hAnsi="Times New Roman"/>
          <w:caps w:val="0"/>
          <w:sz w:val="24"/>
          <w:szCs w:val="24"/>
        </w:rPr>
        <w:t xml:space="preserve"> </w:t>
      </w:r>
      <w:proofErr w:type="spellStart"/>
      <w:r w:rsidRPr="00016CA0" w:rsidR="00CD42AB">
        <w:rPr>
          <w:rFonts w:ascii="Times New Roman" w:hAnsi="Times New Roman"/>
          <w:caps w:val="0"/>
          <w:sz w:val="24"/>
          <w:szCs w:val="24"/>
        </w:rPr>
        <w:t>hệ</w:t>
      </w:r>
      <w:proofErr w:type="spellEnd"/>
      <w:r w:rsidRPr="00016CA0" w:rsidR="00CD42AB">
        <w:rPr>
          <w:rFonts w:ascii="Times New Roman" w:hAnsi="Times New Roman"/>
          <w:caps w:val="0"/>
          <w:sz w:val="24"/>
          <w:szCs w:val="24"/>
        </w:rPr>
        <w:t xml:space="preserve"> </w:t>
      </w:r>
      <w:proofErr w:type="spellStart"/>
      <w:r w:rsidRPr="00016CA0" w:rsidR="00CD42AB">
        <w:rPr>
          <w:rFonts w:ascii="Times New Roman" w:hAnsi="Times New Roman"/>
          <w:caps w:val="0"/>
          <w:sz w:val="24"/>
          <w:szCs w:val="24"/>
        </w:rPr>
        <w:t>thống</w:t>
      </w:r>
      <w:bookmarkEnd w:id="97"/>
      <w:proofErr w:type="spellEnd"/>
    </w:p>
    <w:p w:rsidRPr="00016CA0" w:rsidR="000673F0" w:rsidP="00016CA0" w:rsidRDefault="001A5C2E" w14:paraId="40091767" w14:textId="1927C675">
      <w:pPr>
        <w:pStyle w:val="Heading2FIS"/>
        <w:tabs>
          <w:tab w:val="clear" w:pos="1080"/>
          <w:tab w:val="left" w:pos="630"/>
          <w:tab w:val="left" w:pos="810"/>
        </w:tabs>
        <w:ind w:left="360"/>
        <w:rPr>
          <w:rFonts w:eastAsia="SimSun"/>
          <w:sz w:val="24"/>
          <w:szCs w:val="24"/>
          <w:shd w:val="clear" w:color="auto" w:fill="FFFFFF"/>
        </w:rPr>
      </w:pPr>
      <w:bookmarkStart w:name="_Toc181808881" w:id="98"/>
      <w:bookmarkEnd w:id="0"/>
      <w:bookmarkEnd w:id="1"/>
      <w:bookmarkEnd w:id="5"/>
      <w:bookmarkEnd w:id="17"/>
      <w:commentRangeStart w:id="99"/>
      <w:commentRangeStart w:id="100"/>
      <w:r w:rsidRPr="00016CA0">
        <w:rPr>
          <w:rFonts w:eastAsia="SimSun"/>
          <w:sz w:val="24"/>
          <w:szCs w:val="24"/>
          <w:shd w:val="clear" w:color="auto" w:fill="FFFFFF"/>
        </w:rPr>
        <w:t xml:space="preserve">Thông tin Object </w:t>
      </w:r>
      <w:proofErr w:type="spellStart"/>
      <w:r w:rsidRPr="00016CA0">
        <w:rPr>
          <w:rFonts w:eastAsia="SimSun"/>
          <w:sz w:val="24"/>
          <w:szCs w:val="24"/>
          <w:shd w:val="clear" w:color="auto" w:fill="FFFFFF"/>
        </w:rPr>
        <w:t>trên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hệ</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thống</w:t>
      </w:r>
      <w:bookmarkEnd w:id="98"/>
      <w:proofErr w:type="spellEnd"/>
      <w:commentRangeEnd w:id="99"/>
      <w:r w:rsidR="00683F2A">
        <w:rPr>
          <w:rStyle w:val="CommentReference"/>
          <w:rFonts w:eastAsia="Calibri"/>
          <w:b w:val="0"/>
          <w:bCs w:val="0"/>
          <w:lang w:val="zh-CN"/>
        </w:rPr>
        <w:commentReference w:id="99"/>
      </w:r>
      <w:commentRangeEnd w:id="100"/>
      <w:r w:rsidR="00B95858">
        <w:rPr>
          <w:rStyle w:val="CommentReference"/>
          <w:rFonts w:eastAsia="Calibri"/>
          <w:b w:val="0"/>
          <w:bCs w:val="0"/>
          <w:lang w:val="zh-CN"/>
        </w:rPr>
        <w:commentReference w:id="100"/>
      </w:r>
    </w:p>
    <w:tbl>
      <w:tblPr>
        <w:tblW w:w="5000" w:type="pct"/>
        <w:tblLook w:val="04A0" w:firstRow="1" w:lastRow="0" w:firstColumn="1" w:lastColumn="0" w:noHBand="0" w:noVBand="1"/>
        <w:tblPrChange w:author="Tien Nguyen Anh" w:date="2024-12-06T05:31:00Z" w16du:dateUtc="2024-12-05T22:31:00Z" w:id="101">
          <w:tblPr>
            <w:tblW w:w="5000" w:type="pct"/>
            <w:tblLook w:val="04A0" w:firstRow="1" w:lastRow="0" w:firstColumn="1" w:lastColumn="0" w:noHBand="0" w:noVBand="1"/>
          </w:tblPr>
        </w:tblPrChange>
      </w:tblPr>
      <w:tblGrid>
        <w:gridCol w:w="680"/>
        <w:gridCol w:w="4522"/>
        <w:gridCol w:w="4371"/>
        <w:tblGridChange w:id="102">
          <w:tblGrid>
            <w:gridCol w:w="670"/>
            <w:gridCol w:w="10"/>
            <w:gridCol w:w="3286"/>
            <w:gridCol w:w="1"/>
            <w:gridCol w:w="1235"/>
            <w:gridCol w:w="4371"/>
          </w:tblGrid>
        </w:tblGridChange>
      </w:tblGrid>
      <w:tr w:rsidRPr="00016CA0" w:rsidR="003A4E90" w:rsidTr="00C4369F" w14:paraId="44B487E3" w14:textId="77777777">
        <w:trPr>
          <w:trHeight w:val="732"/>
          <w:tblHeader/>
          <w:trPrChange w:author="Tien Nguyen Anh" w:date="2024-12-06T05:31:00Z" w16du:dateUtc="2024-12-05T22:31:00Z" w:id="103">
            <w:trPr>
              <w:trHeight w:val="732"/>
              <w:tblHeader/>
            </w:trPr>
          </w:trPrChange>
        </w:trPr>
        <w:tc>
          <w:tcPr>
            <w:tcW w:w="350" w:type="pct"/>
            <w:tcBorders>
              <w:top w:val="single" w:color="auto" w:sz="4" w:space="0"/>
              <w:left w:val="single" w:color="auto" w:sz="4" w:space="0"/>
              <w:bottom w:val="single" w:color="auto" w:sz="4" w:space="0"/>
              <w:right w:val="single" w:color="auto" w:sz="4" w:space="0"/>
            </w:tcBorders>
            <w:shd w:val="clear" w:color="000000" w:fill="E2EFD9"/>
            <w:vAlign w:val="center"/>
            <w:hideMark/>
            <w:tcPrChange w:author="Tien Nguyen Anh" w:date="2024-12-06T05:31:00Z" w16du:dateUtc="2024-12-05T22:31:00Z" w:id="104">
              <w:tcPr>
                <w:tcW w:w="350" w:type="pct"/>
                <w:tcBorders>
                  <w:top w:val="single" w:color="auto" w:sz="4" w:space="0"/>
                  <w:left w:val="single" w:color="auto" w:sz="4" w:space="0"/>
                  <w:bottom w:val="single" w:color="auto" w:sz="4" w:space="0"/>
                  <w:right w:val="single" w:color="auto" w:sz="4" w:space="0"/>
                </w:tcBorders>
                <w:shd w:val="clear" w:color="000000" w:fill="E2EFD9"/>
                <w:vAlign w:val="center"/>
                <w:hideMark/>
              </w:tcPr>
            </w:tcPrChange>
          </w:tcPr>
          <w:p w:rsidRPr="00016CA0" w:rsidR="003A4E90" w:rsidP="00016CA0" w:rsidRDefault="003A4E90" w14:paraId="41DFBC5F" w14:textId="77777777">
            <w:pPr>
              <w:spacing w:before="0" w:line="360" w:lineRule="auto"/>
              <w:contextualSpacing w:val="0"/>
              <w:jc w:val="center"/>
              <w:rPr>
                <w:rFonts w:eastAsia="Times New Roman"/>
                <w:b/>
                <w:bCs/>
                <w:color w:val="000000"/>
                <w:szCs w:val="24"/>
              </w:rPr>
            </w:pPr>
            <w:r w:rsidRPr="00016CA0">
              <w:rPr>
                <w:rFonts w:eastAsia="Times New Roman"/>
                <w:b/>
                <w:bCs/>
                <w:color w:val="000000"/>
                <w:szCs w:val="24"/>
              </w:rPr>
              <w:t>STT</w:t>
            </w:r>
          </w:p>
        </w:tc>
        <w:tc>
          <w:tcPr>
            <w:tcW w:w="2362" w:type="pct"/>
            <w:tcBorders>
              <w:top w:val="single" w:color="auto" w:sz="4" w:space="0"/>
              <w:left w:val="nil"/>
              <w:bottom w:val="single" w:color="auto" w:sz="4" w:space="0"/>
              <w:right w:val="single" w:color="auto" w:sz="4" w:space="0"/>
            </w:tcBorders>
            <w:shd w:val="clear" w:color="000000" w:fill="E2EFD9"/>
            <w:vAlign w:val="center"/>
            <w:hideMark/>
            <w:tcPrChange w:author="Tien Nguyen Anh" w:date="2024-12-06T05:31:00Z" w16du:dateUtc="2024-12-05T22:31:00Z" w:id="105">
              <w:tcPr>
                <w:tcW w:w="1722" w:type="pct"/>
                <w:gridSpan w:val="3"/>
                <w:tcBorders>
                  <w:top w:val="single" w:color="auto" w:sz="4" w:space="0"/>
                  <w:left w:val="nil"/>
                  <w:bottom w:val="single" w:color="auto" w:sz="4" w:space="0"/>
                  <w:right w:val="single" w:color="auto" w:sz="4" w:space="0"/>
                </w:tcBorders>
                <w:shd w:val="clear" w:color="000000" w:fill="E2EFD9"/>
                <w:vAlign w:val="center"/>
                <w:hideMark/>
              </w:tcPr>
            </w:tcPrChange>
          </w:tcPr>
          <w:p w:rsidRPr="00016CA0" w:rsidR="003A4E90" w:rsidP="00016CA0" w:rsidRDefault="003A4E90" w14:paraId="3F4A504B" w14:textId="77777777">
            <w:pPr>
              <w:spacing w:before="0" w:line="360" w:lineRule="auto"/>
              <w:contextualSpacing w:val="0"/>
              <w:jc w:val="center"/>
              <w:rPr>
                <w:rFonts w:eastAsia="Times New Roman"/>
                <w:b/>
                <w:bCs/>
                <w:color w:val="000000"/>
                <w:szCs w:val="24"/>
              </w:rPr>
            </w:pPr>
            <w:proofErr w:type="spellStart"/>
            <w:r w:rsidRPr="00016CA0">
              <w:rPr>
                <w:rFonts w:eastAsia="Times New Roman"/>
                <w:b/>
                <w:bCs/>
                <w:color w:val="000000"/>
                <w:szCs w:val="24"/>
              </w:rPr>
              <w:t>Tên</w:t>
            </w:r>
            <w:proofErr w:type="spellEnd"/>
            <w:r w:rsidRPr="00016CA0">
              <w:rPr>
                <w:rFonts w:eastAsia="Times New Roman"/>
                <w:b/>
                <w:bCs/>
                <w:color w:val="000000"/>
                <w:szCs w:val="24"/>
              </w:rPr>
              <w:t xml:space="preserve"> object</w:t>
            </w:r>
          </w:p>
        </w:tc>
        <w:tc>
          <w:tcPr>
            <w:tcW w:w="2288" w:type="pct"/>
            <w:tcBorders>
              <w:top w:val="single" w:color="auto" w:sz="4" w:space="0"/>
              <w:left w:val="nil"/>
              <w:bottom w:val="single" w:color="auto" w:sz="4" w:space="0"/>
              <w:right w:val="single" w:color="auto" w:sz="4" w:space="0"/>
            </w:tcBorders>
            <w:shd w:val="clear" w:color="000000" w:fill="E2EFD9"/>
            <w:vAlign w:val="center"/>
            <w:hideMark/>
            <w:tcPrChange w:author="Tien Nguyen Anh" w:date="2024-12-06T05:31:00Z" w16du:dateUtc="2024-12-05T22:31:00Z" w:id="106">
              <w:tcPr>
                <w:tcW w:w="2929" w:type="pct"/>
                <w:gridSpan w:val="2"/>
                <w:tcBorders>
                  <w:top w:val="single" w:color="auto" w:sz="4" w:space="0"/>
                  <w:left w:val="nil"/>
                  <w:bottom w:val="single" w:color="auto" w:sz="4" w:space="0"/>
                  <w:right w:val="single" w:color="auto" w:sz="4" w:space="0"/>
                </w:tcBorders>
                <w:shd w:val="clear" w:color="000000" w:fill="E2EFD9"/>
                <w:vAlign w:val="center"/>
                <w:hideMark/>
              </w:tcPr>
            </w:tcPrChange>
          </w:tcPr>
          <w:p w:rsidRPr="00016CA0" w:rsidR="003A4E90" w:rsidP="00016CA0" w:rsidRDefault="003A4E90" w14:paraId="20F72789" w14:textId="77777777">
            <w:pPr>
              <w:spacing w:before="0" w:line="360" w:lineRule="auto"/>
              <w:contextualSpacing w:val="0"/>
              <w:jc w:val="center"/>
              <w:rPr>
                <w:rFonts w:eastAsia="Times New Roman"/>
                <w:b/>
                <w:bCs/>
                <w:color w:val="000000"/>
                <w:szCs w:val="24"/>
              </w:rPr>
            </w:pPr>
            <w:proofErr w:type="spellStart"/>
            <w:r w:rsidRPr="00016CA0">
              <w:rPr>
                <w:rFonts w:eastAsia="Times New Roman"/>
                <w:b/>
                <w:bCs/>
                <w:color w:val="000000"/>
                <w:szCs w:val="24"/>
              </w:rPr>
              <w:t>Mô</w:t>
            </w:r>
            <w:proofErr w:type="spellEnd"/>
            <w:r w:rsidRPr="00016CA0">
              <w:rPr>
                <w:rFonts w:eastAsia="Times New Roman"/>
                <w:b/>
                <w:bCs/>
                <w:color w:val="000000"/>
                <w:szCs w:val="24"/>
              </w:rPr>
              <w:t xml:space="preserve"> </w:t>
            </w:r>
            <w:proofErr w:type="spellStart"/>
            <w:r w:rsidRPr="00016CA0">
              <w:rPr>
                <w:rFonts w:eastAsia="Times New Roman"/>
                <w:b/>
                <w:bCs/>
                <w:color w:val="000000"/>
                <w:szCs w:val="24"/>
              </w:rPr>
              <w:t>tả</w:t>
            </w:r>
            <w:proofErr w:type="spellEnd"/>
          </w:p>
        </w:tc>
      </w:tr>
      <w:tr w:rsidRPr="00016CA0" w:rsidR="003A4E90" w:rsidDel="00421B12" w:rsidTr="00C4369F" w14:paraId="3C38DDD0" w14:textId="43206DE4">
        <w:trPr>
          <w:trHeight w:val="630"/>
          <w:del w:author="Tien Nguyen Anh" w:date="2024-12-08T07:33:00Z" w:id="107"/>
          <w:trPrChange w:author="Tien Nguyen Anh" w:date="2024-12-06T05:31:00Z" w16du:dateUtc="2024-12-05T22:31:00Z" w:id="108">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09">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3A4E90" w:rsidDel="00421B12" w:rsidP="00016CA0" w:rsidRDefault="003A4E90" w14:paraId="5CCDF67D" w14:textId="55A61042">
            <w:pPr>
              <w:spacing w:before="0" w:line="360" w:lineRule="auto"/>
              <w:contextualSpacing w:val="0"/>
              <w:jc w:val="center"/>
              <w:rPr>
                <w:del w:author="Tien Nguyen Anh" w:date="2024-12-08T07:33:00Z" w16du:dateUtc="2024-12-08T00:33:00Z" w:id="110"/>
                <w:rFonts w:eastAsia="Times New Roman"/>
                <w:color w:val="000000"/>
                <w:szCs w:val="24"/>
              </w:rPr>
            </w:pPr>
            <w:del w:author="Tien Nguyen Anh" w:date="2024-12-08T07:33:00Z" w16du:dateUtc="2024-12-08T00:33:00Z" w:id="111">
              <w:r w:rsidRPr="00016CA0" w:rsidDel="00421B12">
                <w:rPr>
                  <w:rFonts w:eastAsia="Times New Roman"/>
                  <w:color w:val="000000"/>
                  <w:szCs w:val="24"/>
                </w:rPr>
                <w:delText>1</w:delText>
              </w:r>
            </w:del>
          </w:p>
        </w:tc>
        <w:tc>
          <w:tcPr>
            <w:tcW w:w="2362"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12">
              <w:tcPr>
                <w:tcW w:w="1722" w:type="pct"/>
                <w:gridSpan w:val="3"/>
                <w:tcBorders>
                  <w:top w:val="nil"/>
                  <w:left w:val="nil"/>
                  <w:bottom w:val="single" w:color="auto" w:sz="4" w:space="0"/>
                  <w:right w:val="single" w:color="auto" w:sz="4" w:space="0"/>
                </w:tcBorders>
                <w:shd w:val="clear" w:color="auto" w:fill="auto"/>
                <w:vAlign w:val="center"/>
                <w:hideMark/>
              </w:tcPr>
            </w:tcPrChange>
          </w:tcPr>
          <w:p w:rsidRPr="00016CA0" w:rsidR="003A4E90" w:rsidDel="00421B12" w:rsidP="00016CA0" w:rsidRDefault="003A4E90" w14:paraId="6476103F" w14:textId="1A64CB79">
            <w:pPr>
              <w:spacing w:before="0" w:line="360" w:lineRule="auto"/>
              <w:contextualSpacing w:val="0"/>
              <w:jc w:val="left"/>
              <w:rPr>
                <w:del w:author="Tien Nguyen Anh" w:date="2024-12-08T07:33:00Z" w16du:dateUtc="2024-12-08T00:33:00Z" w:id="113"/>
                <w:rFonts w:eastAsia="Times New Roman"/>
                <w:color w:val="000000"/>
                <w:szCs w:val="24"/>
              </w:rPr>
            </w:pPr>
            <w:del w:author="Tien Nguyen Anh" w:date="2024-12-08T07:33:00Z" w16du:dateUtc="2024-12-08T00:33:00Z" w:id="114">
              <w:r w:rsidRPr="00016CA0" w:rsidDel="00421B12">
                <w:rPr>
                  <w:rFonts w:eastAsia="Times New Roman"/>
                  <w:color w:val="000000"/>
                  <w:szCs w:val="24"/>
                </w:rPr>
                <w:delText>Account Account Relationship</w:delText>
              </w:r>
            </w:del>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15">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3A4E90" w:rsidDel="00421B12" w:rsidP="00016CA0" w:rsidRDefault="003A4E90" w14:paraId="205A1DE0" w14:textId="22E8415E">
            <w:pPr>
              <w:spacing w:before="0" w:line="360" w:lineRule="auto"/>
              <w:contextualSpacing w:val="0"/>
              <w:jc w:val="left"/>
              <w:rPr>
                <w:del w:author="Tien Nguyen Anh" w:date="2024-12-08T07:33:00Z" w16du:dateUtc="2024-12-08T00:33:00Z" w:id="116"/>
                <w:rFonts w:eastAsia="Times New Roman"/>
                <w:color w:val="000000"/>
                <w:szCs w:val="24"/>
              </w:rPr>
            </w:pPr>
            <w:del w:author="Tien Nguyen Anh" w:date="2024-12-08T07:33:00Z" w16du:dateUtc="2024-12-08T00:33:00Z" w:id="117">
              <w:r w:rsidRPr="00016CA0" w:rsidDel="00421B12">
                <w:rPr>
                  <w:rFonts w:eastAsia="Times New Roman"/>
                  <w:color w:val="000000"/>
                  <w:szCs w:val="24"/>
                </w:rPr>
                <w:delText>Quản lý mối quan hệ giữa các khách hàng, cho phép một liên hệ có thể liên kết với nhiều khách hàng khác nhau.</w:delText>
              </w:r>
            </w:del>
          </w:p>
        </w:tc>
      </w:tr>
      <w:tr w:rsidRPr="00016CA0" w:rsidR="00C4369F" w:rsidTr="00C4369F" w14:paraId="41A00503" w14:textId="77777777">
        <w:trPr>
          <w:trHeight w:val="630"/>
          <w:trPrChange w:author="Tien Nguyen Anh" w:date="2024-12-06T05:31:00Z" w16du:dateUtc="2024-12-05T22:31:00Z" w:id="118">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19">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6CA23A51" w14:textId="7A1204D3">
            <w:pPr>
              <w:spacing w:before="0" w:line="360" w:lineRule="auto"/>
              <w:contextualSpacing w:val="0"/>
              <w:jc w:val="center"/>
              <w:rPr>
                <w:rFonts w:eastAsia="Times New Roman"/>
                <w:color w:val="000000"/>
                <w:szCs w:val="24"/>
              </w:rPr>
            </w:pPr>
            <w:ins w:author="Tien Nguyen Anh" w:date="2024-12-08T07:35:00Z" w16du:dateUtc="2024-12-08T00:35:00Z" w:id="120">
              <w:r>
                <w:rPr>
                  <w:rFonts w:ascii="Aptos Narrow" w:hAnsi="Aptos Narrow"/>
                  <w:color w:val="000000"/>
                  <w:sz w:val="22"/>
                </w:rPr>
                <w:t>1</w:t>
              </w:r>
            </w:ins>
            <w:del w:author="Tien Nguyen Anh" w:date="2024-12-08T07:35:00Z" w16du:dateUtc="2024-12-08T00:35:00Z" w:id="121">
              <w:r w:rsidRPr="00016CA0" w:rsidDel="000D2EF7">
                <w:rPr>
                  <w:rFonts w:eastAsia="Times New Roman"/>
                  <w:color w:val="000000"/>
                  <w:szCs w:val="24"/>
                </w:rPr>
                <w:delText>2</w:delText>
              </w:r>
            </w:del>
          </w:p>
        </w:tc>
        <w:tc>
          <w:tcPr>
            <w:tcW w:w="2362"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22">
              <w:tcPr>
                <w:tcW w:w="1722" w:type="pct"/>
                <w:gridSpan w:val="3"/>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26A439C0" w14:textId="6B85F147">
            <w:pPr>
              <w:spacing w:before="0" w:line="360" w:lineRule="auto"/>
              <w:contextualSpacing w:val="0"/>
              <w:jc w:val="left"/>
              <w:rPr>
                <w:rFonts w:eastAsia="Times New Roman"/>
                <w:color w:val="000000"/>
                <w:szCs w:val="24"/>
              </w:rPr>
            </w:pPr>
            <w:commentRangeStart w:id="123"/>
            <w:commentRangeStart w:id="124"/>
            <w:r w:rsidRPr="00016CA0">
              <w:rPr>
                <w:rFonts w:eastAsia="Times New Roman"/>
                <w:color w:val="000000"/>
                <w:szCs w:val="24"/>
              </w:rPr>
              <w:t xml:space="preserve">Account </w:t>
            </w:r>
            <w:del w:author="Tien Nguyen Anh" w:date="2024-12-06T05:19:00Z" w16du:dateUtc="2024-12-05T22:19:00Z" w:id="125">
              <w:r w:rsidRPr="00016CA0" w:rsidDel="008F1C3F">
                <w:rPr>
                  <w:rFonts w:eastAsia="Times New Roman"/>
                  <w:color w:val="000000"/>
                  <w:szCs w:val="24"/>
                </w:rPr>
                <w:delText xml:space="preserve">Account </w:delText>
              </w:r>
            </w:del>
            <w:ins w:author="Tien Nguyen Anh" w:date="2024-12-06T05:19:00Z" w16du:dateUtc="2024-12-05T22:19:00Z" w:id="126">
              <w:r>
                <w:rPr>
                  <w:rFonts w:eastAsia="Times New Roman"/>
                  <w:color w:val="000000"/>
                  <w:szCs w:val="24"/>
                </w:rPr>
                <w:t>Contact</w:t>
              </w:r>
              <w:r w:rsidRPr="00016CA0">
                <w:rPr>
                  <w:rFonts w:eastAsia="Times New Roman"/>
                  <w:color w:val="000000"/>
                  <w:szCs w:val="24"/>
                </w:rPr>
                <w:t xml:space="preserve"> </w:t>
              </w:r>
            </w:ins>
            <w:r w:rsidRPr="00016CA0">
              <w:rPr>
                <w:rFonts w:eastAsia="Times New Roman"/>
                <w:color w:val="000000"/>
                <w:szCs w:val="24"/>
              </w:rPr>
              <w:t>Relationship</w:t>
            </w:r>
            <w:commentRangeEnd w:id="123"/>
            <w:r>
              <w:rPr>
                <w:rStyle w:val="CommentReference"/>
                <w:lang w:val="zh-CN" w:eastAsia="zh-CN"/>
              </w:rPr>
              <w:commentReference w:id="123"/>
            </w:r>
            <w:commentRangeEnd w:id="124"/>
            <w:r>
              <w:rPr>
                <w:rStyle w:val="CommentReference"/>
                <w:lang w:val="zh-CN" w:eastAsia="zh-CN"/>
              </w:rPr>
              <w:commentReference w:id="124"/>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27">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05484C33"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Quản </w:t>
            </w:r>
            <w:proofErr w:type="spellStart"/>
            <w:r w:rsidRPr="00016CA0">
              <w:rPr>
                <w:rFonts w:eastAsia="Times New Roman"/>
                <w:color w:val="000000"/>
                <w:szCs w:val="24"/>
              </w:rPr>
              <w:t>lý</w:t>
            </w:r>
            <w:proofErr w:type="spellEnd"/>
            <w:r w:rsidRPr="00016CA0">
              <w:rPr>
                <w:rFonts w:eastAsia="Times New Roman"/>
                <w:color w:val="000000"/>
                <w:szCs w:val="24"/>
              </w:rPr>
              <w:t xml:space="preserve"> </w:t>
            </w:r>
            <w:proofErr w:type="spellStart"/>
            <w:r w:rsidRPr="00016CA0">
              <w:rPr>
                <w:rFonts w:eastAsia="Times New Roman"/>
                <w:color w:val="000000"/>
                <w:szCs w:val="24"/>
              </w:rPr>
              <w:t>mối</w:t>
            </w:r>
            <w:proofErr w:type="spellEnd"/>
            <w:r w:rsidRPr="00016CA0">
              <w:rPr>
                <w:rFonts w:eastAsia="Times New Roman"/>
                <w:color w:val="000000"/>
                <w:szCs w:val="24"/>
              </w:rPr>
              <w:t xml:space="preserve"> </w:t>
            </w:r>
            <w:proofErr w:type="spellStart"/>
            <w:r w:rsidRPr="00016CA0">
              <w:rPr>
                <w:rFonts w:eastAsia="Times New Roman"/>
                <w:color w:val="000000"/>
                <w:szCs w:val="24"/>
              </w:rPr>
              <w:t>quan</w:t>
            </w:r>
            <w:proofErr w:type="spellEnd"/>
            <w:r w:rsidRPr="00016CA0">
              <w:rPr>
                <w:rFonts w:eastAsia="Times New Roman"/>
                <w:color w:val="000000"/>
                <w:szCs w:val="24"/>
              </w:rPr>
              <w:t xml:space="preserve">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giữa</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phép</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w:t>
            </w:r>
            <w:proofErr w:type="spellStart"/>
            <w:r w:rsidRPr="00016CA0">
              <w:rPr>
                <w:rFonts w:eastAsia="Times New Roman"/>
                <w:color w:val="000000"/>
                <w:szCs w:val="24"/>
              </w:rPr>
              <w:t>liên</w:t>
            </w:r>
            <w:proofErr w:type="spellEnd"/>
            <w:r w:rsidRPr="00016CA0">
              <w:rPr>
                <w:rFonts w:eastAsia="Times New Roman"/>
                <w:color w:val="000000"/>
                <w:szCs w:val="24"/>
              </w:rPr>
              <w:t xml:space="preserve">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liên</w:t>
            </w:r>
            <w:proofErr w:type="spellEnd"/>
            <w:r w:rsidRPr="00016CA0">
              <w:rPr>
                <w:rFonts w:eastAsia="Times New Roman"/>
                <w:color w:val="000000"/>
                <w:szCs w:val="24"/>
              </w:rPr>
              <w:t xml:space="preserve"> </w:t>
            </w:r>
            <w:proofErr w:type="spellStart"/>
            <w:r w:rsidRPr="00016CA0">
              <w:rPr>
                <w:rFonts w:eastAsia="Times New Roman"/>
                <w:color w:val="000000"/>
                <w:szCs w:val="24"/>
              </w:rPr>
              <w:t>kết</w:t>
            </w:r>
            <w:proofErr w:type="spellEnd"/>
            <w:r w:rsidRPr="00016CA0">
              <w:rPr>
                <w:rFonts w:eastAsia="Times New Roman"/>
                <w:color w:val="000000"/>
                <w:szCs w:val="24"/>
              </w:rPr>
              <w:t xml:space="preserve"> </w:t>
            </w:r>
            <w:proofErr w:type="spellStart"/>
            <w:r w:rsidRPr="00016CA0">
              <w:rPr>
                <w:rFonts w:eastAsia="Times New Roman"/>
                <w:color w:val="000000"/>
                <w:szCs w:val="24"/>
              </w:rPr>
              <w:t>với</w:t>
            </w:r>
            <w:proofErr w:type="spellEnd"/>
            <w:r w:rsidRPr="00016CA0">
              <w:rPr>
                <w:rFonts w:eastAsia="Times New Roman"/>
                <w:color w:val="000000"/>
                <w:szCs w:val="24"/>
              </w:rPr>
              <w:t xml:space="preserve"> </w:t>
            </w:r>
            <w:proofErr w:type="spellStart"/>
            <w:r w:rsidRPr="00016CA0">
              <w:rPr>
                <w:rFonts w:eastAsia="Times New Roman"/>
                <w:color w:val="000000"/>
                <w:szCs w:val="24"/>
              </w:rPr>
              <w:t>nhiều</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khác</w:t>
            </w:r>
            <w:proofErr w:type="spellEnd"/>
            <w:r w:rsidRPr="00016CA0">
              <w:rPr>
                <w:rFonts w:eastAsia="Times New Roman"/>
                <w:color w:val="000000"/>
                <w:szCs w:val="24"/>
              </w:rPr>
              <w:t xml:space="preserve"> </w:t>
            </w:r>
            <w:proofErr w:type="spellStart"/>
            <w:r w:rsidRPr="00016CA0">
              <w:rPr>
                <w:rFonts w:eastAsia="Times New Roman"/>
                <w:color w:val="000000"/>
                <w:szCs w:val="24"/>
              </w:rPr>
              <w:t>nhau</w:t>
            </w:r>
            <w:proofErr w:type="spellEnd"/>
            <w:r w:rsidRPr="00016CA0">
              <w:rPr>
                <w:rFonts w:eastAsia="Times New Roman"/>
                <w:color w:val="000000"/>
                <w:szCs w:val="24"/>
              </w:rPr>
              <w:t>.</w:t>
            </w:r>
          </w:p>
        </w:tc>
      </w:tr>
      <w:tr w:rsidRPr="00016CA0" w:rsidR="00C4369F" w:rsidTr="00C4369F" w14:paraId="0855E348" w14:textId="77777777">
        <w:trPr>
          <w:trHeight w:val="630"/>
          <w:trPrChange w:author="Tien Nguyen Anh" w:date="2024-12-06T05:31:00Z" w16du:dateUtc="2024-12-05T22:31:00Z" w:id="128">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29">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32ED1EAE" w14:textId="3CB09922">
            <w:pPr>
              <w:spacing w:before="0" w:line="360" w:lineRule="auto"/>
              <w:contextualSpacing w:val="0"/>
              <w:jc w:val="center"/>
              <w:rPr>
                <w:rFonts w:eastAsia="Times New Roman"/>
                <w:color w:val="000000"/>
                <w:szCs w:val="24"/>
              </w:rPr>
            </w:pPr>
            <w:ins w:author="Tien Nguyen Anh" w:date="2024-12-08T07:35:00Z" w16du:dateUtc="2024-12-08T00:35:00Z" w:id="130">
              <w:r>
                <w:rPr>
                  <w:rFonts w:ascii="Aptos Narrow" w:hAnsi="Aptos Narrow"/>
                  <w:color w:val="000000"/>
                  <w:sz w:val="22"/>
                </w:rPr>
                <w:t>2</w:t>
              </w:r>
            </w:ins>
            <w:del w:author="Tien Nguyen Anh" w:date="2024-12-08T07:35:00Z" w16du:dateUtc="2024-12-08T00:35:00Z" w:id="131">
              <w:r w:rsidRPr="00016CA0" w:rsidDel="000D2EF7">
                <w:rPr>
                  <w:rFonts w:eastAsia="Times New Roman"/>
                  <w:color w:val="000000"/>
                  <w:szCs w:val="24"/>
                </w:rPr>
                <w:delText>3</w:delText>
              </w:r>
            </w:del>
          </w:p>
        </w:tc>
        <w:tc>
          <w:tcPr>
            <w:tcW w:w="2362"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32">
              <w:tcPr>
                <w:tcW w:w="1722" w:type="pct"/>
                <w:gridSpan w:val="3"/>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4DBEC3D7" w14:textId="77777777">
            <w:pPr>
              <w:spacing w:before="0" w:line="360" w:lineRule="auto"/>
              <w:contextualSpacing w:val="0"/>
              <w:jc w:val="left"/>
              <w:rPr>
                <w:rFonts w:eastAsia="Times New Roman"/>
                <w:color w:val="000000"/>
                <w:szCs w:val="24"/>
              </w:rPr>
            </w:pPr>
            <w:r w:rsidRPr="00016CA0">
              <w:rPr>
                <w:rFonts w:eastAsia="Times New Roman"/>
                <w:color w:val="000000"/>
                <w:szCs w:val="24"/>
              </w:rPr>
              <w:t>Application Form</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33">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2A6BE5A6"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Cung </w:t>
            </w:r>
            <w:proofErr w:type="spellStart"/>
            <w:r w:rsidRPr="00016CA0">
              <w:rPr>
                <w:rFonts w:eastAsia="Times New Roman"/>
                <w:color w:val="000000"/>
                <w:szCs w:val="24"/>
              </w:rPr>
              <w:t>cấp</w:t>
            </w:r>
            <w:proofErr w:type="spellEnd"/>
            <w:r w:rsidRPr="00016CA0">
              <w:rPr>
                <w:rFonts w:eastAsia="Times New Roman"/>
                <w:color w:val="000000"/>
                <w:szCs w:val="24"/>
              </w:rPr>
              <w:t xml:space="preserve"> </w:t>
            </w:r>
            <w:proofErr w:type="spellStart"/>
            <w:r w:rsidRPr="00016CA0">
              <w:rPr>
                <w:rFonts w:eastAsia="Times New Roman"/>
                <w:color w:val="000000"/>
                <w:szCs w:val="24"/>
              </w:rPr>
              <w:t>thông</w:t>
            </w:r>
            <w:proofErr w:type="spellEnd"/>
            <w:r w:rsidRPr="00016CA0">
              <w:rPr>
                <w:rFonts w:eastAsia="Times New Roman"/>
                <w:color w:val="000000"/>
                <w:szCs w:val="24"/>
              </w:rPr>
              <w:t xml:space="preserve"> tin chi </w:t>
            </w:r>
            <w:proofErr w:type="spellStart"/>
            <w:r w:rsidRPr="00016CA0">
              <w:rPr>
                <w:rFonts w:eastAsia="Times New Roman"/>
                <w:color w:val="000000"/>
                <w:szCs w:val="24"/>
              </w:rPr>
              <w:t>tiết</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hồ</w:t>
            </w:r>
            <w:proofErr w:type="spellEnd"/>
            <w:r w:rsidRPr="00016CA0">
              <w:rPr>
                <w:rFonts w:eastAsia="Times New Roman"/>
                <w:color w:val="000000"/>
                <w:szCs w:val="24"/>
              </w:rPr>
              <w:t xml:space="preserve"> </w:t>
            </w:r>
            <w:proofErr w:type="spellStart"/>
            <w:r w:rsidRPr="00016CA0">
              <w:rPr>
                <w:rFonts w:eastAsia="Times New Roman"/>
                <w:color w:val="000000"/>
                <w:szCs w:val="24"/>
              </w:rPr>
              <w:t>sơ</w:t>
            </w:r>
            <w:proofErr w:type="spellEnd"/>
            <w:r w:rsidRPr="00016CA0">
              <w:rPr>
                <w:rFonts w:eastAsia="Times New Roman"/>
                <w:color w:val="000000"/>
                <w:szCs w:val="24"/>
              </w:rPr>
              <w:t xml:space="preserve"> </w:t>
            </w:r>
            <w:proofErr w:type="spellStart"/>
            <w:r w:rsidRPr="00016CA0">
              <w:rPr>
                <w:rFonts w:eastAsia="Times New Roman"/>
                <w:color w:val="000000"/>
                <w:szCs w:val="24"/>
              </w:rPr>
              <w:t>đang</w:t>
            </w:r>
            <w:proofErr w:type="spellEnd"/>
            <w:r w:rsidRPr="00016CA0">
              <w:rPr>
                <w:rFonts w:eastAsia="Times New Roman"/>
                <w:color w:val="000000"/>
                <w:szCs w:val="24"/>
              </w:rPr>
              <w:t xml:space="preserve"> </w:t>
            </w:r>
            <w:proofErr w:type="spellStart"/>
            <w:r w:rsidRPr="00016CA0">
              <w:rPr>
                <w:rFonts w:eastAsia="Times New Roman"/>
                <w:color w:val="000000"/>
                <w:szCs w:val="24"/>
              </w:rPr>
              <w:t>được</w:t>
            </w:r>
            <w:proofErr w:type="spellEnd"/>
            <w:r w:rsidRPr="00016CA0">
              <w:rPr>
                <w:rFonts w:eastAsia="Times New Roman"/>
                <w:color w:val="000000"/>
                <w:szCs w:val="24"/>
              </w:rPr>
              <w:t xml:space="preserve"> </w:t>
            </w:r>
            <w:proofErr w:type="spellStart"/>
            <w:r w:rsidRPr="00016CA0">
              <w:rPr>
                <w:rFonts w:eastAsia="Times New Roman"/>
                <w:color w:val="000000"/>
                <w:szCs w:val="24"/>
              </w:rPr>
              <w:t>xử</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w:t>
            </w:r>
            <w:proofErr w:type="spellStart"/>
            <w:r w:rsidRPr="00016CA0">
              <w:rPr>
                <w:rFonts w:eastAsia="Times New Roman"/>
                <w:color w:val="000000"/>
                <w:szCs w:val="24"/>
              </w:rPr>
              <w:t>trình</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phê</w:t>
            </w:r>
            <w:proofErr w:type="spellEnd"/>
            <w:r w:rsidRPr="00016CA0">
              <w:rPr>
                <w:rFonts w:eastAsia="Times New Roman"/>
                <w:color w:val="000000"/>
                <w:szCs w:val="24"/>
              </w:rPr>
              <w:t xml:space="preserve"> </w:t>
            </w:r>
            <w:proofErr w:type="spellStart"/>
            <w:r w:rsidRPr="00016CA0">
              <w:rPr>
                <w:rFonts w:eastAsia="Times New Roman"/>
                <w:color w:val="000000"/>
                <w:szCs w:val="24"/>
              </w:rPr>
              <w:t>duyệt</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p>
        </w:tc>
      </w:tr>
      <w:tr w:rsidRPr="00016CA0" w:rsidR="00C4369F" w:rsidTr="00C4369F" w14:paraId="373CD529" w14:textId="77777777">
        <w:trPr>
          <w:trHeight w:val="630"/>
          <w:trPrChange w:author="Tien Nguyen Anh" w:date="2024-12-06T05:31:00Z" w16du:dateUtc="2024-12-05T22:31:00Z" w:id="134">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35">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61FCE9B1" w14:textId="45C0FB66">
            <w:pPr>
              <w:spacing w:before="0" w:line="360" w:lineRule="auto"/>
              <w:contextualSpacing w:val="0"/>
              <w:jc w:val="center"/>
              <w:rPr>
                <w:rFonts w:eastAsia="Times New Roman"/>
                <w:color w:val="000000"/>
                <w:szCs w:val="24"/>
              </w:rPr>
            </w:pPr>
            <w:ins w:author="Tien Nguyen Anh" w:date="2024-12-08T07:35:00Z" w16du:dateUtc="2024-12-08T00:35:00Z" w:id="136">
              <w:r>
                <w:rPr>
                  <w:rFonts w:ascii="Aptos Narrow" w:hAnsi="Aptos Narrow"/>
                  <w:color w:val="000000"/>
                  <w:sz w:val="22"/>
                </w:rPr>
                <w:t>3</w:t>
              </w:r>
            </w:ins>
            <w:del w:author="Tien Nguyen Anh" w:date="2024-12-08T07:35:00Z" w16du:dateUtc="2024-12-08T00:35:00Z" w:id="137">
              <w:r w:rsidRPr="00016CA0" w:rsidDel="000D2EF7">
                <w:rPr>
                  <w:rFonts w:eastAsia="Times New Roman"/>
                  <w:color w:val="000000"/>
                  <w:szCs w:val="24"/>
                </w:rPr>
                <w:delText>4</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38">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3E9E0F68" w14:textId="77777777">
            <w:pPr>
              <w:spacing w:before="0" w:line="360" w:lineRule="auto"/>
              <w:contextualSpacing w:val="0"/>
              <w:jc w:val="left"/>
              <w:rPr>
                <w:rFonts w:eastAsia="Times New Roman"/>
                <w:color w:val="000000"/>
                <w:szCs w:val="24"/>
              </w:rPr>
            </w:pPr>
            <w:r w:rsidRPr="00016CA0">
              <w:rPr>
                <w:rFonts w:eastAsia="Times New Roman"/>
                <w:color w:val="000000"/>
                <w:szCs w:val="24"/>
              </w:rPr>
              <w:t>Banker</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39">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50C1D608"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Đại</w:t>
            </w:r>
            <w:proofErr w:type="spellEnd"/>
            <w:r w:rsidRPr="00016CA0">
              <w:rPr>
                <w:rFonts w:eastAsia="Times New Roman"/>
                <w:color w:val="000000"/>
                <w:szCs w:val="24"/>
              </w:rPr>
              <w:t xml:space="preserve"> </w:t>
            </w:r>
            <w:proofErr w:type="spellStart"/>
            <w:r w:rsidRPr="00016CA0">
              <w:rPr>
                <w:rFonts w:eastAsia="Times New Roman"/>
                <w:color w:val="000000"/>
                <w:szCs w:val="24"/>
              </w:rPr>
              <w:t>diện</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thông</w:t>
            </w:r>
            <w:proofErr w:type="spellEnd"/>
            <w:r w:rsidRPr="00016CA0">
              <w:rPr>
                <w:rFonts w:eastAsia="Times New Roman"/>
                <w:color w:val="000000"/>
                <w:szCs w:val="24"/>
              </w:rPr>
              <w:t xml:space="preserve"> tin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nhân</w:t>
            </w:r>
            <w:proofErr w:type="spellEnd"/>
            <w:r w:rsidRPr="00016CA0">
              <w:rPr>
                <w:rFonts w:eastAsia="Times New Roman"/>
                <w:color w:val="000000"/>
                <w:szCs w:val="24"/>
              </w:rPr>
              <w:t xml:space="preserve"> </w:t>
            </w:r>
            <w:proofErr w:type="spellStart"/>
            <w:r w:rsidRPr="00016CA0">
              <w:rPr>
                <w:rFonts w:eastAsia="Times New Roman"/>
                <w:color w:val="000000"/>
                <w:szCs w:val="24"/>
              </w:rPr>
              <w:t>viên</w:t>
            </w:r>
            <w:proofErr w:type="spellEnd"/>
            <w:r w:rsidRPr="00016CA0">
              <w:rPr>
                <w:rFonts w:eastAsia="Times New Roman"/>
                <w:color w:val="000000"/>
                <w:szCs w:val="24"/>
              </w:rPr>
              <w:t xml:space="preserve"> </w:t>
            </w:r>
            <w:proofErr w:type="spellStart"/>
            <w:r w:rsidRPr="00016CA0">
              <w:rPr>
                <w:rFonts w:eastAsia="Times New Roman"/>
                <w:color w:val="000000"/>
                <w:szCs w:val="24"/>
              </w:rPr>
              <w:t>ngân</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được</w:t>
            </w:r>
            <w:proofErr w:type="spellEnd"/>
            <w:r w:rsidRPr="00016CA0">
              <w:rPr>
                <w:rFonts w:eastAsia="Times New Roman"/>
                <w:color w:val="000000"/>
                <w:szCs w:val="24"/>
              </w:rPr>
              <w:t xml:space="preserve"> </w:t>
            </w:r>
            <w:proofErr w:type="spellStart"/>
            <w:r w:rsidRPr="00016CA0">
              <w:rPr>
                <w:rFonts w:eastAsia="Times New Roman"/>
                <w:color w:val="000000"/>
                <w:szCs w:val="24"/>
              </w:rPr>
              <w:t>gán</w:t>
            </w:r>
            <w:proofErr w:type="spellEnd"/>
            <w:r w:rsidRPr="00016CA0">
              <w:rPr>
                <w:rFonts w:eastAsia="Times New Roman"/>
                <w:color w:val="000000"/>
                <w:szCs w:val="24"/>
              </w:rPr>
              <w:t xml:space="preserve"> </w:t>
            </w:r>
            <w:proofErr w:type="spellStart"/>
            <w:r w:rsidRPr="00016CA0">
              <w:rPr>
                <w:rFonts w:eastAsia="Times New Roman"/>
                <w:color w:val="000000"/>
                <w:szCs w:val="24"/>
              </w:rPr>
              <w:t>với</w:t>
            </w:r>
            <w:proofErr w:type="spellEnd"/>
            <w:r w:rsidRPr="00016CA0">
              <w:rPr>
                <w:rFonts w:eastAsia="Times New Roman"/>
                <w:color w:val="000000"/>
                <w:szCs w:val="24"/>
              </w:rPr>
              <w:t xml:space="preserve"> chi </w:t>
            </w:r>
            <w:proofErr w:type="spellStart"/>
            <w:r w:rsidRPr="00016CA0">
              <w:rPr>
                <w:rFonts w:eastAsia="Times New Roman"/>
                <w:color w:val="000000"/>
                <w:szCs w:val="24"/>
              </w:rPr>
              <w:t>nhánh</w:t>
            </w:r>
            <w:proofErr w:type="spellEnd"/>
            <w:r w:rsidRPr="00016CA0">
              <w:rPr>
                <w:rFonts w:eastAsia="Times New Roman"/>
                <w:color w:val="000000"/>
                <w:szCs w:val="24"/>
              </w:rPr>
              <w:t xml:space="preserve"> </w:t>
            </w:r>
            <w:proofErr w:type="spellStart"/>
            <w:r w:rsidRPr="00016CA0">
              <w:rPr>
                <w:rFonts w:eastAsia="Times New Roman"/>
                <w:color w:val="000000"/>
                <w:szCs w:val="24"/>
              </w:rPr>
              <w:t>nào</w:t>
            </w:r>
            <w:proofErr w:type="spellEnd"/>
          </w:p>
        </w:tc>
      </w:tr>
      <w:tr w:rsidRPr="00016CA0" w:rsidR="00C4369F" w:rsidTr="00C4369F" w14:paraId="673D9DFF" w14:textId="77777777">
        <w:trPr>
          <w:trHeight w:val="315"/>
          <w:trPrChange w:author="Tien Nguyen Anh" w:date="2024-12-06T05:31:00Z" w16du:dateUtc="2024-12-05T22:31:00Z" w:id="140">
            <w:trPr>
              <w:trHeight w:val="315"/>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41">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33CA6115" w14:textId="2621DA87">
            <w:pPr>
              <w:spacing w:before="0" w:line="360" w:lineRule="auto"/>
              <w:contextualSpacing w:val="0"/>
              <w:jc w:val="center"/>
              <w:rPr>
                <w:rFonts w:eastAsia="Times New Roman"/>
                <w:color w:val="000000"/>
                <w:szCs w:val="24"/>
              </w:rPr>
            </w:pPr>
            <w:ins w:author="Tien Nguyen Anh" w:date="2024-12-08T07:35:00Z" w16du:dateUtc="2024-12-08T00:35:00Z" w:id="142">
              <w:r>
                <w:rPr>
                  <w:rFonts w:ascii="Aptos Narrow" w:hAnsi="Aptos Narrow"/>
                  <w:color w:val="000000"/>
                  <w:sz w:val="22"/>
                </w:rPr>
                <w:t>4</w:t>
              </w:r>
            </w:ins>
            <w:del w:author="Tien Nguyen Anh" w:date="2024-12-08T07:35:00Z" w16du:dateUtc="2024-12-08T00:35:00Z" w:id="143">
              <w:r w:rsidRPr="00016CA0" w:rsidDel="000D2EF7">
                <w:rPr>
                  <w:rFonts w:eastAsia="Times New Roman"/>
                  <w:color w:val="000000"/>
                  <w:szCs w:val="24"/>
                </w:rPr>
                <w:delText>5</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44">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75FB3EA3" w14:textId="4505179E">
            <w:pPr>
              <w:spacing w:before="0" w:line="360" w:lineRule="auto"/>
              <w:contextualSpacing w:val="0"/>
              <w:jc w:val="left"/>
              <w:rPr>
                <w:rFonts w:eastAsia="Times New Roman"/>
                <w:color w:val="000000"/>
                <w:szCs w:val="24"/>
              </w:rPr>
            </w:pPr>
            <w:commentRangeStart w:id="145"/>
            <w:commentRangeStart w:id="146"/>
            <w:r w:rsidRPr="00016CA0">
              <w:rPr>
                <w:rFonts w:eastAsia="Times New Roman"/>
                <w:color w:val="000000"/>
                <w:szCs w:val="24"/>
              </w:rPr>
              <w:t>Branch Unit</w:t>
            </w:r>
            <w:commentRangeEnd w:id="145"/>
            <w:r>
              <w:rPr>
                <w:rStyle w:val="CommentReference"/>
                <w:lang w:val="zh-CN" w:eastAsia="zh-CN"/>
              </w:rPr>
              <w:commentReference w:id="145"/>
            </w:r>
            <w:commentRangeEnd w:id="146"/>
            <w:r>
              <w:rPr>
                <w:rStyle w:val="CommentReference"/>
                <w:lang w:val="zh-CN" w:eastAsia="zh-CN"/>
              </w:rPr>
              <w:commentReference w:id="146"/>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47">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429EF584"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Thông tin chi </w:t>
            </w:r>
            <w:proofErr w:type="spellStart"/>
            <w:r w:rsidRPr="00016CA0">
              <w:rPr>
                <w:rFonts w:eastAsia="Times New Roman"/>
                <w:color w:val="000000"/>
                <w:szCs w:val="24"/>
              </w:rPr>
              <w:t>tiết</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chi </w:t>
            </w:r>
            <w:proofErr w:type="spellStart"/>
            <w:r w:rsidRPr="00016CA0">
              <w:rPr>
                <w:rFonts w:eastAsia="Times New Roman"/>
                <w:color w:val="000000"/>
                <w:szCs w:val="24"/>
              </w:rPr>
              <w:t>nhánh</w:t>
            </w:r>
            <w:proofErr w:type="spellEnd"/>
            <w:r w:rsidRPr="00016CA0">
              <w:rPr>
                <w:rFonts w:eastAsia="Times New Roman"/>
                <w:color w:val="000000"/>
                <w:szCs w:val="24"/>
              </w:rPr>
              <w:t xml:space="preserve">,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tên</w:t>
            </w:r>
            <w:proofErr w:type="spellEnd"/>
            <w:r w:rsidRPr="00016CA0">
              <w:rPr>
                <w:rFonts w:eastAsia="Times New Roman"/>
                <w:color w:val="000000"/>
                <w:szCs w:val="24"/>
              </w:rPr>
              <w:t xml:space="preserve"> chi </w:t>
            </w:r>
            <w:proofErr w:type="spellStart"/>
            <w:r w:rsidRPr="00016CA0">
              <w:rPr>
                <w:rFonts w:eastAsia="Times New Roman"/>
                <w:color w:val="000000"/>
                <w:szCs w:val="24"/>
              </w:rPr>
              <w:t>nhánh</w:t>
            </w:r>
            <w:proofErr w:type="spellEnd"/>
            <w:r w:rsidRPr="00016CA0">
              <w:rPr>
                <w:rFonts w:eastAsia="Times New Roman"/>
                <w:color w:val="000000"/>
                <w:szCs w:val="24"/>
              </w:rPr>
              <w:t>/</w:t>
            </w:r>
            <w:proofErr w:type="spellStart"/>
            <w:r w:rsidRPr="00016CA0">
              <w:rPr>
                <w:rFonts w:eastAsia="Times New Roman"/>
                <w:color w:val="000000"/>
                <w:szCs w:val="24"/>
              </w:rPr>
              <w:t>vùng</w:t>
            </w:r>
            <w:proofErr w:type="spellEnd"/>
            <w:r w:rsidRPr="00016CA0">
              <w:rPr>
                <w:rFonts w:eastAsia="Times New Roman"/>
                <w:color w:val="000000"/>
                <w:szCs w:val="24"/>
              </w:rPr>
              <w:t>/</w:t>
            </w:r>
            <w:proofErr w:type="spellStart"/>
            <w:r w:rsidRPr="00016CA0">
              <w:rPr>
                <w:rFonts w:eastAsia="Times New Roman"/>
                <w:color w:val="000000"/>
                <w:szCs w:val="24"/>
              </w:rPr>
              <w:t>miền</w:t>
            </w:r>
            <w:proofErr w:type="spellEnd"/>
            <w:r w:rsidRPr="00016CA0">
              <w:rPr>
                <w:rFonts w:eastAsia="Times New Roman"/>
                <w:color w:val="000000"/>
                <w:szCs w:val="24"/>
              </w:rPr>
              <w:t>/</w:t>
            </w:r>
            <w:proofErr w:type="spellStart"/>
            <w:r w:rsidRPr="00016CA0">
              <w:rPr>
                <w:rFonts w:eastAsia="Times New Roman"/>
                <w:color w:val="000000"/>
                <w:szCs w:val="24"/>
              </w:rPr>
              <w:t>khu</w:t>
            </w:r>
            <w:proofErr w:type="spellEnd"/>
            <w:r w:rsidRPr="00016CA0">
              <w:rPr>
                <w:rFonts w:eastAsia="Times New Roman"/>
                <w:color w:val="000000"/>
                <w:szCs w:val="24"/>
              </w:rPr>
              <w:t xml:space="preserve"> </w:t>
            </w:r>
            <w:proofErr w:type="spellStart"/>
            <w:r w:rsidRPr="00016CA0">
              <w:rPr>
                <w:rFonts w:eastAsia="Times New Roman"/>
                <w:color w:val="000000"/>
                <w:szCs w:val="24"/>
              </w:rPr>
              <w:t>vực</w:t>
            </w:r>
            <w:proofErr w:type="spellEnd"/>
          </w:p>
        </w:tc>
      </w:tr>
      <w:tr w:rsidRPr="00016CA0" w:rsidR="00C4369F" w:rsidTr="00C4369F" w14:paraId="54D00BD0" w14:textId="77777777">
        <w:trPr>
          <w:trHeight w:val="315"/>
          <w:trPrChange w:author="Tien Nguyen Anh" w:date="2024-12-06T05:31:00Z" w16du:dateUtc="2024-12-05T22:31:00Z" w:id="148">
            <w:trPr>
              <w:trHeight w:val="315"/>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49">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41E31FB2" w14:textId="6F756E87">
            <w:pPr>
              <w:spacing w:before="0" w:line="360" w:lineRule="auto"/>
              <w:contextualSpacing w:val="0"/>
              <w:jc w:val="center"/>
              <w:rPr>
                <w:rFonts w:eastAsia="Times New Roman"/>
                <w:color w:val="000000"/>
                <w:szCs w:val="24"/>
              </w:rPr>
            </w:pPr>
            <w:ins w:author="Tien Nguyen Anh" w:date="2024-12-08T07:35:00Z" w16du:dateUtc="2024-12-08T00:35:00Z" w:id="150">
              <w:r>
                <w:rPr>
                  <w:rFonts w:ascii="Aptos Narrow" w:hAnsi="Aptos Narrow"/>
                  <w:color w:val="000000"/>
                  <w:sz w:val="22"/>
                </w:rPr>
                <w:t>5</w:t>
              </w:r>
            </w:ins>
            <w:del w:author="Tien Nguyen Anh" w:date="2024-12-08T07:35:00Z" w16du:dateUtc="2024-12-08T00:35:00Z" w:id="151">
              <w:r w:rsidRPr="00016CA0" w:rsidDel="000D2EF7">
                <w:rPr>
                  <w:rFonts w:eastAsia="Times New Roman"/>
                  <w:color w:val="000000"/>
                  <w:szCs w:val="24"/>
                </w:rPr>
                <w:delText>6</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52">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4143C442" w14:textId="77777777">
            <w:pPr>
              <w:spacing w:before="0" w:line="360" w:lineRule="auto"/>
              <w:contextualSpacing w:val="0"/>
              <w:jc w:val="left"/>
              <w:rPr>
                <w:rFonts w:eastAsia="Times New Roman"/>
                <w:color w:val="000000"/>
                <w:szCs w:val="24"/>
              </w:rPr>
            </w:pPr>
            <w:r w:rsidRPr="00016CA0">
              <w:rPr>
                <w:rFonts w:eastAsia="Times New Roman"/>
                <w:color w:val="000000"/>
                <w:szCs w:val="24"/>
              </w:rPr>
              <w:t>Cash Flow</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53">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5FCCF496"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Thông tin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nợ</w:t>
            </w:r>
            <w:proofErr w:type="spellEnd"/>
            <w:r w:rsidRPr="00016CA0">
              <w:rPr>
                <w:rFonts w:eastAsia="Times New Roman"/>
                <w:color w:val="000000"/>
                <w:szCs w:val="24"/>
              </w:rPr>
              <w:t xml:space="preserve"> </w:t>
            </w:r>
            <w:proofErr w:type="spellStart"/>
            <w:r w:rsidRPr="00016CA0">
              <w:rPr>
                <w:rFonts w:eastAsia="Times New Roman"/>
                <w:color w:val="000000"/>
                <w:szCs w:val="24"/>
              </w:rPr>
              <w:t>sắp</w:t>
            </w:r>
            <w:proofErr w:type="spellEnd"/>
            <w:r w:rsidRPr="00016CA0">
              <w:rPr>
                <w:rFonts w:eastAsia="Times New Roman"/>
                <w:color w:val="000000"/>
                <w:szCs w:val="24"/>
              </w:rPr>
              <w:t xml:space="preserve"> </w:t>
            </w:r>
            <w:proofErr w:type="spellStart"/>
            <w:r w:rsidRPr="00016CA0">
              <w:rPr>
                <w:rFonts w:eastAsia="Times New Roman"/>
                <w:color w:val="000000"/>
                <w:szCs w:val="24"/>
              </w:rPr>
              <w:t>đến</w:t>
            </w:r>
            <w:proofErr w:type="spellEnd"/>
            <w:r w:rsidRPr="00016CA0">
              <w:rPr>
                <w:rFonts w:eastAsia="Times New Roman"/>
                <w:color w:val="000000"/>
                <w:szCs w:val="24"/>
              </w:rPr>
              <w:t xml:space="preserve"> </w:t>
            </w:r>
            <w:proofErr w:type="spellStart"/>
            <w:r w:rsidRPr="00016CA0">
              <w:rPr>
                <w:rFonts w:eastAsia="Times New Roman"/>
                <w:color w:val="000000"/>
                <w:szCs w:val="24"/>
              </w:rPr>
              <w:t>hạng</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w:t>
            </w:r>
            <w:proofErr w:type="spellStart"/>
            <w:r w:rsidRPr="00016CA0">
              <w:rPr>
                <w:rFonts w:eastAsia="Times New Roman"/>
                <w:color w:val="000000"/>
                <w:szCs w:val="24"/>
              </w:rPr>
              <w:t>tháng</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p>
        </w:tc>
      </w:tr>
      <w:tr w:rsidRPr="00016CA0" w:rsidR="00C4369F" w:rsidTr="00C4369F" w14:paraId="7382FB07" w14:textId="77777777">
        <w:trPr>
          <w:trHeight w:val="630"/>
          <w:trPrChange w:author="Tien Nguyen Anh" w:date="2024-12-06T05:31:00Z" w16du:dateUtc="2024-12-05T22:31:00Z" w:id="154">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55">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4C6204ED" w14:textId="2962F185">
            <w:pPr>
              <w:spacing w:before="0" w:line="360" w:lineRule="auto"/>
              <w:contextualSpacing w:val="0"/>
              <w:jc w:val="center"/>
              <w:rPr>
                <w:rFonts w:eastAsia="Times New Roman"/>
                <w:color w:val="000000"/>
                <w:szCs w:val="24"/>
              </w:rPr>
            </w:pPr>
            <w:ins w:author="Tien Nguyen Anh" w:date="2024-12-08T07:35:00Z" w16du:dateUtc="2024-12-08T00:35:00Z" w:id="156">
              <w:r>
                <w:rPr>
                  <w:rFonts w:ascii="Aptos Narrow" w:hAnsi="Aptos Narrow"/>
                  <w:color w:val="000000"/>
                  <w:sz w:val="22"/>
                </w:rPr>
                <w:t>6</w:t>
              </w:r>
            </w:ins>
            <w:del w:author="Tien Nguyen Anh" w:date="2024-12-08T07:35:00Z" w16du:dateUtc="2024-12-08T00:35:00Z" w:id="157">
              <w:r w:rsidRPr="00016CA0" w:rsidDel="000D2EF7">
                <w:rPr>
                  <w:rFonts w:eastAsia="Times New Roman"/>
                  <w:color w:val="000000"/>
                  <w:szCs w:val="24"/>
                </w:rPr>
                <w:delText>7</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58">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6763D42F" w14:textId="77777777">
            <w:pPr>
              <w:spacing w:before="0" w:line="360" w:lineRule="auto"/>
              <w:contextualSpacing w:val="0"/>
              <w:jc w:val="left"/>
              <w:rPr>
                <w:rFonts w:eastAsia="Times New Roman"/>
                <w:color w:val="000000"/>
                <w:szCs w:val="24"/>
              </w:rPr>
            </w:pPr>
            <w:r w:rsidRPr="00016CA0">
              <w:rPr>
                <w:rFonts w:eastAsia="Times New Roman"/>
                <w:color w:val="000000"/>
                <w:szCs w:val="24"/>
              </w:rPr>
              <w:t>Digital Banking Account</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59">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7BCFF1FA"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Tài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ngân</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để</w:t>
            </w:r>
            <w:proofErr w:type="spellEnd"/>
            <w:r w:rsidRPr="00016CA0">
              <w:rPr>
                <w:rFonts w:eastAsia="Times New Roman"/>
                <w:color w:val="000000"/>
                <w:szCs w:val="24"/>
              </w:rPr>
              <w:t xml:space="preserve"> </w:t>
            </w:r>
            <w:proofErr w:type="spellStart"/>
            <w:r w:rsidRPr="00016CA0">
              <w:rPr>
                <w:rFonts w:eastAsia="Times New Roman"/>
                <w:color w:val="000000"/>
                <w:szCs w:val="24"/>
              </w:rPr>
              <w:t>quản</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w:t>
            </w:r>
            <w:proofErr w:type="spellStart"/>
            <w:r w:rsidRPr="00016CA0">
              <w:rPr>
                <w:rFonts w:eastAsia="Times New Roman"/>
                <w:color w:val="000000"/>
                <w:szCs w:val="24"/>
              </w:rPr>
              <w:t>thông</w:t>
            </w:r>
            <w:proofErr w:type="spellEnd"/>
            <w:r w:rsidRPr="00016CA0">
              <w:rPr>
                <w:rFonts w:eastAsia="Times New Roman"/>
                <w:color w:val="000000"/>
                <w:szCs w:val="24"/>
              </w:rPr>
              <w:t xml:space="preserve"> tin </w:t>
            </w:r>
            <w:proofErr w:type="spellStart"/>
            <w:r w:rsidRPr="00016CA0">
              <w:rPr>
                <w:rFonts w:eastAsia="Times New Roman"/>
                <w:color w:val="000000"/>
                <w:szCs w:val="24"/>
              </w:rPr>
              <w:t>liên</w:t>
            </w:r>
            <w:proofErr w:type="spellEnd"/>
            <w:r w:rsidRPr="00016CA0">
              <w:rPr>
                <w:rFonts w:eastAsia="Times New Roman"/>
                <w:color w:val="000000"/>
                <w:szCs w:val="24"/>
              </w:rPr>
              <w:t xml:space="preserve"> </w:t>
            </w:r>
            <w:proofErr w:type="spellStart"/>
            <w:r w:rsidRPr="00016CA0">
              <w:rPr>
                <w:rFonts w:eastAsia="Times New Roman"/>
                <w:color w:val="000000"/>
                <w:szCs w:val="24"/>
              </w:rPr>
              <w:t>quan</w:t>
            </w:r>
            <w:proofErr w:type="spellEnd"/>
            <w:r w:rsidRPr="00016CA0">
              <w:rPr>
                <w:rFonts w:eastAsia="Times New Roman"/>
                <w:color w:val="000000"/>
                <w:szCs w:val="24"/>
              </w:rPr>
              <w:t xml:space="preserve"> </w:t>
            </w:r>
            <w:proofErr w:type="spellStart"/>
            <w:r w:rsidRPr="00016CA0">
              <w:rPr>
                <w:rFonts w:eastAsia="Times New Roman"/>
                <w:color w:val="000000"/>
                <w:szCs w:val="24"/>
              </w:rPr>
              <w:t>đến</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trực</w:t>
            </w:r>
            <w:proofErr w:type="spellEnd"/>
            <w:r w:rsidRPr="00016CA0">
              <w:rPr>
                <w:rFonts w:eastAsia="Times New Roman"/>
                <w:color w:val="000000"/>
                <w:szCs w:val="24"/>
              </w:rPr>
              <w:t xml:space="preserve"> </w:t>
            </w:r>
            <w:proofErr w:type="spellStart"/>
            <w:r w:rsidRPr="00016CA0">
              <w:rPr>
                <w:rFonts w:eastAsia="Times New Roman"/>
                <w:color w:val="000000"/>
                <w:szCs w:val="24"/>
              </w:rPr>
              <w:t>tuyến</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w:t>
            </w:r>
          </w:p>
        </w:tc>
      </w:tr>
      <w:tr w:rsidRPr="00016CA0" w:rsidR="00C4369F" w:rsidTr="00C4369F" w14:paraId="0ED6DE6B" w14:textId="77777777">
        <w:trPr>
          <w:trHeight w:val="630"/>
          <w:trPrChange w:author="Tien Nguyen Anh" w:date="2024-12-06T05:31:00Z" w16du:dateUtc="2024-12-05T22:31:00Z" w:id="160">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61">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02E53B73" w14:textId="2956BE99">
            <w:pPr>
              <w:spacing w:before="0" w:line="360" w:lineRule="auto"/>
              <w:contextualSpacing w:val="0"/>
              <w:jc w:val="center"/>
              <w:rPr>
                <w:rFonts w:eastAsia="Times New Roman"/>
                <w:color w:val="000000"/>
                <w:szCs w:val="24"/>
              </w:rPr>
            </w:pPr>
            <w:ins w:author="Tien Nguyen Anh" w:date="2024-12-08T07:35:00Z" w16du:dateUtc="2024-12-08T00:35:00Z" w:id="162">
              <w:r>
                <w:rPr>
                  <w:rFonts w:ascii="Aptos Narrow" w:hAnsi="Aptos Narrow"/>
                  <w:color w:val="000000"/>
                  <w:sz w:val="22"/>
                </w:rPr>
                <w:t>7</w:t>
              </w:r>
            </w:ins>
            <w:del w:author="Tien Nguyen Anh" w:date="2024-12-08T07:35:00Z" w16du:dateUtc="2024-12-08T00:35:00Z" w:id="163">
              <w:r w:rsidRPr="00016CA0" w:rsidDel="000D2EF7">
                <w:rPr>
                  <w:rFonts w:eastAsia="Times New Roman"/>
                  <w:color w:val="000000"/>
                  <w:szCs w:val="24"/>
                </w:rPr>
                <w:delText>8</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64">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2F2660A7" w14:textId="77777777">
            <w:pPr>
              <w:spacing w:before="0" w:line="360" w:lineRule="auto"/>
              <w:contextualSpacing w:val="0"/>
              <w:jc w:val="left"/>
              <w:rPr>
                <w:rFonts w:eastAsia="Times New Roman"/>
                <w:color w:val="000000"/>
                <w:szCs w:val="24"/>
              </w:rPr>
            </w:pPr>
            <w:r w:rsidRPr="00016CA0">
              <w:rPr>
                <w:rFonts w:eastAsia="Times New Roman"/>
                <w:color w:val="000000"/>
                <w:szCs w:val="24"/>
              </w:rPr>
              <w:t>Family Banking</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65">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6E56B126"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Các </w:t>
            </w:r>
            <w:proofErr w:type="spellStart"/>
            <w:r w:rsidRPr="00016CA0">
              <w:rPr>
                <w:rFonts w:eastAsia="Times New Roman"/>
                <w:color w:val="000000"/>
                <w:szCs w:val="24"/>
              </w:rPr>
              <w:t>dịch</w:t>
            </w:r>
            <w:proofErr w:type="spellEnd"/>
            <w:r w:rsidRPr="00016CA0">
              <w:rPr>
                <w:rFonts w:eastAsia="Times New Roman"/>
                <w:color w:val="000000"/>
                <w:szCs w:val="24"/>
              </w:rPr>
              <w:t xml:space="preserve"> </w:t>
            </w:r>
            <w:proofErr w:type="spellStart"/>
            <w:r w:rsidRPr="00016CA0">
              <w:rPr>
                <w:rFonts w:eastAsia="Times New Roman"/>
                <w:color w:val="000000"/>
                <w:szCs w:val="24"/>
              </w:rPr>
              <w:t>vụ</w:t>
            </w:r>
            <w:proofErr w:type="spellEnd"/>
            <w:r w:rsidRPr="00016CA0">
              <w:rPr>
                <w:rFonts w:eastAsia="Times New Roman"/>
                <w:color w:val="000000"/>
                <w:szCs w:val="24"/>
              </w:rPr>
              <w:t xml:space="preserve"> </w:t>
            </w:r>
            <w:proofErr w:type="spellStart"/>
            <w:r w:rsidRPr="00016CA0">
              <w:rPr>
                <w:rFonts w:eastAsia="Times New Roman"/>
                <w:color w:val="000000"/>
                <w:szCs w:val="24"/>
              </w:rPr>
              <w:t>ngân</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gia</w:t>
            </w:r>
            <w:proofErr w:type="spellEnd"/>
            <w:r w:rsidRPr="00016CA0">
              <w:rPr>
                <w:rFonts w:eastAsia="Times New Roman"/>
                <w:color w:val="000000"/>
                <w:szCs w:val="24"/>
              </w:rPr>
              <w:t xml:space="preserve"> </w:t>
            </w:r>
            <w:proofErr w:type="spellStart"/>
            <w:r w:rsidRPr="00016CA0">
              <w:rPr>
                <w:rFonts w:eastAsia="Times New Roman"/>
                <w:color w:val="000000"/>
                <w:szCs w:val="24"/>
              </w:rPr>
              <w:t>đình</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bao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thông</w:t>
            </w:r>
            <w:proofErr w:type="spellEnd"/>
            <w:r w:rsidRPr="00016CA0">
              <w:rPr>
                <w:rFonts w:eastAsia="Times New Roman"/>
                <w:color w:val="000000"/>
                <w:szCs w:val="24"/>
              </w:rPr>
              <w:t xml:space="preserve"> tin </w:t>
            </w:r>
            <w:proofErr w:type="spellStart"/>
            <w:r w:rsidRPr="00016CA0">
              <w:rPr>
                <w:rFonts w:eastAsia="Times New Roman"/>
                <w:color w:val="000000"/>
                <w:szCs w:val="24"/>
              </w:rPr>
              <w:t>như</w:t>
            </w:r>
            <w:proofErr w:type="spellEnd"/>
            <w:r w:rsidRPr="00016CA0">
              <w:rPr>
                <w:rFonts w:eastAsia="Times New Roman"/>
                <w:color w:val="000000"/>
                <w:szCs w:val="24"/>
              </w:rPr>
              <w:t xml:space="preserve"> </w:t>
            </w:r>
            <w:proofErr w:type="spellStart"/>
            <w:r w:rsidRPr="00016CA0">
              <w:rPr>
                <w:rFonts w:eastAsia="Times New Roman"/>
                <w:color w:val="000000"/>
                <w:szCs w:val="24"/>
              </w:rPr>
              <w:t>mã</w:t>
            </w:r>
            <w:proofErr w:type="spellEnd"/>
            <w:r w:rsidRPr="00016CA0">
              <w:rPr>
                <w:rFonts w:eastAsia="Times New Roman"/>
                <w:color w:val="000000"/>
                <w:szCs w:val="24"/>
              </w:rPr>
              <w:t xml:space="preserve"> Family ID, </w:t>
            </w:r>
            <w:proofErr w:type="spellStart"/>
            <w:r w:rsidRPr="00016CA0">
              <w:rPr>
                <w:rFonts w:eastAsia="Times New Roman"/>
                <w:color w:val="000000"/>
                <w:szCs w:val="24"/>
              </w:rPr>
              <w:t>phân</w:t>
            </w:r>
            <w:proofErr w:type="spellEnd"/>
            <w:r w:rsidRPr="00016CA0">
              <w:rPr>
                <w:rFonts w:eastAsia="Times New Roman"/>
                <w:color w:val="000000"/>
                <w:szCs w:val="24"/>
              </w:rPr>
              <w:t xml:space="preserve"> </w:t>
            </w:r>
            <w:proofErr w:type="spellStart"/>
            <w:r w:rsidRPr="00016CA0">
              <w:rPr>
                <w:rFonts w:eastAsia="Times New Roman"/>
                <w:color w:val="000000"/>
                <w:szCs w:val="24"/>
              </w:rPr>
              <w:t>khuc</w:t>
            </w:r>
            <w:proofErr w:type="spellEnd"/>
            <w:r w:rsidRPr="00016CA0">
              <w:rPr>
                <w:rFonts w:eastAsia="Times New Roman"/>
                <w:color w:val="000000"/>
                <w:szCs w:val="24"/>
              </w:rPr>
              <w:t xml:space="preserve">, </w:t>
            </w:r>
            <w:proofErr w:type="spellStart"/>
            <w:r w:rsidRPr="00016CA0">
              <w:rPr>
                <w:rFonts w:eastAsia="Times New Roman"/>
                <w:color w:val="000000"/>
                <w:szCs w:val="24"/>
              </w:rPr>
              <w:t>trạng</w:t>
            </w:r>
            <w:proofErr w:type="spellEnd"/>
            <w:r w:rsidRPr="00016CA0">
              <w:rPr>
                <w:rFonts w:eastAsia="Times New Roman"/>
                <w:color w:val="000000"/>
                <w:szCs w:val="24"/>
              </w:rPr>
              <w:t xml:space="preserve"> </w:t>
            </w:r>
            <w:proofErr w:type="spellStart"/>
            <w:r w:rsidRPr="00016CA0">
              <w:rPr>
                <w:rFonts w:eastAsia="Times New Roman"/>
                <w:color w:val="000000"/>
                <w:szCs w:val="24"/>
              </w:rPr>
              <w:t>thái</w:t>
            </w:r>
            <w:proofErr w:type="spellEnd"/>
            <w:r w:rsidRPr="00016CA0">
              <w:rPr>
                <w:rFonts w:eastAsia="Times New Roman"/>
                <w:color w:val="000000"/>
                <w:szCs w:val="24"/>
              </w:rPr>
              <w:t>, …</w:t>
            </w:r>
          </w:p>
        </w:tc>
      </w:tr>
      <w:tr w:rsidRPr="00016CA0" w:rsidR="00C4369F" w:rsidTr="00C4369F" w14:paraId="0C6657D2" w14:textId="77777777">
        <w:trPr>
          <w:trHeight w:val="630"/>
          <w:trPrChange w:author="Tien Nguyen Anh" w:date="2024-12-06T05:31:00Z" w16du:dateUtc="2024-12-05T22:31:00Z" w:id="166">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67">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641F59A7" w14:textId="06442E37">
            <w:pPr>
              <w:spacing w:before="0" w:line="360" w:lineRule="auto"/>
              <w:contextualSpacing w:val="0"/>
              <w:jc w:val="center"/>
              <w:rPr>
                <w:rFonts w:eastAsia="Times New Roman"/>
                <w:color w:val="000000"/>
                <w:szCs w:val="24"/>
              </w:rPr>
            </w:pPr>
            <w:ins w:author="Tien Nguyen Anh" w:date="2024-12-08T07:35:00Z" w16du:dateUtc="2024-12-08T00:35:00Z" w:id="168">
              <w:r>
                <w:rPr>
                  <w:rFonts w:ascii="Aptos Narrow" w:hAnsi="Aptos Narrow"/>
                  <w:color w:val="000000"/>
                  <w:sz w:val="22"/>
                </w:rPr>
                <w:t>8</w:t>
              </w:r>
            </w:ins>
            <w:del w:author="Tien Nguyen Anh" w:date="2024-12-08T07:35:00Z" w16du:dateUtc="2024-12-08T00:35:00Z" w:id="169">
              <w:r w:rsidRPr="00016CA0" w:rsidDel="000D2EF7">
                <w:rPr>
                  <w:rFonts w:eastAsia="Times New Roman"/>
                  <w:color w:val="000000"/>
                  <w:szCs w:val="24"/>
                </w:rPr>
                <w:delText>9</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70">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21BF5102" w14:textId="77777777">
            <w:pPr>
              <w:spacing w:before="0" w:line="360" w:lineRule="auto"/>
              <w:contextualSpacing w:val="0"/>
              <w:jc w:val="left"/>
              <w:rPr>
                <w:rFonts w:eastAsia="Times New Roman"/>
                <w:color w:val="000000"/>
                <w:szCs w:val="24"/>
              </w:rPr>
            </w:pPr>
            <w:r w:rsidRPr="00016CA0">
              <w:rPr>
                <w:rFonts w:eastAsia="Times New Roman"/>
                <w:color w:val="000000"/>
                <w:szCs w:val="24"/>
              </w:rPr>
              <w:t>Financial Account</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71">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43937E70"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Tài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chính</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là</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ngân</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đầu</w:t>
            </w:r>
            <w:proofErr w:type="spellEnd"/>
            <w:r w:rsidRPr="00016CA0">
              <w:rPr>
                <w:rFonts w:eastAsia="Times New Roman"/>
                <w:color w:val="000000"/>
                <w:szCs w:val="24"/>
              </w:rPr>
              <w:t xml:space="preserve"> </w:t>
            </w:r>
            <w:proofErr w:type="spellStart"/>
            <w:r w:rsidRPr="00016CA0">
              <w:rPr>
                <w:rFonts w:eastAsia="Times New Roman"/>
                <w:color w:val="000000"/>
                <w:szCs w:val="24"/>
              </w:rPr>
              <w:t>tư</w:t>
            </w:r>
            <w:proofErr w:type="spellEnd"/>
            <w:r w:rsidRPr="00016CA0">
              <w:rPr>
                <w:rFonts w:eastAsia="Times New Roman"/>
                <w:color w:val="000000"/>
                <w:szCs w:val="24"/>
              </w:rPr>
              <w:t xml:space="preserve">, </w:t>
            </w:r>
            <w:proofErr w:type="spellStart"/>
            <w:r w:rsidRPr="00016CA0">
              <w:rPr>
                <w:rFonts w:eastAsia="Times New Roman"/>
                <w:color w:val="000000"/>
                <w:szCs w:val="24"/>
              </w:rPr>
              <w:t>tiết</w:t>
            </w:r>
            <w:proofErr w:type="spellEnd"/>
            <w:r w:rsidRPr="00016CA0">
              <w:rPr>
                <w:rFonts w:eastAsia="Times New Roman"/>
                <w:color w:val="000000"/>
                <w:szCs w:val="24"/>
              </w:rPr>
              <w:t xml:space="preserve"> </w:t>
            </w:r>
            <w:proofErr w:type="spellStart"/>
            <w:r w:rsidRPr="00016CA0">
              <w:rPr>
                <w:rFonts w:eastAsia="Times New Roman"/>
                <w:color w:val="000000"/>
                <w:szCs w:val="24"/>
              </w:rPr>
              <w:t>kiệm</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loại</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khác</w:t>
            </w:r>
            <w:proofErr w:type="spellEnd"/>
            <w:r w:rsidRPr="00016CA0">
              <w:rPr>
                <w:rFonts w:eastAsia="Times New Roman"/>
                <w:color w:val="000000"/>
                <w:szCs w:val="24"/>
              </w:rPr>
              <w:t>, …</w:t>
            </w:r>
          </w:p>
        </w:tc>
      </w:tr>
      <w:tr w:rsidRPr="00016CA0" w:rsidR="00C4369F" w:rsidTr="00C4369F" w14:paraId="2A425AA1" w14:textId="77777777">
        <w:trPr>
          <w:trHeight w:val="315"/>
          <w:trPrChange w:author="Tien Nguyen Anh" w:date="2024-12-06T05:31:00Z" w16du:dateUtc="2024-12-05T22:31:00Z" w:id="172">
            <w:trPr>
              <w:trHeight w:val="315"/>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73">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4D43D18E" w14:textId="20294EC0">
            <w:pPr>
              <w:spacing w:before="0" w:line="360" w:lineRule="auto"/>
              <w:contextualSpacing w:val="0"/>
              <w:jc w:val="center"/>
              <w:rPr>
                <w:rFonts w:eastAsia="Times New Roman"/>
                <w:color w:val="000000"/>
                <w:szCs w:val="24"/>
              </w:rPr>
            </w:pPr>
            <w:ins w:author="Tien Nguyen Anh" w:date="2024-12-08T07:35:00Z" w16du:dateUtc="2024-12-08T00:35:00Z" w:id="174">
              <w:r>
                <w:rPr>
                  <w:rFonts w:ascii="Aptos Narrow" w:hAnsi="Aptos Narrow"/>
                  <w:color w:val="000000"/>
                  <w:sz w:val="22"/>
                </w:rPr>
                <w:t>9</w:t>
              </w:r>
            </w:ins>
            <w:del w:author="Tien Nguyen Anh" w:date="2024-12-08T07:35:00Z" w16du:dateUtc="2024-12-08T00:35:00Z" w:id="175">
              <w:r w:rsidRPr="00016CA0" w:rsidDel="000D2EF7">
                <w:rPr>
                  <w:rFonts w:eastAsia="Times New Roman"/>
                  <w:color w:val="000000"/>
                  <w:szCs w:val="24"/>
                </w:rPr>
                <w:delText>10</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76">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3DCB0C41"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Financial </w:t>
            </w:r>
            <w:proofErr w:type="gramStart"/>
            <w:r w:rsidRPr="00016CA0">
              <w:rPr>
                <w:rFonts w:eastAsia="Times New Roman"/>
                <w:color w:val="000000"/>
                <w:szCs w:val="24"/>
              </w:rPr>
              <w:t>Account  History</w:t>
            </w:r>
            <w:proofErr w:type="gramEnd"/>
            <w:r w:rsidRPr="00016CA0">
              <w:rPr>
                <w:rFonts w:eastAsia="Times New Roman"/>
                <w:color w:val="000000"/>
                <w:szCs w:val="24"/>
              </w:rPr>
              <w:t xml:space="preserve"> CC</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77">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31A1E105"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Lịch</w:t>
            </w:r>
            <w:proofErr w:type="spellEnd"/>
            <w:r w:rsidRPr="00016CA0">
              <w:rPr>
                <w:rFonts w:eastAsia="Times New Roman"/>
                <w:color w:val="000000"/>
                <w:szCs w:val="24"/>
              </w:rPr>
              <w:t xml:space="preserve"> </w:t>
            </w:r>
            <w:proofErr w:type="spellStart"/>
            <w:r w:rsidRPr="00016CA0">
              <w:rPr>
                <w:rFonts w:eastAsia="Times New Roman"/>
                <w:color w:val="000000"/>
                <w:szCs w:val="24"/>
              </w:rPr>
              <w:t>sử</w:t>
            </w:r>
            <w:proofErr w:type="spellEnd"/>
            <w:r w:rsidRPr="00016CA0">
              <w:rPr>
                <w:rFonts w:eastAsia="Times New Roman"/>
                <w:color w:val="000000"/>
                <w:szCs w:val="24"/>
              </w:rPr>
              <w:t xml:space="preserve">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dư</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tín</w:t>
            </w:r>
            <w:proofErr w:type="spellEnd"/>
            <w:r w:rsidRPr="00016CA0">
              <w:rPr>
                <w:rFonts w:eastAsia="Times New Roman"/>
                <w:color w:val="000000"/>
                <w:szCs w:val="24"/>
              </w:rPr>
              <w:t xml:space="preserve"> </w:t>
            </w:r>
            <w:proofErr w:type="spellStart"/>
            <w:r w:rsidRPr="00016CA0">
              <w:rPr>
                <w:rFonts w:eastAsia="Times New Roman"/>
                <w:color w:val="000000"/>
                <w:szCs w:val="24"/>
              </w:rPr>
              <w:t>dụng</w:t>
            </w:r>
            <w:proofErr w:type="spellEnd"/>
            <w:r w:rsidRPr="00016CA0">
              <w:rPr>
                <w:rFonts w:eastAsia="Times New Roman"/>
                <w:color w:val="000000"/>
                <w:szCs w:val="24"/>
              </w:rPr>
              <w:t xml:space="preserve"> (Credit Card)</w:t>
            </w:r>
          </w:p>
        </w:tc>
      </w:tr>
      <w:tr w:rsidRPr="00016CA0" w:rsidR="00C4369F" w:rsidTr="00C4369F" w14:paraId="19A73C6A" w14:textId="77777777">
        <w:trPr>
          <w:trHeight w:val="315"/>
          <w:trPrChange w:author="Tien Nguyen Anh" w:date="2024-12-06T05:31:00Z" w16du:dateUtc="2024-12-05T22:31:00Z" w:id="178">
            <w:trPr>
              <w:trHeight w:val="315"/>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79">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4E9B95D9" w14:textId="11C4C563">
            <w:pPr>
              <w:spacing w:before="0" w:line="360" w:lineRule="auto"/>
              <w:contextualSpacing w:val="0"/>
              <w:jc w:val="center"/>
              <w:rPr>
                <w:rFonts w:eastAsia="Times New Roman"/>
                <w:color w:val="000000"/>
                <w:szCs w:val="24"/>
              </w:rPr>
            </w:pPr>
            <w:ins w:author="Tien Nguyen Anh" w:date="2024-12-08T07:35:00Z" w16du:dateUtc="2024-12-08T00:35:00Z" w:id="180">
              <w:r>
                <w:rPr>
                  <w:rFonts w:ascii="Aptos Narrow" w:hAnsi="Aptos Narrow"/>
                  <w:color w:val="000000"/>
                  <w:sz w:val="22"/>
                </w:rPr>
                <w:t>10</w:t>
              </w:r>
            </w:ins>
            <w:del w:author="Tien Nguyen Anh" w:date="2024-12-08T07:35:00Z" w16du:dateUtc="2024-12-08T00:35:00Z" w:id="181">
              <w:r w:rsidRPr="00016CA0" w:rsidDel="000D2EF7">
                <w:rPr>
                  <w:rFonts w:eastAsia="Times New Roman"/>
                  <w:color w:val="000000"/>
                  <w:szCs w:val="24"/>
                </w:rPr>
                <w:delText>11</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82">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41D08AFC"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Financial </w:t>
            </w:r>
            <w:proofErr w:type="gramStart"/>
            <w:r w:rsidRPr="00016CA0">
              <w:rPr>
                <w:rFonts w:eastAsia="Times New Roman"/>
                <w:color w:val="000000"/>
                <w:szCs w:val="24"/>
              </w:rPr>
              <w:t>Account  History</w:t>
            </w:r>
            <w:proofErr w:type="gramEnd"/>
            <w:r w:rsidRPr="00016CA0">
              <w:rPr>
                <w:rFonts w:eastAsia="Times New Roman"/>
                <w:color w:val="000000"/>
                <w:szCs w:val="24"/>
              </w:rPr>
              <w:t xml:space="preserve"> IDC</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83">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7870C7A0"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Lịch</w:t>
            </w:r>
            <w:proofErr w:type="spellEnd"/>
            <w:r w:rsidRPr="00016CA0">
              <w:rPr>
                <w:rFonts w:eastAsia="Times New Roman"/>
                <w:color w:val="000000"/>
                <w:szCs w:val="24"/>
              </w:rPr>
              <w:t xml:space="preserve"> </w:t>
            </w:r>
            <w:proofErr w:type="spellStart"/>
            <w:r w:rsidRPr="00016CA0">
              <w:rPr>
                <w:rFonts w:eastAsia="Times New Roman"/>
                <w:color w:val="000000"/>
                <w:szCs w:val="24"/>
              </w:rPr>
              <w:t>sử</w:t>
            </w:r>
            <w:proofErr w:type="spellEnd"/>
            <w:r w:rsidRPr="00016CA0">
              <w:rPr>
                <w:rFonts w:eastAsia="Times New Roman"/>
                <w:color w:val="000000"/>
                <w:szCs w:val="24"/>
              </w:rPr>
              <w:t xml:space="preserve">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dư</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Debit</w:t>
            </w:r>
          </w:p>
        </w:tc>
      </w:tr>
      <w:tr w:rsidRPr="00016CA0" w:rsidR="00C4369F" w:rsidTr="00C4369F" w14:paraId="7E84975D" w14:textId="77777777">
        <w:trPr>
          <w:trHeight w:val="315"/>
          <w:trPrChange w:author="Tien Nguyen Anh" w:date="2024-12-06T05:31:00Z" w16du:dateUtc="2024-12-05T22:31:00Z" w:id="184">
            <w:trPr>
              <w:trHeight w:val="315"/>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85">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3FC56894" w14:textId="3D4A7F66">
            <w:pPr>
              <w:spacing w:before="0" w:line="360" w:lineRule="auto"/>
              <w:contextualSpacing w:val="0"/>
              <w:jc w:val="center"/>
              <w:rPr>
                <w:rFonts w:eastAsia="Times New Roman"/>
                <w:color w:val="000000"/>
                <w:szCs w:val="24"/>
              </w:rPr>
            </w:pPr>
            <w:ins w:author="Tien Nguyen Anh" w:date="2024-12-08T07:35:00Z" w16du:dateUtc="2024-12-08T00:35:00Z" w:id="186">
              <w:r>
                <w:rPr>
                  <w:rFonts w:ascii="Aptos Narrow" w:hAnsi="Aptos Narrow"/>
                  <w:color w:val="000000"/>
                  <w:sz w:val="22"/>
                </w:rPr>
                <w:t>11</w:t>
              </w:r>
            </w:ins>
            <w:del w:author="Tien Nguyen Anh" w:date="2024-12-08T07:35:00Z" w16du:dateUtc="2024-12-08T00:35:00Z" w:id="187">
              <w:r w:rsidRPr="00016CA0" w:rsidDel="000D2EF7">
                <w:rPr>
                  <w:rFonts w:eastAsia="Times New Roman"/>
                  <w:color w:val="000000"/>
                  <w:szCs w:val="24"/>
                </w:rPr>
                <w:delText>12</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88">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1349C6D7"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Financial </w:t>
            </w:r>
            <w:proofErr w:type="gramStart"/>
            <w:r w:rsidRPr="00016CA0">
              <w:rPr>
                <w:rFonts w:eastAsia="Times New Roman"/>
                <w:color w:val="000000"/>
                <w:szCs w:val="24"/>
              </w:rPr>
              <w:t>Account  History</w:t>
            </w:r>
            <w:proofErr w:type="gramEnd"/>
            <w:r w:rsidRPr="00016CA0">
              <w:rPr>
                <w:rFonts w:eastAsia="Times New Roman"/>
                <w:color w:val="000000"/>
                <w:szCs w:val="24"/>
              </w:rPr>
              <w:t xml:space="preserve"> TD</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89">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105DEE1D"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Lịch</w:t>
            </w:r>
            <w:proofErr w:type="spellEnd"/>
            <w:r w:rsidRPr="00016CA0">
              <w:rPr>
                <w:rFonts w:eastAsia="Times New Roman"/>
                <w:color w:val="000000"/>
                <w:szCs w:val="24"/>
              </w:rPr>
              <w:t xml:space="preserve"> </w:t>
            </w:r>
            <w:proofErr w:type="spellStart"/>
            <w:r w:rsidRPr="00016CA0">
              <w:rPr>
                <w:rFonts w:eastAsia="Times New Roman"/>
                <w:color w:val="000000"/>
                <w:szCs w:val="24"/>
              </w:rPr>
              <w:t>sử</w:t>
            </w:r>
            <w:proofErr w:type="spellEnd"/>
            <w:r w:rsidRPr="00016CA0">
              <w:rPr>
                <w:rFonts w:eastAsia="Times New Roman"/>
                <w:color w:val="000000"/>
                <w:szCs w:val="24"/>
              </w:rPr>
              <w:t xml:space="preserve">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dư</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tiền</w:t>
            </w:r>
            <w:proofErr w:type="spellEnd"/>
            <w:r w:rsidRPr="00016CA0">
              <w:rPr>
                <w:rFonts w:eastAsia="Times New Roman"/>
                <w:color w:val="000000"/>
                <w:szCs w:val="24"/>
              </w:rPr>
              <w:t xml:space="preserve"> </w:t>
            </w:r>
            <w:proofErr w:type="spellStart"/>
            <w:r w:rsidRPr="00016CA0">
              <w:rPr>
                <w:rFonts w:eastAsia="Times New Roman"/>
                <w:color w:val="000000"/>
                <w:szCs w:val="24"/>
              </w:rPr>
              <w:t>gửi</w:t>
            </w:r>
            <w:proofErr w:type="spellEnd"/>
          </w:p>
        </w:tc>
      </w:tr>
      <w:tr w:rsidRPr="00016CA0" w:rsidR="00C4369F" w:rsidTr="00C4369F" w14:paraId="1407D634" w14:textId="77777777">
        <w:trPr>
          <w:trHeight w:val="315"/>
          <w:trPrChange w:author="Tien Nguyen Anh" w:date="2024-12-06T05:31:00Z" w16du:dateUtc="2024-12-05T22:31:00Z" w:id="190">
            <w:trPr>
              <w:trHeight w:val="315"/>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91">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3FAFB9E7" w14:textId="7EEB53EF">
            <w:pPr>
              <w:spacing w:before="0" w:line="360" w:lineRule="auto"/>
              <w:contextualSpacing w:val="0"/>
              <w:jc w:val="center"/>
              <w:rPr>
                <w:rFonts w:eastAsia="Times New Roman"/>
                <w:color w:val="000000"/>
                <w:szCs w:val="24"/>
              </w:rPr>
            </w:pPr>
            <w:ins w:author="Tien Nguyen Anh" w:date="2024-12-08T07:35:00Z" w16du:dateUtc="2024-12-08T00:35:00Z" w:id="192">
              <w:r>
                <w:rPr>
                  <w:rFonts w:ascii="Aptos Narrow" w:hAnsi="Aptos Narrow"/>
                  <w:color w:val="000000"/>
                  <w:sz w:val="22"/>
                </w:rPr>
                <w:t>12</w:t>
              </w:r>
            </w:ins>
            <w:del w:author="Tien Nguyen Anh" w:date="2024-12-08T07:35:00Z" w16du:dateUtc="2024-12-08T00:35:00Z" w:id="193">
              <w:r w:rsidRPr="00016CA0" w:rsidDel="000D2EF7">
                <w:rPr>
                  <w:rFonts w:eastAsia="Times New Roman"/>
                  <w:color w:val="000000"/>
                  <w:szCs w:val="24"/>
                </w:rPr>
                <w:delText>13</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194">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537BBB24" w14:textId="77777777">
            <w:pPr>
              <w:spacing w:before="0" w:line="360" w:lineRule="auto"/>
              <w:contextualSpacing w:val="0"/>
              <w:jc w:val="left"/>
              <w:rPr>
                <w:rFonts w:eastAsia="Times New Roman"/>
                <w:color w:val="000000"/>
                <w:szCs w:val="24"/>
              </w:rPr>
            </w:pPr>
            <w:r w:rsidRPr="00016CA0">
              <w:rPr>
                <w:rFonts w:eastAsia="Times New Roman"/>
                <w:color w:val="000000"/>
                <w:szCs w:val="24"/>
              </w:rPr>
              <w:t>Financial Account History Casa</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195">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4CC74751"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Lịch</w:t>
            </w:r>
            <w:proofErr w:type="spellEnd"/>
            <w:r w:rsidRPr="00016CA0">
              <w:rPr>
                <w:rFonts w:eastAsia="Times New Roman"/>
                <w:color w:val="000000"/>
                <w:szCs w:val="24"/>
              </w:rPr>
              <w:t xml:space="preserve"> </w:t>
            </w:r>
            <w:proofErr w:type="spellStart"/>
            <w:r w:rsidRPr="00016CA0">
              <w:rPr>
                <w:rFonts w:eastAsia="Times New Roman"/>
                <w:color w:val="000000"/>
                <w:szCs w:val="24"/>
              </w:rPr>
              <w:t>sử</w:t>
            </w:r>
            <w:proofErr w:type="spellEnd"/>
            <w:r w:rsidRPr="00016CA0">
              <w:rPr>
                <w:rFonts w:eastAsia="Times New Roman"/>
                <w:color w:val="000000"/>
                <w:szCs w:val="24"/>
              </w:rPr>
              <w:t xml:space="preserve">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dư</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Casa (Current Account, Savings Account)</w:t>
            </w:r>
          </w:p>
        </w:tc>
      </w:tr>
      <w:tr w:rsidRPr="00016CA0" w:rsidR="00C4369F" w:rsidTr="00C4369F" w14:paraId="779EA4D8" w14:textId="77777777">
        <w:trPr>
          <w:trHeight w:val="315"/>
          <w:trPrChange w:author="Tien Nguyen Anh" w:date="2024-12-06T05:31:00Z" w16du:dateUtc="2024-12-05T22:31:00Z" w:id="196">
            <w:trPr>
              <w:trHeight w:val="315"/>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197">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0BB15253" w14:textId="08BE8E9B">
            <w:pPr>
              <w:spacing w:before="0" w:line="360" w:lineRule="auto"/>
              <w:contextualSpacing w:val="0"/>
              <w:jc w:val="center"/>
              <w:rPr>
                <w:rFonts w:eastAsia="Times New Roman"/>
                <w:color w:val="000000"/>
                <w:szCs w:val="24"/>
              </w:rPr>
            </w:pPr>
            <w:ins w:author="Tien Nguyen Anh" w:date="2024-12-08T07:35:00Z" w16du:dateUtc="2024-12-08T00:35:00Z" w:id="198">
              <w:r>
                <w:rPr>
                  <w:rFonts w:ascii="Aptos Narrow" w:hAnsi="Aptos Narrow"/>
                  <w:color w:val="000000"/>
                  <w:sz w:val="22"/>
                </w:rPr>
                <w:t>13</w:t>
              </w:r>
            </w:ins>
            <w:del w:author="Tien Nguyen Anh" w:date="2024-12-08T07:35:00Z" w16du:dateUtc="2024-12-08T00:35:00Z" w:id="199">
              <w:r w:rsidRPr="00016CA0" w:rsidDel="000D2EF7">
                <w:rPr>
                  <w:rFonts w:eastAsia="Times New Roman"/>
                  <w:color w:val="000000"/>
                  <w:szCs w:val="24"/>
                </w:rPr>
                <w:delText>14</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00">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2CAFEDEE" w14:textId="77777777">
            <w:pPr>
              <w:spacing w:before="0" w:line="360" w:lineRule="auto"/>
              <w:contextualSpacing w:val="0"/>
              <w:jc w:val="left"/>
              <w:rPr>
                <w:rFonts w:eastAsia="Times New Roman"/>
                <w:color w:val="000000"/>
                <w:szCs w:val="24"/>
              </w:rPr>
            </w:pPr>
            <w:r w:rsidRPr="00016CA0">
              <w:rPr>
                <w:rFonts w:eastAsia="Times New Roman"/>
                <w:color w:val="000000"/>
                <w:szCs w:val="24"/>
              </w:rPr>
              <w:t>Financial Account History OD</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01">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74478AA4"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Lịch</w:t>
            </w:r>
            <w:proofErr w:type="spellEnd"/>
            <w:r w:rsidRPr="00016CA0">
              <w:rPr>
                <w:rFonts w:eastAsia="Times New Roman"/>
                <w:color w:val="000000"/>
                <w:szCs w:val="24"/>
              </w:rPr>
              <w:t xml:space="preserve"> </w:t>
            </w:r>
            <w:proofErr w:type="spellStart"/>
            <w:r w:rsidRPr="00016CA0">
              <w:rPr>
                <w:rFonts w:eastAsia="Times New Roman"/>
                <w:color w:val="000000"/>
                <w:szCs w:val="24"/>
              </w:rPr>
              <w:t>sử</w:t>
            </w:r>
            <w:proofErr w:type="spellEnd"/>
            <w:r w:rsidRPr="00016CA0">
              <w:rPr>
                <w:rFonts w:eastAsia="Times New Roman"/>
                <w:color w:val="000000"/>
                <w:szCs w:val="24"/>
              </w:rPr>
              <w:t xml:space="preserve">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dư</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vay</w:t>
            </w:r>
            <w:proofErr w:type="spellEnd"/>
            <w:r w:rsidRPr="00016CA0">
              <w:rPr>
                <w:rFonts w:eastAsia="Times New Roman"/>
                <w:color w:val="000000"/>
                <w:szCs w:val="24"/>
              </w:rPr>
              <w:t xml:space="preserve"> </w:t>
            </w:r>
            <w:proofErr w:type="spellStart"/>
            <w:r w:rsidRPr="00016CA0">
              <w:rPr>
                <w:rFonts w:eastAsia="Times New Roman"/>
                <w:color w:val="000000"/>
                <w:szCs w:val="24"/>
              </w:rPr>
              <w:t>thấu</w:t>
            </w:r>
            <w:proofErr w:type="spellEnd"/>
            <w:r w:rsidRPr="00016CA0">
              <w:rPr>
                <w:rFonts w:eastAsia="Times New Roman"/>
                <w:color w:val="000000"/>
                <w:szCs w:val="24"/>
              </w:rPr>
              <w:t xml:space="preserve"> chi</w:t>
            </w:r>
          </w:p>
        </w:tc>
      </w:tr>
      <w:tr w:rsidRPr="00016CA0" w:rsidR="00C4369F" w:rsidTr="00C4369F" w14:paraId="189EC7AF" w14:textId="77777777">
        <w:trPr>
          <w:trHeight w:val="630"/>
          <w:trPrChange w:author="Tien Nguyen Anh" w:date="2024-12-06T05:31:00Z" w16du:dateUtc="2024-12-05T22:31:00Z" w:id="202">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03">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1C26E8A2" w14:textId="4CF30F82">
            <w:pPr>
              <w:spacing w:before="0" w:line="360" w:lineRule="auto"/>
              <w:contextualSpacing w:val="0"/>
              <w:jc w:val="center"/>
              <w:rPr>
                <w:rFonts w:eastAsia="Times New Roman"/>
                <w:color w:val="000000"/>
                <w:szCs w:val="24"/>
              </w:rPr>
            </w:pPr>
            <w:ins w:author="Tien Nguyen Anh" w:date="2024-12-08T07:35:00Z" w16du:dateUtc="2024-12-08T00:35:00Z" w:id="204">
              <w:r>
                <w:rPr>
                  <w:rFonts w:ascii="Aptos Narrow" w:hAnsi="Aptos Narrow"/>
                  <w:color w:val="000000"/>
                  <w:sz w:val="22"/>
                </w:rPr>
                <w:t>14</w:t>
              </w:r>
            </w:ins>
            <w:del w:author="Tien Nguyen Anh" w:date="2024-12-08T07:35:00Z" w16du:dateUtc="2024-12-08T00:35:00Z" w:id="205">
              <w:r w:rsidRPr="00016CA0" w:rsidDel="000D2EF7">
                <w:rPr>
                  <w:rFonts w:eastAsia="Times New Roman"/>
                  <w:color w:val="000000"/>
                  <w:szCs w:val="24"/>
                </w:rPr>
                <w:delText>15</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06">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1BB75390" w14:textId="77777777">
            <w:pPr>
              <w:spacing w:before="0" w:line="360" w:lineRule="auto"/>
              <w:contextualSpacing w:val="0"/>
              <w:jc w:val="left"/>
              <w:rPr>
                <w:rFonts w:eastAsia="Times New Roman"/>
                <w:color w:val="000000"/>
                <w:szCs w:val="24"/>
              </w:rPr>
            </w:pPr>
            <w:r w:rsidRPr="00016CA0">
              <w:rPr>
                <w:rFonts w:eastAsia="Times New Roman"/>
                <w:color w:val="000000"/>
                <w:szCs w:val="24"/>
              </w:rPr>
              <w:t>Financial Account Party</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07">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630D8471"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Bên</w:t>
            </w:r>
            <w:proofErr w:type="spellEnd"/>
            <w:r w:rsidRPr="00016CA0">
              <w:rPr>
                <w:rFonts w:eastAsia="Times New Roman"/>
                <w:color w:val="000000"/>
                <w:szCs w:val="24"/>
              </w:rPr>
              <w:t xml:space="preserve"> </w:t>
            </w:r>
            <w:proofErr w:type="spellStart"/>
            <w:r w:rsidRPr="00016CA0">
              <w:rPr>
                <w:rFonts w:eastAsia="Times New Roman"/>
                <w:color w:val="000000"/>
                <w:szCs w:val="24"/>
              </w:rPr>
              <w:t>liên</w:t>
            </w:r>
            <w:proofErr w:type="spellEnd"/>
            <w:r w:rsidRPr="00016CA0">
              <w:rPr>
                <w:rFonts w:eastAsia="Times New Roman"/>
                <w:color w:val="000000"/>
                <w:szCs w:val="24"/>
              </w:rPr>
              <w:t xml:space="preserve"> </w:t>
            </w:r>
            <w:proofErr w:type="spellStart"/>
            <w:r w:rsidRPr="00016CA0">
              <w:rPr>
                <w:rFonts w:eastAsia="Times New Roman"/>
                <w:color w:val="000000"/>
                <w:szCs w:val="24"/>
              </w:rPr>
              <w:t>quan</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chính</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là</w:t>
            </w:r>
            <w:proofErr w:type="spellEnd"/>
            <w:r w:rsidRPr="00016CA0">
              <w:rPr>
                <w:rFonts w:eastAsia="Times New Roman"/>
                <w:color w:val="000000"/>
                <w:szCs w:val="24"/>
              </w:rPr>
              <w:t xml:space="preserve"> </w:t>
            </w:r>
            <w:proofErr w:type="spellStart"/>
            <w:r w:rsidRPr="00016CA0">
              <w:rPr>
                <w:rFonts w:eastAsia="Times New Roman"/>
                <w:color w:val="000000"/>
                <w:szCs w:val="24"/>
              </w:rPr>
              <w:t>chủ</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ủy</w:t>
            </w:r>
            <w:proofErr w:type="spellEnd"/>
            <w:r w:rsidRPr="00016CA0">
              <w:rPr>
                <w:rFonts w:eastAsia="Times New Roman"/>
                <w:color w:val="000000"/>
                <w:szCs w:val="24"/>
              </w:rPr>
              <w:t xml:space="preserve"> </w:t>
            </w:r>
            <w:proofErr w:type="spellStart"/>
            <w:r w:rsidRPr="00016CA0">
              <w:rPr>
                <w:rFonts w:eastAsia="Times New Roman"/>
                <w:color w:val="000000"/>
                <w:szCs w:val="24"/>
              </w:rPr>
              <w:t>quyền</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bên</w:t>
            </w:r>
            <w:proofErr w:type="spellEnd"/>
            <w:r w:rsidRPr="00016CA0">
              <w:rPr>
                <w:rFonts w:eastAsia="Times New Roman"/>
                <w:color w:val="000000"/>
                <w:szCs w:val="24"/>
              </w:rPr>
              <w:t xml:space="preserve"> </w:t>
            </w:r>
            <w:proofErr w:type="spellStart"/>
            <w:r w:rsidRPr="00016CA0">
              <w:rPr>
                <w:rFonts w:eastAsia="Times New Roman"/>
                <w:color w:val="000000"/>
                <w:szCs w:val="24"/>
              </w:rPr>
              <w:t>liên</w:t>
            </w:r>
            <w:proofErr w:type="spellEnd"/>
            <w:r w:rsidRPr="00016CA0">
              <w:rPr>
                <w:rFonts w:eastAsia="Times New Roman"/>
                <w:color w:val="000000"/>
                <w:szCs w:val="24"/>
              </w:rPr>
              <w:t xml:space="preserve"> </w:t>
            </w:r>
            <w:proofErr w:type="spellStart"/>
            <w:r w:rsidRPr="00016CA0">
              <w:rPr>
                <w:rFonts w:eastAsia="Times New Roman"/>
                <w:color w:val="000000"/>
                <w:szCs w:val="24"/>
              </w:rPr>
              <w:t>quan</w:t>
            </w:r>
            <w:proofErr w:type="spellEnd"/>
            <w:r w:rsidRPr="00016CA0">
              <w:rPr>
                <w:rFonts w:eastAsia="Times New Roman"/>
                <w:color w:val="000000"/>
                <w:szCs w:val="24"/>
              </w:rPr>
              <w:t xml:space="preserve"> </w:t>
            </w:r>
            <w:proofErr w:type="spellStart"/>
            <w:r w:rsidRPr="00016CA0">
              <w:rPr>
                <w:rFonts w:eastAsia="Times New Roman"/>
                <w:color w:val="000000"/>
                <w:szCs w:val="24"/>
              </w:rPr>
              <w:t>khác</w:t>
            </w:r>
            <w:proofErr w:type="spellEnd"/>
          </w:p>
        </w:tc>
      </w:tr>
      <w:tr w:rsidRPr="00016CA0" w:rsidR="00C4369F" w:rsidTr="00C4369F" w14:paraId="40E565F9" w14:textId="77777777">
        <w:trPr>
          <w:trHeight w:val="630"/>
          <w:trPrChange w:author="Tien Nguyen Anh" w:date="2024-12-06T05:31:00Z" w16du:dateUtc="2024-12-05T22:31:00Z" w:id="208">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09">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1E5F35E1" w14:textId="4FC36C71">
            <w:pPr>
              <w:spacing w:before="0" w:line="360" w:lineRule="auto"/>
              <w:contextualSpacing w:val="0"/>
              <w:jc w:val="center"/>
              <w:rPr>
                <w:rFonts w:eastAsia="Times New Roman"/>
                <w:color w:val="000000"/>
                <w:szCs w:val="24"/>
              </w:rPr>
            </w:pPr>
            <w:ins w:author="Tien Nguyen Anh" w:date="2024-12-08T07:35:00Z" w16du:dateUtc="2024-12-08T00:35:00Z" w:id="210">
              <w:r>
                <w:rPr>
                  <w:rFonts w:ascii="Aptos Narrow" w:hAnsi="Aptos Narrow"/>
                  <w:color w:val="000000"/>
                  <w:sz w:val="22"/>
                </w:rPr>
                <w:t>15</w:t>
              </w:r>
            </w:ins>
            <w:del w:author="Tien Nguyen Anh" w:date="2024-12-08T07:35:00Z" w16du:dateUtc="2024-12-08T00:35:00Z" w:id="211">
              <w:r w:rsidRPr="00016CA0" w:rsidDel="000D2EF7">
                <w:rPr>
                  <w:rFonts w:eastAsia="Times New Roman"/>
                  <w:color w:val="000000"/>
                  <w:szCs w:val="24"/>
                </w:rPr>
                <w:delText>16</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12">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45A2C025" w14:textId="77777777">
            <w:pPr>
              <w:spacing w:before="0" w:line="360" w:lineRule="auto"/>
              <w:contextualSpacing w:val="0"/>
              <w:jc w:val="left"/>
              <w:rPr>
                <w:rFonts w:eastAsia="Times New Roman"/>
                <w:color w:val="000000"/>
                <w:szCs w:val="24"/>
              </w:rPr>
            </w:pPr>
            <w:r w:rsidRPr="00016CA0">
              <w:rPr>
                <w:rFonts w:eastAsia="Times New Roman"/>
                <w:color w:val="000000"/>
                <w:szCs w:val="24"/>
              </w:rPr>
              <w:t>Insurance Policy</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13">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0FB22941"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Hợp</w:t>
            </w:r>
            <w:proofErr w:type="spellEnd"/>
            <w:r w:rsidRPr="00016CA0">
              <w:rPr>
                <w:rFonts w:eastAsia="Times New Roman"/>
                <w:color w:val="000000"/>
                <w:szCs w:val="24"/>
              </w:rPr>
              <w:t xml:space="preserve"> </w:t>
            </w:r>
            <w:proofErr w:type="spellStart"/>
            <w:r w:rsidRPr="00016CA0">
              <w:rPr>
                <w:rFonts w:eastAsia="Times New Roman"/>
                <w:color w:val="000000"/>
                <w:szCs w:val="24"/>
              </w:rPr>
              <w:t>đồng</w:t>
            </w:r>
            <w:proofErr w:type="spellEnd"/>
            <w:r w:rsidRPr="00016CA0">
              <w:rPr>
                <w:rFonts w:eastAsia="Times New Roman"/>
                <w:color w:val="000000"/>
                <w:szCs w:val="24"/>
              </w:rPr>
              <w:t xml:space="preserve"> </w:t>
            </w:r>
            <w:proofErr w:type="spellStart"/>
            <w:r w:rsidRPr="00016CA0">
              <w:rPr>
                <w:rFonts w:eastAsia="Times New Roman"/>
                <w:color w:val="000000"/>
                <w:szCs w:val="24"/>
              </w:rPr>
              <w:t>bảo</w:t>
            </w:r>
            <w:proofErr w:type="spellEnd"/>
            <w:r w:rsidRPr="00016CA0">
              <w:rPr>
                <w:rFonts w:eastAsia="Times New Roman"/>
                <w:color w:val="000000"/>
                <w:szCs w:val="24"/>
              </w:rPr>
              <w:t xml:space="preserve"> </w:t>
            </w:r>
            <w:proofErr w:type="spellStart"/>
            <w:r w:rsidRPr="00016CA0">
              <w:rPr>
                <w:rFonts w:eastAsia="Times New Roman"/>
                <w:color w:val="000000"/>
                <w:szCs w:val="24"/>
              </w:rPr>
              <w:t>hiểm</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theo</w:t>
            </w:r>
            <w:proofErr w:type="spellEnd"/>
            <w:r w:rsidRPr="00016CA0">
              <w:rPr>
                <w:rFonts w:eastAsia="Times New Roman"/>
                <w:color w:val="000000"/>
                <w:szCs w:val="24"/>
              </w:rPr>
              <w:t xml:space="preserve"> </w:t>
            </w:r>
            <w:proofErr w:type="spellStart"/>
            <w:r w:rsidRPr="00016CA0">
              <w:rPr>
                <w:rFonts w:eastAsia="Times New Roman"/>
                <w:color w:val="000000"/>
                <w:szCs w:val="24"/>
              </w:rPr>
              <w:t>dõi</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chi </w:t>
            </w:r>
            <w:proofErr w:type="spellStart"/>
            <w:r w:rsidRPr="00016CA0">
              <w:rPr>
                <w:rFonts w:eastAsia="Times New Roman"/>
                <w:color w:val="000000"/>
                <w:szCs w:val="24"/>
              </w:rPr>
              <w:t>tiết</w:t>
            </w:r>
            <w:proofErr w:type="spellEnd"/>
            <w:r w:rsidRPr="00016CA0">
              <w:rPr>
                <w:rFonts w:eastAsia="Times New Roman"/>
                <w:color w:val="000000"/>
                <w:szCs w:val="24"/>
              </w:rPr>
              <w:t xml:space="preserve"> </w:t>
            </w:r>
            <w:proofErr w:type="spellStart"/>
            <w:r w:rsidRPr="00016CA0">
              <w:rPr>
                <w:rFonts w:eastAsia="Times New Roman"/>
                <w:color w:val="000000"/>
                <w:szCs w:val="24"/>
              </w:rPr>
              <w:t>liên</w:t>
            </w:r>
            <w:proofErr w:type="spellEnd"/>
            <w:r w:rsidRPr="00016CA0">
              <w:rPr>
                <w:rFonts w:eastAsia="Times New Roman"/>
                <w:color w:val="000000"/>
                <w:szCs w:val="24"/>
              </w:rPr>
              <w:t xml:space="preserve"> </w:t>
            </w:r>
            <w:proofErr w:type="spellStart"/>
            <w:r w:rsidRPr="00016CA0">
              <w:rPr>
                <w:rFonts w:eastAsia="Times New Roman"/>
                <w:color w:val="000000"/>
                <w:szCs w:val="24"/>
              </w:rPr>
              <w:t>quan</w:t>
            </w:r>
            <w:proofErr w:type="spellEnd"/>
            <w:r w:rsidRPr="00016CA0">
              <w:rPr>
                <w:rFonts w:eastAsia="Times New Roman"/>
                <w:color w:val="000000"/>
                <w:szCs w:val="24"/>
              </w:rPr>
              <w:t xml:space="preserve"> </w:t>
            </w:r>
            <w:proofErr w:type="spellStart"/>
            <w:r w:rsidRPr="00016CA0">
              <w:rPr>
                <w:rFonts w:eastAsia="Times New Roman"/>
                <w:color w:val="000000"/>
                <w:szCs w:val="24"/>
              </w:rPr>
              <w:t>đến</w:t>
            </w:r>
            <w:proofErr w:type="spellEnd"/>
            <w:r w:rsidRPr="00016CA0">
              <w:rPr>
                <w:rFonts w:eastAsia="Times New Roman"/>
                <w:color w:val="000000"/>
                <w:szCs w:val="24"/>
              </w:rPr>
              <w:t xml:space="preserve"> </w:t>
            </w:r>
            <w:proofErr w:type="spellStart"/>
            <w:r w:rsidRPr="00016CA0">
              <w:rPr>
                <w:rFonts w:eastAsia="Times New Roman"/>
                <w:color w:val="000000"/>
                <w:szCs w:val="24"/>
              </w:rPr>
              <w:t>bảo</w:t>
            </w:r>
            <w:proofErr w:type="spellEnd"/>
            <w:r w:rsidRPr="00016CA0">
              <w:rPr>
                <w:rFonts w:eastAsia="Times New Roman"/>
                <w:color w:val="000000"/>
                <w:szCs w:val="24"/>
              </w:rPr>
              <w:t xml:space="preserve"> </w:t>
            </w:r>
            <w:proofErr w:type="spellStart"/>
            <w:r w:rsidRPr="00016CA0">
              <w:rPr>
                <w:rFonts w:eastAsia="Times New Roman"/>
                <w:color w:val="000000"/>
                <w:szCs w:val="24"/>
              </w:rPr>
              <w:t>hiểm</w:t>
            </w:r>
            <w:proofErr w:type="spellEnd"/>
          </w:p>
        </w:tc>
      </w:tr>
      <w:tr w:rsidRPr="00016CA0" w:rsidR="00C4369F" w:rsidTr="00C4369F" w14:paraId="54C532B4" w14:textId="77777777">
        <w:trPr>
          <w:trHeight w:val="630"/>
          <w:trPrChange w:author="Tien Nguyen Anh" w:date="2024-12-06T05:31:00Z" w16du:dateUtc="2024-12-05T22:31:00Z" w:id="214">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15">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3B85E69C" w14:textId="5E8B7197">
            <w:pPr>
              <w:spacing w:before="0" w:line="360" w:lineRule="auto"/>
              <w:contextualSpacing w:val="0"/>
              <w:jc w:val="center"/>
              <w:rPr>
                <w:rFonts w:eastAsia="Times New Roman"/>
                <w:color w:val="000000"/>
                <w:szCs w:val="24"/>
              </w:rPr>
            </w:pPr>
            <w:ins w:author="Tien Nguyen Anh" w:date="2024-12-08T07:35:00Z" w16du:dateUtc="2024-12-08T00:35:00Z" w:id="216">
              <w:r>
                <w:rPr>
                  <w:rFonts w:ascii="Aptos Narrow" w:hAnsi="Aptos Narrow"/>
                  <w:color w:val="000000"/>
                  <w:sz w:val="22"/>
                </w:rPr>
                <w:t>16</w:t>
              </w:r>
            </w:ins>
            <w:del w:author="Tien Nguyen Anh" w:date="2024-12-08T07:35:00Z" w16du:dateUtc="2024-12-08T00:35:00Z" w:id="217">
              <w:r w:rsidRPr="00016CA0" w:rsidDel="000D2EF7">
                <w:rPr>
                  <w:rFonts w:eastAsia="Times New Roman"/>
                  <w:color w:val="000000"/>
                  <w:szCs w:val="24"/>
                </w:rPr>
                <w:delText>17</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18">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1AECD0C1" w14:textId="77777777">
            <w:pPr>
              <w:spacing w:before="0" w:line="360" w:lineRule="auto"/>
              <w:contextualSpacing w:val="0"/>
              <w:jc w:val="left"/>
              <w:rPr>
                <w:rFonts w:eastAsia="Times New Roman"/>
                <w:color w:val="000000"/>
                <w:szCs w:val="24"/>
              </w:rPr>
            </w:pPr>
            <w:r w:rsidRPr="00016CA0">
              <w:rPr>
                <w:rFonts w:eastAsia="Times New Roman"/>
                <w:color w:val="000000"/>
                <w:szCs w:val="24"/>
              </w:rPr>
              <w:t>Insurance Policy Participant</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19">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0A114D0A"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tham</w:t>
            </w:r>
            <w:proofErr w:type="spellEnd"/>
            <w:r w:rsidRPr="00016CA0">
              <w:rPr>
                <w:rFonts w:eastAsia="Times New Roman"/>
                <w:color w:val="000000"/>
                <w:szCs w:val="24"/>
              </w:rPr>
              <w:t xml:space="preserve"> </w:t>
            </w:r>
            <w:proofErr w:type="spellStart"/>
            <w:r w:rsidRPr="00016CA0">
              <w:rPr>
                <w:rFonts w:eastAsia="Times New Roman"/>
                <w:color w:val="000000"/>
                <w:szCs w:val="24"/>
              </w:rPr>
              <w:t>gia</w:t>
            </w:r>
            <w:proofErr w:type="spellEnd"/>
            <w:r w:rsidRPr="00016CA0">
              <w:rPr>
                <w:rFonts w:eastAsia="Times New Roman"/>
                <w:color w:val="000000"/>
                <w:szCs w:val="24"/>
              </w:rPr>
              <w:t xml:space="preserve"> </w:t>
            </w:r>
            <w:proofErr w:type="spellStart"/>
            <w:r w:rsidRPr="00016CA0">
              <w:rPr>
                <w:rFonts w:eastAsia="Times New Roman"/>
                <w:color w:val="000000"/>
                <w:szCs w:val="24"/>
              </w:rPr>
              <w:t>bảo</w:t>
            </w:r>
            <w:proofErr w:type="spellEnd"/>
            <w:r w:rsidRPr="00016CA0">
              <w:rPr>
                <w:rFonts w:eastAsia="Times New Roman"/>
                <w:color w:val="000000"/>
                <w:szCs w:val="24"/>
              </w:rPr>
              <w:t xml:space="preserve"> </w:t>
            </w:r>
            <w:proofErr w:type="spellStart"/>
            <w:r w:rsidRPr="00016CA0">
              <w:rPr>
                <w:rFonts w:eastAsia="Times New Roman"/>
                <w:color w:val="000000"/>
                <w:szCs w:val="24"/>
              </w:rPr>
              <w:t>hiểm</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là</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thụ</w:t>
            </w:r>
            <w:proofErr w:type="spellEnd"/>
            <w:r w:rsidRPr="00016CA0">
              <w:rPr>
                <w:rFonts w:eastAsia="Times New Roman"/>
                <w:color w:val="000000"/>
                <w:szCs w:val="24"/>
              </w:rPr>
              <w:t xml:space="preserve"> </w:t>
            </w:r>
            <w:proofErr w:type="spellStart"/>
            <w:r w:rsidRPr="00016CA0">
              <w:rPr>
                <w:rFonts w:eastAsia="Times New Roman"/>
                <w:color w:val="000000"/>
                <w:szCs w:val="24"/>
              </w:rPr>
              <w:t>hưởng</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những</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khác</w:t>
            </w:r>
            <w:proofErr w:type="spellEnd"/>
            <w:r w:rsidRPr="00016CA0">
              <w:rPr>
                <w:rFonts w:eastAsia="Times New Roman"/>
                <w:color w:val="000000"/>
                <w:szCs w:val="24"/>
              </w:rPr>
              <w:t xml:space="preserve"> </w:t>
            </w:r>
            <w:proofErr w:type="spellStart"/>
            <w:r w:rsidRPr="00016CA0">
              <w:rPr>
                <w:rFonts w:eastAsia="Times New Roman"/>
                <w:color w:val="000000"/>
                <w:szCs w:val="24"/>
              </w:rPr>
              <w:t>liên</w:t>
            </w:r>
            <w:proofErr w:type="spellEnd"/>
            <w:r w:rsidRPr="00016CA0">
              <w:rPr>
                <w:rFonts w:eastAsia="Times New Roman"/>
                <w:color w:val="000000"/>
                <w:szCs w:val="24"/>
              </w:rPr>
              <w:t xml:space="preserve"> </w:t>
            </w:r>
            <w:proofErr w:type="spellStart"/>
            <w:r w:rsidRPr="00016CA0">
              <w:rPr>
                <w:rFonts w:eastAsia="Times New Roman"/>
                <w:color w:val="000000"/>
                <w:szCs w:val="24"/>
              </w:rPr>
              <w:t>quan</w:t>
            </w:r>
            <w:proofErr w:type="spellEnd"/>
            <w:r w:rsidRPr="00016CA0">
              <w:rPr>
                <w:rFonts w:eastAsia="Times New Roman"/>
                <w:color w:val="000000"/>
                <w:szCs w:val="24"/>
              </w:rPr>
              <w:t xml:space="preserve"> </w:t>
            </w:r>
            <w:proofErr w:type="spellStart"/>
            <w:r w:rsidRPr="00016CA0">
              <w:rPr>
                <w:rFonts w:eastAsia="Times New Roman"/>
                <w:color w:val="000000"/>
                <w:szCs w:val="24"/>
              </w:rPr>
              <w:t>đến</w:t>
            </w:r>
            <w:proofErr w:type="spellEnd"/>
            <w:r w:rsidRPr="00016CA0">
              <w:rPr>
                <w:rFonts w:eastAsia="Times New Roman"/>
                <w:color w:val="000000"/>
                <w:szCs w:val="24"/>
              </w:rPr>
              <w:t xml:space="preserve"> </w:t>
            </w:r>
            <w:proofErr w:type="spellStart"/>
            <w:r w:rsidRPr="00016CA0">
              <w:rPr>
                <w:rFonts w:eastAsia="Times New Roman"/>
                <w:color w:val="000000"/>
                <w:szCs w:val="24"/>
              </w:rPr>
              <w:t>hợp</w:t>
            </w:r>
            <w:proofErr w:type="spellEnd"/>
            <w:r w:rsidRPr="00016CA0">
              <w:rPr>
                <w:rFonts w:eastAsia="Times New Roman"/>
                <w:color w:val="000000"/>
                <w:szCs w:val="24"/>
              </w:rPr>
              <w:t xml:space="preserve"> </w:t>
            </w:r>
            <w:proofErr w:type="spellStart"/>
            <w:r w:rsidRPr="00016CA0">
              <w:rPr>
                <w:rFonts w:eastAsia="Times New Roman"/>
                <w:color w:val="000000"/>
                <w:szCs w:val="24"/>
              </w:rPr>
              <w:t>đồng</w:t>
            </w:r>
            <w:proofErr w:type="spellEnd"/>
            <w:r w:rsidRPr="00016CA0">
              <w:rPr>
                <w:rFonts w:eastAsia="Times New Roman"/>
                <w:color w:val="000000"/>
                <w:szCs w:val="24"/>
              </w:rPr>
              <w:t xml:space="preserve"> </w:t>
            </w:r>
            <w:proofErr w:type="spellStart"/>
            <w:r w:rsidRPr="00016CA0">
              <w:rPr>
                <w:rFonts w:eastAsia="Times New Roman"/>
                <w:color w:val="000000"/>
                <w:szCs w:val="24"/>
              </w:rPr>
              <w:t>bảo</w:t>
            </w:r>
            <w:proofErr w:type="spellEnd"/>
            <w:r w:rsidRPr="00016CA0">
              <w:rPr>
                <w:rFonts w:eastAsia="Times New Roman"/>
                <w:color w:val="000000"/>
                <w:szCs w:val="24"/>
              </w:rPr>
              <w:t xml:space="preserve"> </w:t>
            </w:r>
            <w:proofErr w:type="spellStart"/>
            <w:r w:rsidRPr="00016CA0">
              <w:rPr>
                <w:rFonts w:eastAsia="Times New Roman"/>
                <w:color w:val="000000"/>
                <w:szCs w:val="24"/>
              </w:rPr>
              <w:t>hiểm</w:t>
            </w:r>
            <w:proofErr w:type="spellEnd"/>
            <w:r w:rsidRPr="00016CA0">
              <w:rPr>
                <w:rFonts w:eastAsia="Times New Roman"/>
                <w:color w:val="000000"/>
                <w:szCs w:val="24"/>
              </w:rPr>
              <w:t>.</w:t>
            </w:r>
          </w:p>
        </w:tc>
      </w:tr>
      <w:tr w:rsidRPr="00016CA0" w:rsidR="00C4369F" w:rsidTr="00C4369F" w14:paraId="22D69E08" w14:textId="77777777">
        <w:trPr>
          <w:trHeight w:val="630"/>
          <w:trPrChange w:author="Tien Nguyen Anh" w:date="2024-12-06T05:31:00Z" w16du:dateUtc="2024-12-05T22:31:00Z" w:id="220">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21">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2C36F477" w14:textId="39DE5484">
            <w:pPr>
              <w:spacing w:before="0" w:line="360" w:lineRule="auto"/>
              <w:contextualSpacing w:val="0"/>
              <w:jc w:val="center"/>
              <w:rPr>
                <w:rFonts w:eastAsia="Times New Roman"/>
                <w:color w:val="000000"/>
                <w:szCs w:val="24"/>
              </w:rPr>
            </w:pPr>
            <w:ins w:author="Tien Nguyen Anh" w:date="2024-12-08T07:35:00Z" w16du:dateUtc="2024-12-08T00:35:00Z" w:id="222">
              <w:r>
                <w:rPr>
                  <w:rFonts w:ascii="Aptos Narrow" w:hAnsi="Aptos Narrow"/>
                  <w:color w:val="000000"/>
                  <w:sz w:val="22"/>
                </w:rPr>
                <w:t>17</w:t>
              </w:r>
            </w:ins>
            <w:del w:author="Tien Nguyen Anh" w:date="2024-12-08T07:35:00Z" w16du:dateUtc="2024-12-08T00:35:00Z" w:id="223">
              <w:r w:rsidRPr="00016CA0" w:rsidDel="000D2EF7">
                <w:rPr>
                  <w:rFonts w:eastAsia="Times New Roman"/>
                  <w:color w:val="000000"/>
                  <w:szCs w:val="24"/>
                </w:rPr>
                <w:delText>18</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24">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534D413C" w14:textId="77777777">
            <w:pPr>
              <w:spacing w:before="0" w:line="360" w:lineRule="auto"/>
              <w:contextualSpacing w:val="0"/>
              <w:jc w:val="left"/>
              <w:rPr>
                <w:rFonts w:eastAsia="Times New Roman"/>
                <w:color w:val="000000"/>
                <w:szCs w:val="24"/>
              </w:rPr>
            </w:pPr>
            <w:r w:rsidRPr="00016CA0">
              <w:rPr>
                <w:rFonts w:eastAsia="Times New Roman"/>
                <w:color w:val="000000"/>
                <w:szCs w:val="24"/>
              </w:rPr>
              <w:t>Issued Card</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25">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55CC89FD"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Thông tin </w:t>
            </w:r>
            <w:proofErr w:type="spellStart"/>
            <w:r w:rsidRPr="00016CA0">
              <w:rPr>
                <w:rFonts w:eastAsia="Times New Roman"/>
                <w:color w:val="000000"/>
                <w:szCs w:val="24"/>
              </w:rPr>
              <w:t>về</w:t>
            </w:r>
            <w:proofErr w:type="spellEnd"/>
            <w:r w:rsidRPr="00016CA0">
              <w:rPr>
                <w:rFonts w:eastAsia="Times New Roman"/>
                <w:color w:val="000000"/>
                <w:szCs w:val="24"/>
              </w:rPr>
              <w:t xml:space="preserve"> </w:t>
            </w:r>
            <w:proofErr w:type="spellStart"/>
            <w:r w:rsidRPr="00016CA0">
              <w:rPr>
                <w:rFonts w:eastAsia="Times New Roman"/>
                <w:color w:val="000000"/>
                <w:szCs w:val="24"/>
              </w:rPr>
              <w:t>thẻ</w:t>
            </w:r>
            <w:proofErr w:type="spellEnd"/>
            <w:r w:rsidRPr="00016CA0">
              <w:rPr>
                <w:rFonts w:eastAsia="Times New Roman"/>
                <w:color w:val="000000"/>
                <w:szCs w:val="24"/>
              </w:rPr>
              <w:t xml:space="preserve"> </w:t>
            </w:r>
            <w:proofErr w:type="spellStart"/>
            <w:r w:rsidRPr="00016CA0">
              <w:rPr>
                <w:rFonts w:eastAsia="Times New Roman"/>
                <w:color w:val="000000"/>
                <w:szCs w:val="24"/>
              </w:rPr>
              <w:t>phát</w:t>
            </w:r>
            <w:proofErr w:type="spellEnd"/>
            <w:r w:rsidRPr="00016CA0">
              <w:rPr>
                <w:rFonts w:eastAsia="Times New Roman"/>
                <w:color w:val="000000"/>
                <w:szCs w:val="24"/>
              </w:rPr>
              <w:t xml:space="preserve"> </w:t>
            </w:r>
            <w:proofErr w:type="spellStart"/>
            <w:r w:rsidRPr="00016CA0">
              <w:rPr>
                <w:rFonts w:eastAsia="Times New Roman"/>
                <w:color w:val="000000"/>
                <w:szCs w:val="24"/>
              </w:rPr>
              <w:t>hành</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là</w:t>
            </w:r>
            <w:proofErr w:type="spellEnd"/>
            <w:r w:rsidRPr="00016CA0">
              <w:rPr>
                <w:rFonts w:eastAsia="Times New Roman"/>
                <w:color w:val="000000"/>
                <w:szCs w:val="24"/>
              </w:rPr>
              <w:t xml:space="preserve"> </w:t>
            </w:r>
            <w:proofErr w:type="spellStart"/>
            <w:r w:rsidRPr="00016CA0">
              <w:rPr>
                <w:rFonts w:eastAsia="Times New Roman"/>
                <w:color w:val="000000"/>
                <w:szCs w:val="24"/>
              </w:rPr>
              <w:t>thẻ</w:t>
            </w:r>
            <w:proofErr w:type="spellEnd"/>
            <w:r w:rsidRPr="00016CA0">
              <w:rPr>
                <w:rFonts w:eastAsia="Times New Roman"/>
                <w:color w:val="000000"/>
                <w:szCs w:val="24"/>
              </w:rPr>
              <w:t xml:space="preserve"> </w:t>
            </w:r>
            <w:proofErr w:type="spellStart"/>
            <w:r w:rsidRPr="00016CA0">
              <w:rPr>
                <w:rFonts w:eastAsia="Times New Roman"/>
                <w:color w:val="000000"/>
                <w:szCs w:val="24"/>
              </w:rPr>
              <w:t>tín</w:t>
            </w:r>
            <w:proofErr w:type="spellEnd"/>
            <w:r w:rsidRPr="00016CA0">
              <w:rPr>
                <w:rFonts w:eastAsia="Times New Roman"/>
                <w:color w:val="000000"/>
                <w:szCs w:val="24"/>
              </w:rPr>
              <w:t xml:space="preserve"> </w:t>
            </w:r>
            <w:proofErr w:type="spellStart"/>
            <w:r w:rsidRPr="00016CA0">
              <w:rPr>
                <w:rFonts w:eastAsia="Times New Roman"/>
                <w:color w:val="000000"/>
                <w:szCs w:val="24"/>
              </w:rPr>
              <w:t>dụng</w:t>
            </w:r>
            <w:proofErr w:type="spellEnd"/>
            <w:r w:rsidRPr="00016CA0">
              <w:rPr>
                <w:rFonts w:eastAsia="Times New Roman"/>
                <w:color w:val="000000"/>
                <w:szCs w:val="24"/>
              </w:rPr>
              <w:t xml:space="preserve">, </w:t>
            </w:r>
            <w:proofErr w:type="spellStart"/>
            <w:r w:rsidRPr="00016CA0">
              <w:rPr>
                <w:rFonts w:eastAsia="Times New Roman"/>
                <w:color w:val="000000"/>
                <w:szCs w:val="24"/>
              </w:rPr>
              <w:t>thẻ</w:t>
            </w:r>
            <w:proofErr w:type="spellEnd"/>
            <w:r w:rsidRPr="00016CA0">
              <w:rPr>
                <w:rFonts w:eastAsia="Times New Roman"/>
                <w:color w:val="000000"/>
                <w:szCs w:val="24"/>
              </w:rPr>
              <w:t xml:space="preserve"> </w:t>
            </w:r>
            <w:proofErr w:type="spellStart"/>
            <w:r w:rsidRPr="00016CA0">
              <w:rPr>
                <w:rFonts w:eastAsia="Times New Roman"/>
                <w:color w:val="000000"/>
                <w:szCs w:val="24"/>
              </w:rPr>
              <w:t>ghi</w:t>
            </w:r>
            <w:proofErr w:type="spellEnd"/>
            <w:r w:rsidRPr="00016CA0">
              <w:rPr>
                <w:rFonts w:eastAsia="Times New Roman"/>
                <w:color w:val="000000"/>
                <w:szCs w:val="24"/>
              </w:rPr>
              <w:t xml:space="preserve"> </w:t>
            </w:r>
            <w:proofErr w:type="spellStart"/>
            <w:r w:rsidRPr="00016CA0">
              <w:rPr>
                <w:rFonts w:eastAsia="Times New Roman"/>
                <w:color w:val="000000"/>
                <w:szCs w:val="24"/>
              </w:rPr>
              <w:t>nợ</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loại</w:t>
            </w:r>
            <w:proofErr w:type="spellEnd"/>
            <w:r w:rsidRPr="00016CA0">
              <w:rPr>
                <w:rFonts w:eastAsia="Times New Roman"/>
                <w:color w:val="000000"/>
                <w:szCs w:val="24"/>
              </w:rPr>
              <w:t xml:space="preserve"> </w:t>
            </w:r>
            <w:proofErr w:type="spellStart"/>
            <w:r w:rsidRPr="00016CA0">
              <w:rPr>
                <w:rFonts w:eastAsia="Times New Roman"/>
                <w:color w:val="000000"/>
                <w:szCs w:val="24"/>
              </w:rPr>
              <w:t>thẻ</w:t>
            </w:r>
            <w:proofErr w:type="spellEnd"/>
            <w:r w:rsidRPr="00016CA0">
              <w:rPr>
                <w:rFonts w:eastAsia="Times New Roman"/>
                <w:color w:val="000000"/>
                <w:szCs w:val="24"/>
              </w:rPr>
              <w:t xml:space="preserve"> </w:t>
            </w:r>
            <w:proofErr w:type="spellStart"/>
            <w:r w:rsidRPr="00016CA0">
              <w:rPr>
                <w:rFonts w:eastAsia="Times New Roman"/>
                <w:color w:val="000000"/>
                <w:szCs w:val="24"/>
              </w:rPr>
              <w:t>khác</w:t>
            </w:r>
            <w:proofErr w:type="spellEnd"/>
            <w:r w:rsidRPr="00016CA0">
              <w:rPr>
                <w:rFonts w:eastAsia="Times New Roman"/>
                <w:color w:val="000000"/>
                <w:szCs w:val="24"/>
              </w:rPr>
              <w:t xml:space="preserve"> do </w:t>
            </w:r>
            <w:proofErr w:type="spellStart"/>
            <w:r w:rsidRPr="00016CA0">
              <w:rPr>
                <w:rFonts w:eastAsia="Times New Roman"/>
                <w:color w:val="000000"/>
                <w:szCs w:val="24"/>
              </w:rPr>
              <w:t>ngân</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phát</w:t>
            </w:r>
            <w:proofErr w:type="spellEnd"/>
            <w:r w:rsidRPr="00016CA0">
              <w:rPr>
                <w:rFonts w:eastAsia="Times New Roman"/>
                <w:color w:val="000000"/>
                <w:szCs w:val="24"/>
              </w:rPr>
              <w:t xml:space="preserve"> </w:t>
            </w:r>
            <w:proofErr w:type="spellStart"/>
            <w:r w:rsidRPr="00016CA0">
              <w:rPr>
                <w:rFonts w:eastAsia="Times New Roman"/>
                <w:color w:val="000000"/>
                <w:szCs w:val="24"/>
              </w:rPr>
              <w:t>hành</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w:t>
            </w:r>
          </w:p>
        </w:tc>
      </w:tr>
      <w:tr w:rsidRPr="00016CA0" w:rsidR="00C4369F" w:rsidTr="00C4369F" w14:paraId="34EE203E" w14:textId="77777777">
        <w:trPr>
          <w:trHeight w:val="630"/>
          <w:trPrChange w:author="Tien Nguyen Anh" w:date="2024-12-06T05:31:00Z" w16du:dateUtc="2024-12-05T22:31:00Z" w:id="226">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27">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1E795AB2" w14:textId="0BBC62BA">
            <w:pPr>
              <w:spacing w:before="0" w:line="360" w:lineRule="auto"/>
              <w:contextualSpacing w:val="0"/>
              <w:jc w:val="center"/>
              <w:rPr>
                <w:rFonts w:eastAsia="Times New Roman"/>
                <w:color w:val="000000"/>
                <w:szCs w:val="24"/>
              </w:rPr>
            </w:pPr>
            <w:ins w:author="Tien Nguyen Anh" w:date="2024-12-08T07:35:00Z" w16du:dateUtc="2024-12-08T00:35:00Z" w:id="228">
              <w:r>
                <w:rPr>
                  <w:rFonts w:ascii="Aptos Narrow" w:hAnsi="Aptos Narrow"/>
                  <w:color w:val="000000"/>
                  <w:sz w:val="22"/>
                </w:rPr>
                <w:t>18</w:t>
              </w:r>
            </w:ins>
            <w:del w:author="Tien Nguyen Anh" w:date="2024-12-08T07:35:00Z" w16du:dateUtc="2024-12-08T00:35:00Z" w:id="229">
              <w:r w:rsidRPr="00016CA0" w:rsidDel="000D2EF7">
                <w:rPr>
                  <w:rFonts w:eastAsia="Times New Roman"/>
                  <w:color w:val="000000"/>
                  <w:szCs w:val="24"/>
                </w:rPr>
                <w:delText>19</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30">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30992493" w14:textId="2F628000">
            <w:pPr>
              <w:spacing w:before="0" w:line="360" w:lineRule="auto"/>
              <w:contextualSpacing w:val="0"/>
              <w:jc w:val="left"/>
              <w:rPr>
                <w:rFonts w:eastAsia="Times New Roman"/>
                <w:color w:val="000000"/>
                <w:szCs w:val="24"/>
              </w:rPr>
            </w:pPr>
            <w:commentRangeStart w:id="231"/>
            <w:commentRangeStart w:id="232"/>
            <w:commentRangeStart w:id="233"/>
            <w:r w:rsidRPr="00016CA0">
              <w:rPr>
                <w:rFonts w:eastAsia="Times New Roman"/>
                <w:color w:val="000000"/>
                <w:szCs w:val="24"/>
              </w:rPr>
              <w:t>Lead</w:t>
            </w:r>
            <w:commentRangeEnd w:id="231"/>
            <w:r>
              <w:rPr>
                <w:rStyle w:val="CommentReference"/>
                <w:lang w:val="zh-CN" w:eastAsia="zh-CN"/>
              </w:rPr>
              <w:commentReference w:id="231"/>
            </w:r>
            <w:commentRangeEnd w:id="232"/>
            <w:r>
              <w:rPr>
                <w:rStyle w:val="CommentReference"/>
                <w:lang w:val="zh-CN" w:eastAsia="zh-CN"/>
              </w:rPr>
              <w:commentReference w:id="232"/>
            </w:r>
            <w:commentRangeEnd w:id="233"/>
            <w:r w:rsidR="00711C0E">
              <w:rPr>
                <w:rStyle w:val="CommentReference"/>
                <w:lang w:val="zh-CN" w:eastAsia="zh-CN"/>
              </w:rPr>
              <w:commentReference w:id="233"/>
            </w:r>
            <w:ins w:author="Tien Nguyen Anh [2]" w:date="2024-12-11T10:49:00Z" w16du:dateUtc="2024-12-11T03:49:00Z" w:id="234">
              <w:r w:rsidR="00711C0E">
                <w:rPr>
                  <w:rFonts w:eastAsia="Times New Roman"/>
                  <w:color w:val="000000"/>
                  <w:szCs w:val="24"/>
                </w:rPr>
                <w:t xml:space="preserve"> &amp; </w:t>
              </w:r>
              <w:r w:rsidRPr="00BA6341" w:rsidR="00BA6341">
                <w:rPr>
                  <w:rFonts w:eastAsia="Times New Roman"/>
                  <w:color w:val="000000"/>
                  <w:szCs w:val="24"/>
                </w:rPr>
                <w:t>Referral</w:t>
              </w:r>
            </w:ins>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35">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7E1CE0EF"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Đầu </w:t>
            </w:r>
            <w:proofErr w:type="spellStart"/>
            <w:r w:rsidRPr="00016CA0">
              <w:rPr>
                <w:rFonts w:eastAsia="Times New Roman"/>
                <w:color w:val="000000"/>
                <w:szCs w:val="24"/>
              </w:rPr>
              <w:t>mối</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tiềm</w:t>
            </w:r>
            <w:proofErr w:type="spellEnd"/>
            <w:r w:rsidRPr="00016CA0">
              <w:rPr>
                <w:rFonts w:eastAsia="Times New Roman"/>
                <w:color w:val="000000"/>
                <w:szCs w:val="24"/>
              </w:rPr>
              <w:t xml:space="preserve"> </w:t>
            </w:r>
            <w:proofErr w:type="spellStart"/>
            <w:r w:rsidRPr="00016CA0">
              <w:rPr>
                <w:rFonts w:eastAsia="Times New Roman"/>
                <w:color w:val="000000"/>
                <w:szCs w:val="24"/>
              </w:rPr>
              <w:t>năng</w:t>
            </w:r>
            <w:proofErr w:type="spellEnd"/>
            <w:r w:rsidRPr="00016CA0">
              <w:rPr>
                <w:rFonts w:eastAsia="Times New Roman"/>
                <w:color w:val="000000"/>
                <w:szCs w:val="24"/>
              </w:rPr>
              <w:t xml:space="preserve">, </w:t>
            </w:r>
            <w:proofErr w:type="spellStart"/>
            <w:r w:rsidRPr="00016CA0">
              <w:rPr>
                <w:rFonts w:eastAsia="Times New Roman"/>
                <w:color w:val="000000"/>
                <w:szCs w:val="24"/>
              </w:rPr>
              <w:t>theo</w:t>
            </w:r>
            <w:proofErr w:type="spellEnd"/>
            <w:r w:rsidRPr="00016CA0">
              <w:rPr>
                <w:rFonts w:eastAsia="Times New Roman"/>
                <w:color w:val="000000"/>
                <w:szCs w:val="24"/>
              </w:rPr>
              <w:t xml:space="preserve"> </w:t>
            </w:r>
            <w:proofErr w:type="spellStart"/>
            <w:r w:rsidRPr="00016CA0">
              <w:rPr>
                <w:rFonts w:eastAsia="Times New Roman"/>
                <w:color w:val="000000"/>
                <w:szCs w:val="24"/>
              </w:rPr>
              <w:t>dõi</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thông</w:t>
            </w:r>
            <w:proofErr w:type="spellEnd"/>
            <w:r w:rsidRPr="00016CA0">
              <w:rPr>
                <w:rFonts w:eastAsia="Times New Roman"/>
                <w:color w:val="000000"/>
                <w:szCs w:val="24"/>
              </w:rPr>
              <w:t xml:space="preserve"> tin </w:t>
            </w:r>
            <w:proofErr w:type="spellStart"/>
            <w:r w:rsidRPr="00016CA0">
              <w:rPr>
                <w:rFonts w:eastAsia="Times New Roman"/>
                <w:color w:val="000000"/>
                <w:szCs w:val="24"/>
              </w:rPr>
              <w:t>cơ</w:t>
            </w:r>
            <w:proofErr w:type="spellEnd"/>
            <w:r w:rsidRPr="00016CA0">
              <w:rPr>
                <w:rFonts w:eastAsia="Times New Roman"/>
                <w:color w:val="000000"/>
                <w:szCs w:val="24"/>
              </w:rPr>
              <w:t xml:space="preserve"> </w:t>
            </w:r>
            <w:proofErr w:type="spellStart"/>
            <w:r w:rsidRPr="00016CA0">
              <w:rPr>
                <w:rFonts w:eastAsia="Times New Roman"/>
                <w:color w:val="000000"/>
                <w:szCs w:val="24"/>
              </w:rPr>
              <w:t>bản</w:t>
            </w:r>
            <w:proofErr w:type="spellEnd"/>
            <w:r w:rsidRPr="00016CA0">
              <w:rPr>
                <w:rFonts w:eastAsia="Times New Roman"/>
                <w:color w:val="000000"/>
                <w:szCs w:val="24"/>
              </w:rPr>
              <w:t xml:space="preserve"> </w:t>
            </w:r>
            <w:proofErr w:type="spellStart"/>
            <w:r w:rsidRPr="00016CA0">
              <w:rPr>
                <w:rFonts w:eastAsia="Times New Roman"/>
                <w:color w:val="000000"/>
                <w:szCs w:val="24"/>
              </w:rPr>
              <w:t>về</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tiềm</w:t>
            </w:r>
            <w:proofErr w:type="spellEnd"/>
            <w:r w:rsidRPr="00016CA0">
              <w:rPr>
                <w:rFonts w:eastAsia="Times New Roman"/>
                <w:color w:val="000000"/>
                <w:szCs w:val="24"/>
              </w:rPr>
              <w:t xml:space="preserve"> </w:t>
            </w:r>
            <w:proofErr w:type="spellStart"/>
            <w:r w:rsidRPr="00016CA0">
              <w:rPr>
                <w:rFonts w:eastAsia="Times New Roman"/>
                <w:color w:val="000000"/>
                <w:szCs w:val="24"/>
              </w:rPr>
              <w:t>năng</w:t>
            </w:r>
            <w:proofErr w:type="spellEnd"/>
            <w:r w:rsidRPr="00016CA0">
              <w:rPr>
                <w:rFonts w:eastAsia="Times New Roman"/>
                <w:color w:val="000000"/>
                <w:szCs w:val="24"/>
              </w:rPr>
              <w:t xml:space="preserve"> </w:t>
            </w:r>
            <w:proofErr w:type="spellStart"/>
            <w:r w:rsidRPr="00016CA0">
              <w:rPr>
                <w:rFonts w:eastAsia="Times New Roman"/>
                <w:color w:val="000000"/>
                <w:szCs w:val="24"/>
              </w:rPr>
              <w:t>để</w:t>
            </w:r>
            <w:proofErr w:type="spellEnd"/>
            <w:r w:rsidRPr="00016CA0">
              <w:rPr>
                <w:rFonts w:eastAsia="Times New Roman"/>
                <w:color w:val="000000"/>
                <w:szCs w:val="24"/>
              </w:rPr>
              <w:t xml:space="preserve"> </w:t>
            </w:r>
            <w:proofErr w:type="spellStart"/>
            <w:r w:rsidRPr="00016CA0">
              <w:rPr>
                <w:rFonts w:eastAsia="Times New Roman"/>
                <w:color w:val="000000"/>
                <w:szCs w:val="24"/>
              </w:rPr>
              <w:t>xác</w:t>
            </w:r>
            <w:proofErr w:type="spellEnd"/>
            <w:r w:rsidRPr="00016CA0">
              <w:rPr>
                <w:rFonts w:eastAsia="Times New Roman"/>
                <w:color w:val="000000"/>
                <w:szCs w:val="24"/>
              </w:rPr>
              <w:t xml:space="preserve"> </w:t>
            </w:r>
            <w:proofErr w:type="spellStart"/>
            <w:r w:rsidRPr="00016CA0">
              <w:rPr>
                <w:rFonts w:eastAsia="Times New Roman"/>
                <w:color w:val="000000"/>
                <w:szCs w:val="24"/>
              </w:rPr>
              <w:t>định</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nuôi</w:t>
            </w:r>
            <w:proofErr w:type="spellEnd"/>
            <w:r w:rsidRPr="00016CA0">
              <w:rPr>
                <w:rFonts w:eastAsia="Times New Roman"/>
                <w:color w:val="000000"/>
                <w:szCs w:val="24"/>
              </w:rPr>
              <w:t xml:space="preserve"> </w:t>
            </w:r>
            <w:proofErr w:type="spellStart"/>
            <w:r w:rsidRPr="00016CA0">
              <w:rPr>
                <w:rFonts w:eastAsia="Times New Roman"/>
                <w:color w:val="000000"/>
                <w:szCs w:val="24"/>
              </w:rPr>
              <w:t>dưỡng</w:t>
            </w:r>
            <w:proofErr w:type="spellEnd"/>
            <w:r w:rsidRPr="00016CA0">
              <w:rPr>
                <w:rFonts w:eastAsia="Times New Roman"/>
                <w:color w:val="000000"/>
                <w:szCs w:val="24"/>
              </w:rPr>
              <w:t xml:space="preserve"> </w:t>
            </w:r>
            <w:proofErr w:type="spellStart"/>
            <w:r w:rsidRPr="00016CA0">
              <w:rPr>
                <w:rFonts w:eastAsia="Times New Roman"/>
                <w:color w:val="000000"/>
                <w:szCs w:val="24"/>
              </w:rPr>
              <w:t>cơ</w:t>
            </w:r>
            <w:proofErr w:type="spellEnd"/>
            <w:r w:rsidRPr="00016CA0">
              <w:rPr>
                <w:rFonts w:eastAsia="Times New Roman"/>
                <w:color w:val="000000"/>
                <w:szCs w:val="24"/>
              </w:rPr>
              <w:t xml:space="preserve"> </w:t>
            </w:r>
            <w:proofErr w:type="spellStart"/>
            <w:r w:rsidRPr="00016CA0">
              <w:rPr>
                <w:rFonts w:eastAsia="Times New Roman"/>
                <w:color w:val="000000"/>
                <w:szCs w:val="24"/>
              </w:rPr>
              <w:t>hội</w:t>
            </w:r>
            <w:proofErr w:type="spellEnd"/>
            <w:r w:rsidRPr="00016CA0">
              <w:rPr>
                <w:rFonts w:eastAsia="Times New Roman"/>
                <w:color w:val="000000"/>
                <w:szCs w:val="24"/>
              </w:rPr>
              <w:t xml:space="preserve"> </w:t>
            </w:r>
            <w:proofErr w:type="spellStart"/>
            <w:r w:rsidRPr="00016CA0">
              <w:rPr>
                <w:rFonts w:eastAsia="Times New Roman"/>
                <w:color w:val="000000"/>
                <w:szCs w:val="24"/>
              </w:rPr>
              <w:t>kinh</w:t>
            </w:r>
            <w:proofErr w:type="spellEnd"/>
            <w:r w:rsidRPr="00016CA0">
              <w:rPr>
                <w:rFonts w:eastAsia="Times New Roman"/>
                <w:color w:val="000000"/>
                <w:szCs w:val="24"/>
              </w:rPr>
              <w:t xml:space="preserve"> </w:t>
            </w:r>
            <w:proofErr w:type="spellStart"/>
            <w:r w:rsidRPr="00016CA0">
              <w:rPr>
                <w:rFonts w:eastAsia="Times New Roman"/>
                <w:color w:val="000000"/>
                <w:szCs w:val="24"/>
              </w:rPr>
              <w:t>doanh</w:t>
            </w:r>
            <w:proofErr w:type="spellEnd"/>
            <w:r w:rsidRPr="00016CA0">
              <w:rPr>
                <w:rFonts w:eastAsia="Times New Roman"/>
                <w:color w:val="000000"/>
                <w:szCs w:val="24"/>
              </w:rPr>
              <w:t>.</w:t>
            </w:r>
          </w:p>
        </w:tc>
      </w:tr>
      <w:tr w:rsidRPr="00016CA0" w:rsidR="00C4369F" w:rsidTr="00C4369F" w14:paraId="2F740409" w14:textId="77777777">
        <w:trPr>
          <w:trHeight w:val="315"/>
          <w:trPrChange w:author="Tien Nguyen Anh" w:date="2024-12-06T05:31:00Z" w16du:dateUtc="2024-12-05T22:31:00Z" w:id="236">
            <w:trPr>
              <w:trHeight w:val="315"/>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37">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2E57C843" w14:textId="670960BB">
            <w:pPr>
              <w:spacing w:before="0" w:line="360" w:lineRule="auto"/>
              <w:contextualSpacing w:val="0"/>
              <w:jc w:val="center"/>
              <w:rPr>
                <w:rFonts w:eastAsia="Times New Roman"/>
                <w:color w:val="000000"/>
                <w:szCs w:val="24"/>
              </w:rPr>
            </w:pPr>
            <w:ins w:author="Tien Nguyen Anh" w:date="2024-12-08T07:35:00Z" w16du:dateUtc="2024-12-08T00:35:00Z" w:id="238">
              <w:r>
                <w:rPr>
                  <w:rFonts w:ascii="Aptos Narrow" w:hAnsi="Aptos Narrow"/>
                  <w:color w:val="000000"/>
                  <w:sz w:val="22"/>
                </w:rPr>
                <w:t>19</w:t>
              </w:r>
            </w:ins>
            <w:del w:author="Tien Nguyen Anh" w:date="2024-12-08T07:35:00Z" w16du:dateUtc="2024-12-08T00:35:00Z" w:id="239">
              <w:r w:rsidRPr="00016CA0" w:rsidDel="000D2EF7">
                <w:rPr>
                  <w:rFonts w:eastAsia="Times New Roman"/>
                  <w:color w:val="000000"/>
                  <w:szCs w:val="24"/>
                </w:rPr>
                <w:delText>20</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40">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78AA6EBB" w14:textId="77777777">
            <w:pPr>
              <w:spacing w:before="0" w:line="360" w:lineRule="auto"/>
              <w:contextualSpacing w:val="0"/>
              <w:jc w:val="left"/>
              <w:rPr>
                <w:rFonts w:eastAsia="Times New Roman"/>
                <w:color w:val="000000"/>
                <w:szCs w:val="24"/>
              </w:rPr>
            </w:pPr>
            <w:r w:rsidRPr="00016CA0">
              <w:rPr>
                <w:rFonts w:eastAsia="Times New Roman"/>
                <w:color w:val="000000"/>
                <w:szCs w:val="24"/>
              </w:rPr>
              <w:t>Lockdown Transaction</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41">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3D66E535"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Thông tin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tiền</w:t>
            </w:r>
            <w:proofErr w:type="spellEnd"/>
            <w:r w:rsidRPr="00016CA0">
              <w:rPr>
                <w:rFonts w:eastAsia="Times New Roman"/>
                <w:color w:val="000000"/>
                <w:szCs w:val="24"/>
              </w:rPr>
              <w:t xml:space="preserve"> </w:t>
            </w:r>
            <w:proofErr w:type="spellStart"/>
            <w:r w:rsidRPr="00016CA0">
              <w:rPr>
                <w:rFonts w:eastAsia="Times New Roman"/>
                <w:color w:val="000000"/>
                <w:szCs w:val="24"/>
              </w:rPr>
              <w:t>phong</w:t>
            </w:r>
            <w:proofErr w:type="spellEnd"/>
            <w:r w:rsidRPr="00016CA0">
              <w:rPr>
                <w:rFonts w:eastAsia="Times New Roman"/>
                <w:color w:val="000000"/>
                <w:szCs w:val="24"/>
              </w:rPr>
              <w:t xml:space="preserve"> </w:t>
            </w:r>
            <w:proofErr w:type="spellStart"/>
            <w:r w:rsidRPr="00016CA0">
              <w:rPr>
                <w:rFonts w:eastAsia="Times New Roman"/>
                <w:color w:val="000000"/>
                <w:szCs w:val="24"/>
              </w:rPr>
              <w:t>tỏa</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p>
        </w:tc>
      </w:tr>
      <w:tr w:rsidRPr="00016CA0" w:rsidR="00C4369F" w:rsidTr="00C4369F" w14:paraId="160BF38F" w14:textId="77777777">
        <w:trPr>
          <w:trHeight w:val="630"/>
          <w:trPrChange w:author="Tien Nguyen Anh" w:date="2024-12-06T05:31:00Z" w16du:dateUtc="2024-12-05T22:31:00Z" w:id="242">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43">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10CBA8AF" w14:textId="7C9BFDA0">
            <w:pPr>
              <w:spacing w:before="0" w:line="360" w:lineRule="auto"/>
              <w:contextualSpacing w:val="0"/>
              <w:jc w:val="center"/>
              <w:rPr>
                <w:rFonts w:eastAsia="Times New Roman"/>
                <w:color w:val="000000"/>
                <w:szCs w:val="24"/>
              </w:rPr>
            </w:pPr>
            <w:ins w:author="Tien Nguyen Anh" w:date="2024-12-08T07:35:00Z" w16du:dateUtc="2024-12-08T00:35:00Z" w:id="244">
              <w:r>
                <w:rPr>
                  <w:rFonts w:ascii="Aptos Narrow" w:hAnsi="Aptos Narrow"/>
                  <w:color w:val="000000"/>
                  <w:sz w:val="22"/>
                </w:rPr>
                <w:t>20</w:t>
              </w:r>
            </w:ins>
            <w:del w:author="Tien Nguyen Anh" w:date="2024-12-08T07:35:00Z" w16du:dateUtc="2024-12-08T00:35:00Z" w:id="245">
              <w:r w:rsidRPr="00016CA0" w:rsidDel="000D2EF7">
                <w:rPr>
                  <w:rFonts w:eastAsia="Times New Roman"/>
                  <w:color w:val="000000"/>
                  <w:szCs w:val="24"/>
                </w:rPr>
                <w:delText>21</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46">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70130C20" w14:textId="77777777">
            <w:pPr>
              <w:spacing w:before="0" w:line="360" w:lineRule="auto"/>
              <w:contextualSpacing w:val="0"/>
              <w:jc w:val="left"/>
              <w:rPr>
                <w:rFonts w:eastAsia="Times New Roman"/>
                <w:color w:val="000000"/>
                <w:szCs w:val="24"/>
              </w:rPr>
            </w:pPr>
            <w:r w:rsidRPr="00016CA0">
              <w:rPr>
                <w:rFonts w:eastAsia="Times New Roman"/>
                <w:color w:val="000000"/>
                <w:szCs w:val="24"/>
              </w:rPr>
              <w:t>Opportunity</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47">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25C51D90"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Cơ</w:t>
            </w:r>
            <w:proofErr w:type="spellEnd"/>
            <w:r w:rsidRPr="00016CA0">
              <w:rPr>
                <w:rFonts w:eastAsia="Times New Roman"/>
                <w:color w:val="000000"/>
                <w:szCs w:val="24"/>
              </w:rPr>
              <w:t xml:space="preserve"> </w:t>
            </w:r>
            <w:proofErr w:type="spellStart"/>
            <w:r w:rsidRPr="00016CA0">
              <w:rPr>
                <w:rFonts w:eastAsia="Times New Roman"/>
                <w:color w:val="000000"/>
                <w:szCs w:val="24"/>
              </w:rPr>
              <w:t>hội</w:t>
            </w:r>
            <w:proofErr w:type="spellEnd"/>
            <w:r w:rsidRPr="00016CA0">
              <w:rPr>
                <w:rFonts w:eastAsia="Times New Roman"/>
                <w:color w:val="000000"/>
                <w:szCs w:val="24"/>
              </w:rPr>
              <w:t xml:space="preserve"> </w:t>
            </w:r>
            <w:proofErr w:type="spellStart"/>
            <w:r w:rsidRPr="00016CA0">
              <w:rPr>
                <w:rFonts w:eastAsia="Times New Roman"/>
                <w:color w:val="000000"/>
                <w:szCs w:val="24"/>
              </w:rPr>
              <w:t>kinh</w:t>
            </w:r>
            <w:proofErr w:type="spellEnd"/>
            <w:r w:rsidRPr="00016CA0">
              <w:rPr>
                <w:rFonts w:eastAsia="Times New Roman"/>
                <w:color w:val="000000"/>
                <w:szCs w:val="24"/>
              </w:rPr>
              <w:t xml:space="preserve"> </w:t>
            </w:r>
            <w:proofErr w:type="spellStart"/>
            <w:r w:rsidRPr="00016CA0">
              <w:rPr>
                <w:rFonts w:eastAsia="Times New Roman"/>
                <w:color w:val="000000"/>
                <w:szCs w:val="24"/>
              </w:rPr>
              <w:t>doanh</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để</w:t>
            </w:r>
            <w:proofErr w:type="spellEnd"/>
            <w:r w:rsidRPr="00016CA0">
              <w:rPr>
                <w:rFonts w:eastAsia="Times New Roman"/>
                <w:color w:val="000000"/>
                <w:szCs w:val="24"/>
              </w:rPr>
              <w:t xml:space="preserve"> </w:t>
            </w:r>
            <w:proofErr w:type="spellStart"/>
            <w:r w:rsidRPr="00016CA0">
              <w:rPr>
                <w:rFonts w:eastAsia="Times New Roman"/>
                <w:color w:val="000000"/>
                <w:szCs w:val="24"/>
              </w:rPr>
              <w:t>quản</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theo</w:t>
            </w:r>
            <w:proofErr w:type="spellEnd"/>
            <w:r w:rsidRPr="00016CA0">
              <w:rPr>
                <w:rFonts w:eastAsia="Times New Roman"/>
                <w:color w:val="000000"/>
                <w:szCs w:val="24"/>
              </w:rPr>
              <w:t xml:space="preserve"> </w:t>
            </w:r>
            <w:proofErr w:type="spellStart"/>
            <w:r w:rsidRPr="00016CA0">
              <w:rPr>
                <w:rFonts w:eastAsia="Times New Roman"/>
                <w:color w:val="000000"/>
                <w:szCs w:val="24"/>
              </w:rPr>
              <w:t>dõi</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cơ</w:t>
            </w:r>
            <w:proofErr w:type="spellEnd"/>
            <w:r w:rsidRPr="00016CA0">
              <w:rPr>
                <w:rFonts w:eastAsia="Times New Roman"/>
                <w:color w:val="000000"/>
                <w:szCs w:val="24"/>
              </w:rPr>
              <w:t xml:space="preserve"> </w:t>
            </w:r>
            <w:proofErr w:type="spellStart"/>
            <w:r w:rsidRPr="00016CA0">
              <w:rPr>
                <w:rFonts w:eastAsia="Times New Roman"/>
                <w:color w:val="000000"/>
                <w:szCs w:val="24"/>
              </w:rPr>
              <w:t>hội</w:t>
            </w:r>
            <w:proofErr w:type="spellEnd"/>
            <w:r w:rsidRPr="00016CA0">
              <w:rPr>
                <w:rFonts w:eastAsia="Times New Roman"/>
                <w:color w:val="000000"/>
                <w:szCs w:val="24"/>
              </w:rPr>
              <w:t xml:space="preserve"> </w:t>
            </w:r>
            <w:proofErr w:type="spellStart"/>
            <w:r w:rsidRPr="00016CA0">
              <w:rPr>
                <w:rFonts w:eastAsia="Times New Roman"/>
                <w:color w:val="000000"/>
                <w:szCs w:val="24"/>
              </w:rPr>
              <w:t>bán</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giao</w:t>
            </w:r>
            <w:proofErr w:type="spellEnd"/>
            <w:r w:rsidRPr="00016CA0">
              <w:rPr>
                <w:rFonts w:eastAsia="Times New Roman"/>
                <w:color w:val="000000"/>
                <w:szCs w:val="24"/>
              </w:rPr>
              <w:t xml:space="preserve"> </w:t>
            </w:r>
            <w:proofErr w:type="spellStart"/>
            <w:r w:rsidRPr="00016CA0">
              <w:rPr>
                <w:rFonts w:eastAsia="Times New Roman"/>
                <w:color w:val="000000"/>
                <w:szCs w:val="24"/>
              </w:rPr>
              <w:t>dịch</w:t>
            </w:r>
            <w:proofErr w:type="spellEnd"/>
            <w:r w:rsidRPr="00016CA0">
              <w:rPr>
                <w:rFonts w:eastAsia="Times New Roman"/>
                <w:color w:val="000000"/>
                <w:szCs w:val="24"/>
              </w:rPr>
              <w:t xml:space="preserve"> </w:t>
            </w:r>
            <w:proofErr w:type="spellStart"/>
            <w:r w:rsidRPr="00016CA0">
              <w:rPr>
                <w:rFonts w:eastAsia="Times New Roman"/>
                <w:color w:val="000000"/>
                <w:szCs w:val="24"/>
              </w:rPr>
              <w:t>tiềm</w:t>
            </w:r>
            <w:proofErr w:type="spellEnd"/>
            <w:r w:rsidRPr="00016CA0">
              <w:rPr>
                <w:rFonts w:eastAsia="Times New Roman"/>
                <w:color w:val="000000"/>
                <w:szCs w:val="24"/>
              </w:rPr>
              <w:t xml:space="preserve"> </w:t>
            </w:r>
            <w:proofErr w:type="spellStart"/>
            <w:r w:rsidRPr="00016CA0">
              <w:rPr>
                <w:rFonts w:eastAsia="Times New Roman"/>
                <w:color w:val="000000"/>
                <w:szCs w:val="24"/>
              </w:rPr>
              <w:t>năng</w:t>
            </w:r>
            <w:proofErr w:type="spellEnd"/>
            <w:r w:rsidRPr="00016CA0">
              <w:rPr>
                <w:rFonts w:eastAsia="Times New Roman"/>
                <w:color w:val="000000"/>
                <w:szCs w:val="24"/>
              </w:rPr>
              <w:t xml:space="preserve"> </w:t>
            </w:r>
            <w:proofErr w:type="spellStart"/>
            <w:r w:rsidRPr="00016CA0">
              <w:rPr>
                <w:rFonts w:eastAsia="Times New Roman"/>
                <w:color w:val="000000"/>
                <w:szCs w:val="24"/>
              </w:rPr>
              <w:t>với</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w:t>
            </w:r>
          </w:p>
        </w:tc>
      </w:tr>
      <w:tr w:rsidRPr="00016CA0" w:rsidR="00C4369F" w:rsidTr="00C4369F" w14:paraId="52C164D3" w14:textId="77777777">
        <w:trPr>
          <w:trHeight w:val="630"/>
          <w:trPrChange w:author="Tien Nguyen Anh" w:date="2024-12-06T05:31:00Z" w16du:dateUtc="2024-12-05T22:31:00Z" w:id="248">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49">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638B6B0C" w14:textId="3523BF14">
            <w:pPr>
              <w:spacing w:before="0" w:line="360" w:lineRule="auto"/>
              <w:contextualSpacing w:val="0"/>
              <w:jc w:val="center"/>
              <w:rPr>
                <w:rFonts w:eastAsia="Times New Roman"/>
                <w:color w:val="000000"/>
                <w:szCs w:val="24"/>
              </w:rPr>
            </w:pPr>
            <w:ins w:author="Tien Nguyen Anh" w:date="2024-12-08T07:35:00Z" w16du:dateUtc="2024-12-08T00:35:00Z" w:id="250">
              <w:r>
                <w:rPr>
                  <w:rFonts w:ascii="Aptos Narrow" w:hAnsi="Aptos Narrow"/>
                  <w:color w:val="000000"/>
                  <w:sz w:val="22"/>
                </w:rPr>
                <w:t>21</w:t>
              </w:r>
            </w:ins>
            <w:del w:author="Tien Nguyen Anh" w:date="2024-12-08T07:35:00Z" w16du:dateUtc="2024-12-08T00:35:00Z" w:id="251">
              <w:r w:rsidRPr="00016CA0" w:rsidDel="000D2EF7">
                <w:rPr>
                  <w:rFonts w:eastAsia="Times New Roman"/>
                  <w:color w:val="000000"/>
                  <w:szCs w:val="24"/>
                </w:rPr>
                <w:delText>22</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52">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76968ABD" w14:textId="77777777">
            <w:pPr>
              <w:spacing w:before="0" w:line="360" w:lineRule="auto"/>
              <w:contextualSpacing w:val="0"/>
              <w:jc w:val="left"/>
              <w:rPr>
                <w:rFonts w:eastAsia="Times New Roman"/>
                <w:color w:val="000000"/>
                <w:szCs w:val="24"/>
              </w:rPr>
            </w:pPr>
            <w:r w:rsidRPr="00016CA0">
              <w:rPr>
                <w:rFonts w:eastAsia="Times New Roman"/>
                <w:color w:val="000000"/>
                <w:szCs w:val="24"/>
              </w:rPr>
              <w:t>Opportunity Product</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53">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08557DA2"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Sản</w:t>
            </w:r>
            <w:proofErr w:type="spellEnd"/>
            <w:r w:rsidRPr="00016CA0">
              <w:rPr>
                <w:rFonts w:eastAsia="Times New Roman"/>
                <w:color w:val="000000"/>
                <w:szCs w:val="24"/>
              </w:rPr>
              <w:t xml:space="preserve"> </w:t>
            </w:r>
            <w:proofErr w:type="spellStart"/>
            <w:r w:rsidRPr="00016CA0">
              <w:rPr>
                <w:rFonts w:eastAsia="Times New Roman"/>
                <w:color w:val="000000"/>
                <w:szCs w:val="24"/>
              </w:rPr>
              <w:t>phẩm</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dịch</w:t>
            </w:r>
            <w:proofErr w:type="spellEnd"/>
            <w:r w:rsidRPr="00016CA0">
              <w:rPr>
                <w:rFonts w:eastAsia="Times New Roman"/>
                <w:color w:val="000000"/>
                <w:szCs w:val="24"/>
              </w:rPr>
              <w:t xml:space="preserve"> </w:t>
            </w:r>
            <w:proofErr w:type="spellStart"/>
            <w:r w:rsidRPr="00016CA0">
              <w:rPr>
                <w:rFonts w:eastAsia="Times New Roman"/>
                <w:color w:val="000000"/>
                <w:szCs w:val="24"/>
              </w:rPr>
              <w:t>vụ</w:t>
            </w:r>
            <w:proofErr w:type="spellEnd"/>
            <w:r w:rsidRPr="00016CA0">
              <w:rPr>
                <w:rFonts w:eastAsia="Times New Roman"/>
                <w:color w:val="000000"/>
                <w:szCs w:val="24"/>
              </w:rPr>
              <w:t xml:space="preserve"> </w:t>
            </w:r>
            <w:proofErr w:type="spellStart"/>
            <w:r w:rsidRPr="00016CA0">
              <w:rPr>
                <w:rFonts w:eastAsia="Times New Roman"/>
                <w:color w:val="000000"/>
                <w:szCs w:val="24"/>
              </w:rPr>
              <w:t>liên</w:t>
            </w:r>
            <w:proofErr w:type="spellEnd"/>
            <w:r w:rsidRPr="00016CA0">
              <w:rPr>
                <w:rFonts w:eastAsia="Times New Roman"/>
                <w:color w:val="000000"/>
                <w:szCs w:val="24"/>
              </w:rPr>
              <w:t xml:space="preserve"> </w:t>
            </w:r>
            <w:proofErr w:type="spellStart"/>
            <w:r w:rsidRPr="00016CA0">
              <w:rPr>
                <w:rFonts w:eastAsia="Times New Roman"/>
                <w:color w:val="000000"/>
                <w:szCs w:val="24"/>
              </w:rPr>
              <w:t>kết</w:t>
            </w:r>
            <w:proofErr w:type="spellEnd"/>
            <w:r w:rsidRPr="00016CA0">
              <w:rPr>
                <w:rFonts w:eastAsia="Times New Roman"/>
                <w:color w:val="000000"/>
                <w:szCs w:val="24"/>
              </w:rPr>
              <w:t xml:space="preserve"> </w:t>
            </w:r>
            <w:proofErr w:type="spellStart"/>
            <w:r w:rsidRPr="00016CA0">
              <w:rPr>
                <w:rFonts w:eastAsia="Times New Roman"/>
                <w:color w:val="000000"/>
                <w:szCs w:val="24"/>
              </w:rPr>
              <w:t>với</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w:t>
            </w:r>
            <w:proofErr w:type="spellStart"/>
            <w:r w:rsidRPr="00016CA0">
              <w:rPr>
                <w:rFonts w:eastAsia="Times New Roman"/>
                <w:color w:val="000000"/>
                <w:szCs w:val="24"/>
              </w:rPr>
              <w:t>cơ</w:t>
            </w:r>
            <w:proofErr w:type="spellEnd"/>
            <w:r w:rsidRPr="00016CA0">
              <w:rPr>
                <w:rFonts w:eastAsia="Times New Roman"/>
                <w:color w:val="000000"/>
                <w:szCs w:val="24"/>
              </w:rPr>
              <w:t xml:space="preserve"> </w:t>
            </w:r>
            <w:proofErr w:type="spellStart"/>
            <w:r w:rsidRPr="00016CA0">
              <w:rPr>
                <w:rFonts w:eastAsia="Times New Roman"/>
                <w:color w:val="000000"/>
                <w:szCs w:val="24"/>
              </w:rPr>
              <w:t>hội</w:t>
            </w:r>
            <w:proofErr w:type="spellEnd"/>
            <w:r w:rsidRPr="00016CA0">
              <w:rPr>
                <w:rFonts w:eastAsia="Times New Roman"/>
                <w:color w:val="000000"/>
                <w:szCs w:val="24"/>
              </w:rPr>
              <w:t xml:space="preserve"> </w:t>
            </w:r>
            <w:proofErr w:type="spellStart"/>
            <w:r w:rsidRPr="00016CA0">
              <w:rPr>
                <w:rFonts w:eastAsia="Times New Roman"/>
                <w:color w:val="000000"/>
                <w:szCs w:val="24"/>
              </w:rPr>
              <w:t>cụ</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phép</w:t>
            </w:r>
            <w:proofErr w:type="spellEnd"/>
            <w:r w:rsidRPr="00016CA0">
              <w:rPr>
                <w:rFonts w:eastAsia="Times New Roman"/>
                <w:color w:val="000000"/>
                <w:szCs w:val="24"/>
              </w:rPr>
              <w:t xml:space="preserve"> </w:t>
            </w:r>
            <w:proofErr w:type="spellStart"/>
            <w:r w:rsidRPr="00016CA0">
              <w:rPr>
                <w:rFonts w:eastAsia="Times New Roman"/>
                <w:color w:val="000000"/>
                <w:szCs w:val="24"/>
              </w:rPr>
              <w:t>quản</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chi </w:t>
            </w:r>
            <w:proofErr w:type="spellStart"/>
            <w:r w:rsidRPr="00016CA0">
              <w:rPr>
                <w:rFonts w:eastAsia="Times New Roman"/>
                <w:color w:val="000000"/>
                <w:szCs w:val="24"/>
              </w:rPr>
              <w:t>tiết</w:t>
            </w:r>
            <w:proofErr w:type="spellEnd"/>
            <w:r w:rsidRPr="00016CA0">
              <w:rPr>
                <w:rFonts w:eastAsia="Times New Roman"/>
                <w:color w:val="000000"/>
                <w:szCs w:val="24"/>
              </w:rPr>
              <w:t xml:space="preserve"> </w:t>
            </w:r>
            <w:proofErr w:type="spellStart"/>
            <w:r w:rsidRPr="00016CA0">
              <w:rPr>
                <w:rFonts w:eastAsia="Times New Roman"/>
                <w:color w:val="000000"/>
                <w:szCs w:val="24"/>
              </w:rPr>
              <w:t>về</w:t>
            </w:r>
            <w:proofErr w:type="spellEnd"/>
            <w:r w:rsidRPr="00016CA0">
              <w:rPr>
                <w:rFonts w:eastAsia="Times New Roman"/>
                <w:color w:val="000000"/>
                <w:szCs w:val="24"/>
              </w:rPr>
              <w:t xml:space="preserve"> </w:t>
            </w:r>
            <w:proofErr w:type="spellStart"/>
            <w:r w:rsidRPr="00016CA0">
              <w:rPr>
                <w:rFonts w:eastAsia="Times New Roman"/>
                <w:color w:val="000000"/>
                <w:szCs w:val="24"/>
              </w:rPr>
              <w:t>sản</w:t>
            </w:r>
            <w:proofErr w:type="spellEnd"/>
            <w:r w:rsidRPr="00016CA0">
              <w:rPr>
                <w:rFonts w:eastAsia="Times New Roman"/>
                <w:color w:val="000000"/>
                <w:szCs w:val="24"/>
              </w:rPr>
              <w:t xml:space="preserve"> </w:t>
            </w:r>
            <w:proofErr w:type="spellStart"/>
            <w:r w:rsidRPr="00016CA0">
              <w:rPr>
                <w:rFonts w:eastAsia="Times New Roman"/>
                <w:color w:val="000000"/>
                <w:szCs w:val="24"/>
              </w:rPr>
              <w:t>phẩm</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giao</w:t>
            </w:r>
            <w:proofErr w:type="spellEnd"/>
            <w:r w:rsidRPr="00016CA0">
              <w:rPr>
                <w:rFonts w:eastAsia="Times New Roman"/>
                <w:color w:val="000000"/>
                <w:szCs w:val="24"/>
              </w:rPr>
              <w:t xml:space="preserve"> </w:t>
            </w:r>
            <w:proofErr w:type="spellStart"/>
            <w:r w:rsidRPr="00016CA0">
              <w:rPr>
                <w:rFonts w:eastAsia="Times New Roman"/>
                <w:color w:val="000000"/>
                <w:szCs w:val="24"/>
              </w:rPr>
              <w:t>dịch</w:t>
            </w:r>
            <w:proofErr w:type="spellEnd"/>
            <w:r w:rsidRPr="00016CA0">
              <w:rPr>
                <w:rFonts w:eastAsia="Times New Roman"/>
                <w:color w:val="000000"/>
                <w:szCs w:val="24"/>
              </w:rPr>
              <w:t>.</w:t>
            </w:r>
          </w:p>
        </w:tc>
      </w:tr>
      <w:tr w:rsidRPr="00016CA0" w:rsidR="00C4369F" w:rsidTr="00C4369F" w14:paraId="783E05A7" w14:textId="77777777">
        <w:trPr>
          <w:trHeight w:val="630"/>
          <w:trPrChange w:author="Tien Nguyen Anh" w:date="2024-12-06T05:31:00Z" w16du:dateUtc="2024-12-05T22:31:00Z" w:id="254">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55">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6045DC99" w14:textId="65C9A440">
            <w:pPr>
              <w:spacing w:before="0" w:line="360" w:lineRule="auto"/>
              <w:contextualSpacing w:val="0"/>
              <w:jc w:val="center"/>
              <w:rPr>
                <w:rFonts w:eastAsia="Times New Roman"/>
                <w:color w:val="000000"/>
                <w:szCs w:val="24"/>
              </w:rPr>
            </w:pPr>
            <w:ins w:author="Tien Nguyen Anh" w:date="2024-12-08T07:35:00Z" w16du:dateUtc="2024-12-08T00:35:00Z" w:id="256">
              <w:r>
                <w:rPr>
                  <w:rFonts w:ascii="Aptos Narrow" w:hAnsi="Aptos Narrow"/>
                  <w:color w:val="000000"/>
                  <w:sz w:val="22"/>
                </w:rPr>
                <w:t>22</w:t>
              </w:r>
            </w:ins>
            <w:del w:author="Tien Nguyen Anh" w:date="2024-12-08T07:35:00Z" w16du:dateUtc="2024-12-08T00:35:00Z" w:id="257">
              <w:r w:rsidRPr="00016CA0" w:rsidDel="000D2EF7">
                <w:rPr>
                  <w:rFonts w:eastAsia="Times New Roman"/>
                  <w:color w:val="000000"/>
                  <w:szCs w:val="24"/>
                </w:rPr>
                <w:delText>23</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58">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732CD3A3" w14:textId="77777777">
            <w:pPr>
              <w:spacing w:before="0" w:line="360" w:lineRule="auto"/>
              <w:contextualSpacing w:val="0"/>
              <w:jc w:val="left"/>
              <w:rPr>
                <w:rFonts w:eastAsia="Times New Roman"/>
                <w:color w:val="000000"/>
                <w:szCs w:val="24"/>
              </w:rPr>
            </w:pPr>
            <w:r w:rsidRPr="00016CA0">
              <w:rPr>
                <w:rFonts w:eastAsia="Times New Roman"/>
                <w:color w:val="000000"/>
                <w:szCs w:val="24"/>
              </w:rPr>
              <w:t>Parents Child Task</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59">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19C0104C"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Nhiệm</w:t>
            </w:r>
            <w:proofErr w:type="spellEnd"/>
            <w:r w:rsidRPr="00016CA0">
              <w:rPr>
                <w:rFonts w:eastAsia="Times New Roman"/>
                <w:color w:val="000000"/>
                <w:szCs w:val="24"/>
              </w:rPr>
              <w:t xml:space="preserve"> </w:t>
            </w:r>
            <w:proofErr w:type="spellStart"/>
            <w:r w:rsidRPr="00016CA0">
              <w:rPr>
                <w:rFonts w:eastAsia="Times New Roman"/>
                <w:color w:val="000000"/>
                <w:szCs w:val="24"/>
              </w:rPr>
              <w:t>vụ</w:t>
            </w:r>
            <w:proofErr w:type="spellEnd"/>
            <w:r w:rsidRPr="00016CA0">
              <w:rPr>
                <w:rFonts w:eastAsia="Times New Roman"/>
                <w:color w:val="000000"/>
                <w:szCs w:val="24"/>
              </w:rPr>
              <w:t xml:space="preserve"> cha - con </w:t>
            </w:r>
            <w:proofErr w:type="spellStart"/>
            <w:r w:rsidRPr="00016CA0">
              <w:rPr>
                <w:rFonts w:eastAsia="Times New Roman"/>
                <w:color w:val="000000"/>
                <w:szCs w:val="24"/>
              </w:rPr>
              <w:t>cái</w:t>
            </w:r>
            <w:proofErr w:type="spellEnd"/>
            <w:r w:rsidRPr="00016CA0">
              <w:rPr>
                <w:rFonts w:eastAsia="Times New Roman"/>
                <w:color w:val="000000"/>
                <w:szCs w:val="24"/>
              </w:rPr>
              <w:t xml:space="preserve">, </w:t>
            </w:r>
            <w:proofErr w:type="spellStart"/>
            <w:r w:rsidRPr="00016CA0">
              <w:rPr>
                <w:rFonts w:eastAsia="Times New Roman"/>
                <w:color w:val="000000"/>
                <w:szCs w:val="24"/>
              </w:rPr>
              <w:t>quản</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công</w:t>
            </w:r>
            <w:proofErr w:type="spellEnd"/>
            <w:r w:rsidRPr="00016CA0">
              <w:rPr>
                <w:rFonts w:eastAsia="Times New Roman"/>
                <w:color w:val="000000"/>
                <w:szCs w:val="24"/>
              </w:rPr>
              <w:t xml:space="preserve"> </w:t>
            </w:r>
            <w:proofErr w:type="spellStart"/>
            <w:r w:rsidRPr="00016CA0">
              <w:rPr>
                <w:rFonts w:eastAsia="Times New Roman"/>
                <w:color w:val="000000"/>
                <w:szCs w:val="24"/>
              </w:rPr>
              <w:t>việc</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mối</w:t>
            </w:r>
            <w:proofErr w:type="spellEnd"/>
            <w:r w:rsidRPr="00016CA0">
              <w:rPr>
                <w:rFonts w:eastAsia="Times New Roman"/>
                <w:color w:val="000000"/>
                <w:szCs w:val="24"/>
              </w:rPr>
              <w:t xml:space="preserve"> </w:t>
            </w:r>
            <w:proofErr w:type="spellStart"/>
            <w:r w:rsidRPr="00016CA0">
              <w:rPr>
                <w:rFonts w:eastAsia="Times New Roman"/>
                <w:color w:val="000000"/>
                <w:szCs w:val="24"/>
              </w:rPr>
              <w:t>quan</w:t>
            </w:r>
            <w:proofErr w:type="spellEnd"/>
            <w:r w:rsidRPr="00016CA0">
              <w:rPr>
                <w:rFonts w:eastAsia="Times New Roman"/>
                <w:color w:val="000000"/>
                <w:szCs w:val="24"/>
              </w:rPr>
              <w:t xml:space="preserve">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phụ</w:t>
            </w:r>
            <w:proofErr w:type="spellEnd"/>
            <w:r w:rsidRPr="00016CA0">
              <w:rPr>
                <w:rFonts w:eastAsia="Times New Roman"/>
                <w:color w:val="000000"/>
                <w:szCs w:val="24"/>
              </w:rPr>
              <w:t xml:space="preserve"> </w:t>
            </w:r>
            <w:proofErr w:type="spellStart"/>
            <w:r w:rsidRPr="00016CA0">
              <w:rPr>
                <w:rFonts w:eastAsia="Times New Roman"/>
                <w:color w:val="000000"/>
                <w:szCs w:val="24"/>
              </w:rPr>
              <w:t>thuộc</w:t>
            </w:r>
            <w:proofErr w:type="spellEnd"/>
            <w:r w:rsidRPr="00016CA0">
              <w:rPr>
                <w:rFonts w:eastAsia="Times New Roman"/>
                <w:color w:val="000000"/>
                <w:szCs w:val="24"/>
              </w:rPr>
              <w:t xml:space="preserve">, </w:t>
            </w:r>
            <w:proofErr w:type="spellStart"/>
            <w:r w:rsidRPr="00016CA0">
              <w:rPr>
                <w:rFonts w:eastAsia="Times New Roman"/>
                <w:color w:val="000000"/>
                <w:szCs w:val="24"/>
              </w:rPr>
              <w:t>ví</w:t>
            </w:r>
            <w:proofErr w:type="spellEnd"/>
            <w:r w:rsidRPr="00016CA0">
              <w:rPr>
                <w:rFonts w:eastAsia="Times New Roman"/>
                <w:color w:val="000000"/>
                <w:szCs w:val="24"/>
              </w:rPr>
              <w:t xml:space="preserve"> </w:t>
            </w:r>
            <w:proofErr w:type="spellStart"/>
            <w:r w:rsidRPr="00016CA0">
              <w:rPr>
                <w:rFonts w:eastAsia="Times New Roman"/>
                <w:color w:val="000000"/>
                <w:szCs w:val="24"/>
              </w:rPr>
              <w:t>dụ</w:t>
            </w:r>
            <w:proofErr w:type="spellEnd"/>
            <w:r w:rsidRPr="00016CA0">
              <w:rPr>
                <w:rFonts w:eastAsia="Times New Roman"/>
                <w:color w:val="000000"/>
                <w:szCs w:val="24"/>
              </w:rPr>
              <w:t xml:space="preserve"> </w:t>
            </w:r>
            <w:proofErr w:type="spellStart"/>
            <w:r w:rsidRPr="00016CA0">
              <w:rPr>
                <w:rFonts w:eastAsia="Times New Roman"/>
                <w:color w:val="000000"/>
                <w:szCs w:val="24"/>
              </w:rPr>
              <w:t>như</w:t>
            </w:r>
            <w:proofErr w:type="spellEnd"/>
            <w:r w:rsidRPr="00016CA0">
              <w:rPr>
                <w:rFonts w:eastAsia="Times New Roman"/>
                <w:color w:val="000000"/>
                <w:szCs w:val="24"/>
              </w:rPr>
              <w:t xml:space="preserve"> </w:t>
            </w:r>
            <w:proofErr w:type="spellStart"/>
            <w:r w:rsidRPr="00016CA0">
              <w:rPr>
                <w:rFonts w:eastAsia="Times New Roman"/>
                <w:color w:val="000000"/>
                <w:szCs w:val="24"/>
              </w:rPr>
              <w:t>nhiệm</w:t>
            </w:r>
            <w:proofErr w:type="spellEnd"/>
            <w:r w:rsidRPr="00016CA0">
              <w:rPr>
                <w:rFonts w:eastAsia="Times New Roman"/>
                <w:color w:val="000000"/>
                <w:szCs w:val="24"/>
              </w:rPr>
              <w:t xml:space="preserve"> </w:t>
            </w:r>
            <w:proofErr w:type="spellStart"/>
            <w:r w:rsidRPr="00016CA0">
              <w:rPr>
                <w:rFonts w:eastAsia="Times New Roman"/>
                <w:color w:val="000000"/>
                <w:szCs w:val="24"/>
              </w:rPr>
              <w:t>vụ</w:t>
            </w:r>
            <w:proofErr w:type="spellEnd"/>
            <w:r w:rsidRPr="00016CA0">
              <w:rPr>
                <w:rFonts w:eastAsia="Times New Roman"/>
                <w:color w:val="000000"/>
                <w:szCs w:val="24"/>
              </w:rPr>
              <w:t xml:space="preserve"> </w:t>
            </w:r>
            <w:proofErr w:type="spellStart"/>
            <w:r w:rsidRPr="00016CA0">
              <w:rPr>
                <w:rFonts w:eastAsia="Times New Roman"/>
                <w:color w:val="000000"/>
                <w:szCs w:val="24"/>
              </w:rPr>
              <w:t>chính</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nhiệm</w:t>
            </w:r>
            <w:proofErr w:type="spellEnd"/>
            <w:r w:rsidRPr="00016CA0">
              <w:rPr>
                <w:rFonts w:eastAsia="Times New Roman"/>
                <w:color w:val="000000"/>
                <w:szCs w:val="24"/>
              </w:rPr>
              <w:t xml:space="preserve"> </w:t>
            </w:r>
            <w:proofErr w:type="spellStart"/>
            <w:r w:rsidRPr="00016CA0">
              <w:rPr>
                <w:rFonts w:eastAsia="Times New Roman"/>
                <w:color w:val="000000"/>
                <w:szCs w:val="24"/>
              </w:rPr>
              <w:t>vụ</w:t>
            </w:r>
            <w:proofErr w:type="spellEnd"/>
            <w:r w:rsidRPr="00016CA0">
              <w:rPr>
                <w:rFonts w:eastAsia="Times New Roman"/>
                <w:color w:val="000000"/>
                <w:szCs w:val="24"/>
              </w:rPr>
              <w:t xml:space="preserve"> </w:t>
            </w:r>
            <w:proofErr w:type="spellStart"/>
            <w:r w:rsidRPr="00016CA0">
              <w:rPr>
                <w:rFonts w:eastAsia="Times New Roman"/>
                <w:color w:val="000000"/>
                <w:szCs w:val="24"/>
              </w:rPr>
              <w:t>phụ</w:t>
            </w:r>
            <w:proofErr w:type="spellEnd"/>
            <w:r w:rsidRPr="00016CA0">
              <w:rPr>
                <w:rFonts w:eastAsia="Times New Roman"/>
                <w:color w:val="000000"/>
                <w:szCs w:val="24"/>
              </w:rPr>
              <w:t>.</w:t>
            </w:r>
          </w:p>
        </w:tc>
      </w:tr>
      <w:tr w:rsidRPr="00016CA0" w:rsidR="00C4369F" w:rsidTr="00C4369F" w14:paraId="1D7EC3DD" w14:textId="77777777">
        <w:trPr>
          <w:trHeight w:val="315"/>
          <w:trPrChange w:author="Tien Nguyen Anh" w:date="2024-12-06T05:31:00Z" w16du:dateUtc="2024-12-05T22:31:00Z" w:id="260">
            <w:trPr>
              <w:trHeight w:val="315"/>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61">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7E6BD3E5" w14:textId="6DADA627">
            <w:pPr>
              <w:spacing w:before="0" w:line="360" w:lineRule="auto"/>
              <w:contextualSpacing w:val="0"/>
              <w:jc w:val="center"/>
              <w:rPr>
                <w:rFonts w:eastAsia="Times New Roman"/>
                <w:color w:val="000000"/>
                <w:szCs w:val="24"/>
              </w:rPr>
            </w:pPr>
            <w:ins w:author="Tien Nguyen Anh" w:date="2024-12-08T07:35:00Z" w16du:dateUtc="2024-12-08T00:35:00Z" w:id="262">
              <w:r>
                <w:rPr>
                  <w:rFonts w:ascii="Aptos Narrow" w:hAnsi="Aptos Narrow"/>
                  <w:color w:val="000000"/>
                  <w:sz w:val="22"/>
                </w:rPr>
                <w:t>23</w:t>
              </w:r>
            </w:ins>
            <w:del w:author="Tien Nguyen Anh" w:date="2024-12-08T07:35:00Z" w16du:dateUtc="2024-12-08T00:35:00Z" w:id="263">
              <w:r w:rsidRPr="00016CA0" w:rsidDel="000D2EF7">
                <w:rPr>
                  <w:rFonts w:eastAsia="Times New Roman"/>
                  <w:color w:val="000000"/>
                  <w:szCs w:val="24"/>
                </w:rPr>
                <w:delText>24</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64">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09ACFEB1" w14:textId="77777777">
            <w:pPr>
              <w:spacing w:before="0" w:line="360" w:lineRule="auto"/>
              <w:contextualSpacing w:val="0"/>
              <w:jc w:val="left"/>
              <w:rPr>
                <w:rFonts w:eastAsia="Times New Roman"/>
                <w:color w:val="000000"/>
                <w:szCs w:val="24"/>
              </w:rPr>
            </w:pPr>
            <w:r w:rsidRPr="00016CA0">
              <w:rPr>
                <w:rFonts w:eastAsia="Times New Roman"/>
                <w:color w:val="000000"/>
                <w:szCs w:val="24"/>
              </w:rPr>
              <w:t>Person Account</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65">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4CB38193"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Thông tin </w:t>
            </w:r>
            <w:proofErr w:type="spellStart"/>
            <w:r w:rsidRPr="00016CA0">
              <w:rPr>
                <w:rFonts w:eastAsia="Times New Roman"/>
                <w:color w:val="000000"/>
                <w:szCs w:val="24"/>
              </w:rPr>
              <w:t>chung</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khách</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cá</w:t>
            </w:r>
            <w:proofErr w:type="spellEnd"/>
            <w:r w:rsidRPr="00016CA0">
              <w:rPr>
                <w:rFonts w:eastAsia="Times New Roman"/>
                <w:color w:val="000000"/>
                <w:szCs w:val="24"/>
              </w:rPr>
              <w:t xml:space="preserve"> </w:t>
            </w:r>
            <w:proofErr w:type="spellStart"/>
            <w:r w:rsidRPr="00016CA0">
              <w:rPr>
                <w:rFonts w:eastAsia="Times New Roman"/>
                <w:color w:val="000000"/>
                <w:szCs w:val="24"/>
              </w:rPr>
              <w:t>nhân</w:t>
            </w:r>
            <w:proofErr w:type="spellEnd"/>
          </w:p>
        </w:tc>
      </w:tr>
      <w:tr w:rsidRPr="00016CA0" w:rsidR="00C4369F" w:rsidTr="00C4369F" w14:paraId="5B37A9FD" w14:textId="77777777">
        <w:trPr>
          <w:trHeight w:val="630"/>
          <w:trPrChange w:author="Tien Nguyen Anh" w:date="2024-12-06T05:31:00Z" w16du:dateUtc="2024-12-05T22:31:00Z" w:id="266">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67">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232CB87F" w14:textId="65CF545E">
            <w:pPr>
              <w:spacing w:before="0" w:line="360" w:lineRule="auto"/>
              <w:contextualSpacing w:val="0"/>
              <w:jc w:val="center"/>
              <w:rPr>
                <w:rFonts w:eastAsia="Times New Roman"/>
                <w:color w:val="000000"/>
                <w:szCs w:val="24"/>
              </w:rPr>
            </w:pPr>
            <w:ins w:author="Tien Nguyen Anh" w:date="2024-12-08T07:35:00Z" w16du:dateUtc="2024-12-08T00:35:00Z" w:id="268">
              <w:r>
                <w:rPr>
                  <w:rFonts w:ascii="Aptos Narrow" w:hAnsi="Aptos Narrow"/>
                  <w:color w:val="000000"/>
                  <w:sz w:val="22"/>
                </w:rPr>
                <w:t>24</w:t>
              </w:r>
            </w:ins>
            <w:del w:author="Tien Nguyen Anh" w:date="2024-12-08T07:35:00Z" w16du:dateUtc="2024-12-08T00:35:00Z" w:id="269">
              <w:r w:rsidRPr="00016CA0" w:rsidDel="000D2EF7">
                <w:rPr>
                  <w:rFonts w:eastAsia="Times New Roman"/>
                  <w:color w:val="000000"/>
                  <w:szCs w:val="24"/>
                </w:rPr>
                <w:delText>25</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70">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05AEB75B" w14:textId="77777777">
            <w:pPr>
              <w:spacing w:before="0" w:line="360" w:lineRule="auto"/>
              <w:contextualSpacing w:val="0"/>
              <w:jc w:val="left"/>
              <w:rPr>
                <w:rFonts w:eastAsia="Times New Roman"/>
                <w:color w:val="000000"/>
                <w:szCs w:val="24"/>
              </w:rPr>
            </w:pPr>
            <w:r w:rsidRPr="00016CA0">
              <w:rPr>
                <w:rFonts w:eastAsia="Times New Roman"/>
                <w:color w:val="000000"/>
                <w:szCs w:val="24"/>
              </w:rPr>
              <w:t>Product</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71">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1ABCE205"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Sản</w:t>
            </w:r>
            <w:proofErr w:type="spellEnd"/>
            <w:r w:rsidRPr="00016CA0">
              <w:rPr>
                <w:rFonts w:eastAsia="Times New Roman"/>
                <w:color w:val="000000"/>
                <w:szCs w:val="24"/>
              </w:rPr>
              <w:t xml:space="preserve"> </w:t>
            </w:r>
            <w:proofErr w:type="spellStart"/>
            <w:r w:rsidRPr="00016CA0">
              <w:rPr>
                <w:rFonts w:eastAsia="Times New Roman"/>
                <w:color w:val="000000"/>
                <w:szCs w:val="24"/>
              </w:rPr>
              <w:t>phẩm</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dịch</w:t>
            </w:r>
            <w:proofErr w:type="spellEnd"/>
            <w:r w:rsidRPr="00016CA0">
              <w:rPr>
                <w:rFonts w:eastAsia="Times New Roman"/>
                <w:color w:val="000000"/>
                <w:szCs w:val="24"/>
              </w:rPr>
              <w:t xml:space="preserve"> </w:t>
            </w:r>
            <w:proofErr w:type="spellStart"/>
            <w:r w:rsidRPr="00016CA0">
              <w:rPr>
                <w:rFonts w:eastAsia="Times New Roman"/>
                <w:color w:val="000000"/>
                <w:szCs w:val="24"/>
              </w:rPr>
              <w:t>vụ</w:t>
            </w:r>
            <w:proofErr w:type="spellEnd"/>
            <w:r w:rsidRPr="00016CA0">
              <w:rPr>
                <w:rFonts w:eastAsia="Times New Roman"/>
                <w:color w:val="000000"/>
                <w:szCs w:val="24"/>
              </w:rPr>
              <w:t xml:space="preserve"> </w:t>
            </w:r>
            <w:proofErr w:type="spellStart"/>
            <w:r w:rsidRPr="00016CA0">
              <w:rPr>
                <w:rFonts w:eastAsia="Times New Roman"/>
                <w:color w:val="000000"/>
                <w:szCs w:val="24"/>
              </w:rPr>
              <w:t>mà</w:t>
            </w:r>
            <w:proofErr w:type="spellEnd"/>
            <w:r w:rsidRPr="00016CA0">
              <w:rPr>
                <w:rFonts w:eastAsia="Times New Roman"/>
                <w:color w:val="000000"/>
                <w:szCs w:val="24"/>
              </w:rPr>
              <w:t xml:space="preserve"> </w:t>
            </w:r>
            <w:proofErr w:type="spellStart"/>
            <w:r w:rsidRPr="00016CA0">
              <w:rPr>
                <w:rFonts w:eastAsia="Times New Roman"/>
                <w:color w:val="000000"/>
                <w:szCs w:val="24"/>
              </w:rPr>
              <w:t>VPBank</w:t>
            </w:r>
            <w:proofErr w:type="spellEnd"/>
            <w:r w:rsidRPr="00016CA0">
              <w:rPr>
                <w:rFonts w:eastAsia="Times New Roman"/>
                <w:color w:val="000000"/>
                <w:szCs w:val="24"/>
              </w:rPr>
              <w:t xml:space="preserve"> </w:t>
            </w:r>
            <w:proofErr w:type="spellStart"/>
            <w:r w:rsidRPr="00016CA0">
              <w:rPr>
                <w:rFonts w:eastAsia="Times New Roman"/>
                <w:color w:val="000000"/>
                <w:szCs w:val="24"/>
              </w:rPr>
              <w:t>cung</w:t>
            </w:r>
            <w:proofErr w:type="spellEnd"/>
            <w:r w:rsidRPr="00016CA0">
              <w:rPr>
                <w:rFonts w:eastAsia="Times New Roman"/>
                <w:color w:val="000000"/>
                <w:szCs w:val="24"/>
              </w:rPr>
              <w:t xml:space="preserve"> </w:t>
            </w:r>
            <w:proofErr w:type="spellStart"/>
            <w:r w:rsidRPr="00016CA0">
              <w:rPr>
                <w:rFonts w:eastAsia="Times New Roman"/>
                <w:color w:val="000000"/>
                <w:szCs w:val="24"/>
              </w:rPr>
              <w:t>cấp</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để</w:t>
            </w:r>
            <w:proofErr w:type="spellEnd"/>
            <w:r w:rsidRPr="00016CA0">
              <w:rPr>
                <w:rFonts w:eastAsia="Times New Roman"/>
                <w:color w:val="000000"/>
                <w:szCs w:val="24"/>
              </w:rPr>
              <w:t xml:space="preserve"> </w:t>
            </w:r>
            <w:proofErr w:type="spellStart"/>
            <w:r w:rsidRPr="00016CA0">
              <w:rPr>
                <w:rFonts w:eastAsia="Times New Roman"/>
                <w:color w:val="000000"/>
                <w:szCs w:val="24"/>
              </w:rPr>
              <w:t>quản</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w:t>
            </w:r>
            <w:proofErr w:type="spellStart"/>
            <w:r w:rsidRPr="00016CA0">
              <w:rPr>
                <w:rFonts w:eastAsia="Times New Roman"/>
                <w:color w:val="000000"/>
                <w:szCs w:val="24"/>
              </w:rPr>
              <w:t>danh</w:t>
            </w:r>
            <w:proofErr w:type="spellEnd"/>
            <w:r w:rsidRPr="00016CA0">
              <w:rPr>
                <w:rFonts w:eastAsia="Times New Roman"/>
                <w:color w:val="000000"/>
                <w:szCs w:val="24"/>
              </w:rPr>
              <w:t xml:space="preserve"> </w:t>
            </w:r>
            <w:proofErr w:type="spellStart"/>
            <w:r w:rsidRPr="00016CA0">
              <w:rPr>
                <w:rFonts w:eastAsia="Times New Roman"/>
                <w:color w:val="000000"/>
                <w:szCs w:val="24"/>
              </w:rPr>
              <w:t>mục</w:t>
            </w:r>
            <w:proofErr w:type="spellEnd"/>
            <w:r w:rsidRPr="00016CA0">
              <w:rPr>
                <w:rFonts w:eastAsia="Times New Roman"/>
                <w:color w:val="000000"/>
                <w:szCs w:val="24"/>
              </w:rPr>
              <w:t xml:space="preserve"> </w:t>
            </w:r>
            <w:proofErr w:type="spellStart"/>
            <w:r w:rsidRPr="00016CA0">
              <w:rPr>
                <w:rFonts w:eastAsia="Times New Roman"/>
                <w:color w:val="000000"/>
                <w:szCs w:val="24"/>
              </w:rPr>
              <w:t>sản</w:t>
            </w:r>
            <w:proofErr w:type="spellEnd"/>
            <w:r w:rsidRPr="00016CA0">
              <w:rPr>
                <w:rFonts w:eastAsia="Times New Roman"/>
                <w:color w:val="000000"/>
                <w:szCs w:val="24"/>
              </w:rPr>
              <w:t xml:space="preserve"> </w:t>
            </w:r>
            <w:proofErr w:type="spellStart"/>
            <w:r w:rsidRPr="00016CA0">
              <w:rPr>
                <w:rFonts w:eastAsia="Times New Roman"/>
                <w:color w:val="000000"/>
                <w:szCs w:val="24"/>
              </w:rPr>
              <w:t>phẩm</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chi </w:t>
            </w:r>
            <w:proofErr w:type="spellStart"/>
            <w:r w:rsidRPr="00016CA0">
              <w:rPr>
                <w:rFonts w:eastAsia="Times New Roman"/>
                <w:color w:val="000000"/>
                <w:szCs w:val="24"/>
              </w:rPr>
              <w:t>tiết</w:t>
            </w:r>
            <w:proofErr w:type="spellEnd"/>
            <w:r w:rsidRPr="00016CA0">
              <w:rPr>
                <w:rFonts w:eastAsia="Times New Roman"/>
                <w:color w:val="000000"/>
                <w:szCs w:val="24"/>
              </w:rPr>
              <w:t xml:space="preserve"> </w:t>
            </w:r>
            <w:proofErr w:type="spellStart"/>
            <w:r w:rsidRPr="00016CA0">
              <w:rPr>
                <w:rFonts w:eastAsia="Times New Roman"/>
                <w:color w:val="000000"/>
                <w:szCs w:val="24"/>
              </w:rPr>
              <w:t>sản</w:t>
            </w:r>
            <w:proofErr w:type="spellEnd"/>
            <w:r w:rsidRPr="00016CA0">
              <w:rPr>
                <w:rFonts w:eastAsia="Times New Roman"/>
                <w:color w:val="000000"/>
                <w:szCs w:val="24"/>
              </w:rPr>
              <w:t xml:space="preserve"> </w:t>
            </w:r>
            <w:proofErr w:type="spellStart"/>
            <w:r w:rsidRPr="00016CA0">
              <w:rPr>
                <w:rFonts w:eastAsia="Times New Roman"/>
                <w:color w:val="000000"/>
                <w:szCs w:val="24"/>
              </w:rPr>
              <w:t>phẩm</w:t>
            </w:r>
            <w:proofErr w:type="spellEnd"/>
          </w:p>
        </w:tc>
      </w:tr>
      <w:tr w:rsidRPr="00016CA0" w:rsidR="00C4369F" w:rsidTr="00C4369F" w14:paraId="340A17B8" w14:textId="77777777">
        <w:trPr>
          <w:trHeight w:val="630"/>
          <w:trPrChange w:author="Tien Nguyen Anh" w:date="2024-12-06T05:31:00Z" w16du:dateUtc="2024-12-05T22:31:00Z" w:id="272">
            <w:trPr>
              <w:trHeight w:val="630"/>
            </w:trPr>
          </w:trPrChange>
        </w:trPr>
        <w:tc>
          <w:tcPr>
            <w:tcW w:w="350" w:type="pct"/>
            <w:tcBorders>
              <w:top w:val="nil"/>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73">
              <w:tcPr>
                <w:tcW w:w="350" w:type="pct"/>
                <w:tcBorders>
                  <w:top w:val="nil"/>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01813664" w14:textId="20B29D8A">
            <w:pPr>
              <w:spacing w:before="0" w:line="360" w:lineRule="auto"/>
              <w:contextualSpacing w:val="0"/>
              <w:jc w:val="center"/>
              <w:rPr>
                <w:rFonts w:eastAsia="Times New Roman"/>
                <w:color w:val="000000"/>
                <w:szCs w:val="24"/>
              </w:rPr>
            </w:pPr>
            <w:ins w:author="Tien Nguyen Anh" w:date="2024-12-08T07:35:00Z" w16du:dateUtc="2024-12-08T00:35:00Z" w:id="274">
              <w:r>
                <w:rPr>
                  <w:rFonts w:ascii="Aptos Narrow" w:hAnsi="Aptos Narrow"/>
                  <w:color w:val="000000"/>
                  <w:sz w:val="22"/>
                </w:rPr>
                <w:t>25</w:t>
              </w:r>
            </w:ins>
            <w:del w:author="Tien Nguyen Anh" w:date="2024-12-08T07:35:00Z" w16du:dateUtc="2024-12-08T00:35:00Z" w:id="275">
              <w:r w:rsidRPr="00016CA0" w:rsidDel="000D2EF7">
                <w:rPr>
                  <w:rFonts w:eastAsia="Times New Roman"/>
                  <w:color w:val="000000"/>
                  <w:szCs w:val="24"/>
                </w:rPr>
                <w:delText>26</w:delText>
              </w:r>
            </w:del>
          </w:p>
        </w:tc>
        <w:tc>
          <w:tcPr>
            <w:tcW w:w="2362" w:type="pct"/>
            <w:tcBorders>
              <w:top w:val="nil"/>
              <w:left w:val="nil"/>
              <w:bottom w:val="single" w:color="auto" w:sz="4" w:space="0"/>
              <w:right w:val="single" w:color="auto" w:sz="4" w:space="0"/>
            </w:tcBorders>
            <w:shd w:val="clear" w:color="auto" w:fill="auto"/>
            <w:noWrap/>
            <w:vAlign w:val="center"/>
            <w:hideMark/>
            <w:tcPrChange w:author="Tien Nguyen Anh" w:date="2024-12-06T05:31:00Z" w16du:dateUtc="2024-12-05T22:31:00Z" w:id="276">
              <w:tcPr>
                <w:tcW w:w="1722" w:type="pct"/>
                <w:gridSpan w:val="3"/>
                <w:tcBorders>
                  <w:top w:val="nil"/>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551047E2" w14:textId="77777777">
            <w:pPr>
              <w:spacing w:before="0" w:line="360" w:lineRule="auto"/>
              <w:contextualSpacing w:val="0"/>
              <w:jc w:val="left"/>
              <w:rPr>
                <w:rFonts w:eastAsia="Times New Roman"/>
                <w:color w:val="000000"/>
                <w:szCs w:val="24"/>
              </w:rPr>
            </w:pPr>
            <w:r w:rsidRPr="00016CA0">
              <w:rPr>
                <w:rFonts w:eastAsia="Times New Roman"/>
                <w:color w:val="000000"/>
                <w:szCs w:val="24"/>
              </w:rPr>
              <w:t>Task</w:t>
            </w:r>
          </w:p>
        </w:tc>
        <w:tc>
          <w:tcPr>
            <w:tcW w:w="2288" w:type="pct"/>
            <w:tcBorders>
              <w:top w:val="nil"/>
              <w:left w:val="nil"/>
              <w:bottom w:val="single" w:color="auto" w:sz="4" w:space="0"/>
              <w:right w:val="single" w:color="auto" w:sz="4" w:space="0"/>
            </w:tcBorders>
            <w:shd w:val="clear" w:color="auto" w:fill="auto"/>
            <w:vAlign w:val="center"/>
            <w:hideMark/>
            <w:tcPrChange w:author="Tien Nguyen Anh" w:date="2024-12-06T05:31:00Z" w16du:dateUtc="2024-12-05T22:31:00Z" w:id="277">
              <w:tcPr>
                <w:tcW w:w="2929" w:type="pct"/>
                <w:gridSpan w:val="2"/>
                <w:tcBorders>
                  <w:top w:val="nil"/>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6CA293B9"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Nhiệm</w:t>
            </w:r>
            <w:proofErr w:type="spellEnd"/>
            <w:r w:rsidRPr="00016CA0">
              <w:rPr>
                <w:rFonts w:eastAsia="Times New Roman"/>
                <w:color w:val="000000"/>
                <w:szCs w:val="24"/>
              </w:rPr>
              <w:t xml:space="preserve"> </w:t>
            </w:r>
            <w:proofErr w:type="spellStart"/>
            <w:r w:rsidRPr="00016CA0">
              <w:rPr>
                <w:rFonts w:eastAsia="Times New Roman"/>
                <w:color w:val="000000"/>
                <w:szCs w:val="24"/>
              </w:rPr>
              <w:t>vụ</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công</w:t>
            </w:r>
            <w:proofErr w:type="spellEnd"/>
            <w:r w:rsidRPr="00016CA0">
              <w:rPr>
                <w:rFonts w:eastAsia="Times New Roman"/>
                <w:color w:val="000000"/>
                <w:szCs w:val="24"/>
              </w:rPr>
              <w:t xml:space="preserve"> </w:t>
            </w:r>
            <w:proofErr w:type="spellStart"/>
            <w:r w:rsidRPr="00016CA0">
              <w:rPr>
                <w:rFonts w:eastAsia="Times New Roman"/>
                <w:color w:val="000000"/>
                <w:szCs w:val="24"/>
              </w:rPr>
              <w:t>việc</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để</w:t>
            </w:r>
            <w:proofErr w:type="spellEnd"/>
            <w:r w:rsidRPr="00016CA0">
              <w:rPr>
                <w:rFonts w:eastAsia="Times New Roman"/>
                <w:color w:val="000000"/>
                <w:szCs w:val="24"/>
              </w:rPr>
              <w:t xml:space="preserve"> </w:t>
            </w:r>
            <w:proofErr w:type="spellStart"/>
            <w:r w:rsidRPr="00016CA0">
              <w:rPr>
                <w:rFonts w:eastAsia="Times New Roman"/>
                <w:color w:val="000000"/>
                <w:szCs w:val="24"/>
              </w:rPr>
              <w:t>theo</w:t>
            </w:r>
            <w:proofErr w:type="spellEnd"/>
            <w:r w:rsidRPr="00016CA0">
              <w:rPr>
                <w:rFonts w:eastAsia="Times New Roman"/>
                <w:color w:val="000000"/>
                <w:szCs w:val="24"/>
              </w:rPr>
              <w:t xml:space="preserve"> </w:t>
            </w:r>
            <w:proofErr w:type="spellStart"/>
            <w:r w:rsidRPr="00016CA0">
              <w:rPr>
                <w:rFonts w:eastAsia="Times New Roman"/>
                <w:color w:val="000000"/>
                <w:szCs w:val="24"/>
              </w:rPr>
              <w:t>dõi</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nhiệm</w:t>
            </w:r>
            <w:proofErr w:type="spellEnd"/>
            <w:r w:rsidRPr="00016CA0">
              <w:rPr>
                <w:rFonts w:eastAsia="Times New Roman"/>
                <w:color w:val="000000"/>
                <w:szCs w:val="24"/>
              </w:rPr>
              <w:t xml:space="preserve"> </w:t>
            </w:r>
            <w:proofErr w:type="spellStart"/>
            <w:r w:rsidRPr="00016CA0">
              <w:rPr>
                <w:rFonts w:eastAsia="Times New Roman"/>
                <w:color w:val="000000"/>
                <w:szCs w:val="24"/>
              </w:rPr>
              <w:t>vụ</w:t>
            </w:r>
            <w:proofErr w:type="spellEnd"/>
            <w:r w:rsidRPr="00016CA0">
              <w:rPr>
                <w:rFonts w:eastAsia="Times New Roman"/>
                <w:color w:val="000000"/>
                <w:szCs w:val="24"/>
              </w:rPr>
              <w:t xml:space="preserve"> </w:t>
            </w:r>
            <w:proofErr w:type="spellStart"/>
            <w:r w:rsidRPr="00016CA0">
              <w:rPr>
                <w:rFonts w:eastAsia="Times New Roman"/>
                <w:color w:val="000000"/>
                <w:szCs w:val="24"/>
              </w:rPr>
              <w:t>cần</w:t>
            </w:r>
            <w:proofErr w:type="spellEnd"/>
            <w:r w:rsidRPr="00016CA0">
              <w:rPr>
                <w:rFonts w:eastAsia="Times New Roman"/>
                <w:color w:val="000000"/>
                <w:szCs w:val="24"/>
              </w:rPr>
              <w:t xml:space="preserve"> </w:t>
            </w:r>
            <w:proofErr w:type="spellStart"/>
            <w:r w:rsidRPr="00016CA0">
              <w:rPr>
                <w:rFonts w:eastAsia="Times New Roman"/>
                <w:color w:val="000000"/>
                <w:szCs w:val="24"/>
              </w:rPr>
              <w:t>hoàn</w:t>
            </w:r>
            <w:proofErr w:type="spellEnd"/>
            <w:r w:rsidRPr="00016CA0">
              <w:rPr>
                <w:rFonts w:eastAsia="Times New Roman"/>
                <w:color w:val="000000"/>
                <w:szCs w:val="24"/>
              </w:rPr>
              <w:t xml:space="preserve"> </w:t>
            </w:r>
            <w:proofErr w:type="spellStart"/>
            <w:r w:rsidRPr="00016CA0">
              <w:rPr>
                <w:rFonts w:eastAsia="Times New Roman"/>
                <w:color w:val="000000"/>
                <w:szCs w:val="24"/>
              </w:rPr>
              <w:t>thành</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w:t>
            </w:r>
            <w:proofErr w:type="spellStart"/>
            <w:r w:rsidRPr="00016CA0">
              <w:rPr>
                <w:rFonts w:eastAsia="Times New Roman"/>
                <w:color w:val="000000"/>
                <w:szCs w:val="24"/>
              </w:rPr>
              <w:t>quy</w:t>
            </w:r>
            <w:proofErr w:type="spellEnd"/>
            <w:r w:rsidRPr="00016CA0">
              <w:rPr>
                <w:rFonts w:eastAsia="Times New Roman"/>
                <w:color w:val="000000"/>
                <w:szCs w:val="24"/>
              </w:rPr>
              <w:t xml:space="preserve"> </w:t>
            </w:r>
            <w:proofErr w:type="spellStart"/>
            <w:r w:rsidRPr="00016CA0">
              <w:rPr>
                <w:rFonts w:eastAsia="Times New Roman"/>
                <w:color w:val="000000"/>
                <w:szCs w:val="24"/>
              </w:rPr>
              <w:t>trình</w:t>
            </w:r>
            <w:proofErr w:type="spellEnd"/>
            <w:r w:rsidRPr="00016CA0">
              <w:rPr>
                <w:rFonts w:eastAsia="Times New Roman"/>
                <w:color w:val="000000"/>
                <w:szCs w:val="24"/>
              </w:rPr>
              <w:t xml:space="preserve"> </w:t>
            </w:r>
            <w:proofErr w:type="spellStart"/>
            <w:r w:rsidRPr="00016CA0">
              <w:rPr>
                <w:rFonts w:eastAsia="Times New Roman"/>
                <w:color w:val="000000"/>
                <w:szCs w:val="24"/>
              </w:rPr>
              <w:t>bán</w:t>
            </w:r>
            <w:proofErr w:type="spellEnd"/>
            <w:r w:rsidRPr="00016CA0">
              <w:rPr>
                <w:rFonts w:eastAsia="Times New Roman"/>
                <w:color w:val="000000"/>
                <w:szCs w:val="24"/>
              </w:rPr>
              <w:t xml:space="preserve"> </w:t>
            </w:r>
            <w:proofErr w:type="spellStart"/>
            <w:r w:rsidRPr="00016CA0">
              <w:rPr>
                <w:rFonts w:eastAsia="Times New Roman"/>
                <w:color w:val="000000"/>
                <w:szCs w:val="24"/>
              </w:rPr>
              <w:t>hàng</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dịch</w:t>
            </w:r>
            <w:proofErr w:type="spellEnd"/>
            <w:r w:rsidRPr="00016CA0">
              <w:rPr>
                <w:rFonts w:eastAsia="Times New Roman"/>
                <w:color w:val="000000"/>
                <w:szCs w:val="24"/>
              </w:rPr>
              <w:t xml:space="preserve"> </w:t>
            </w:r>
            <w:proofErr w:type="spellStart"/>
            <w:r w:rsidRPr="00016CA0">
              <w:rPr>
                <w:rFonts w:eastAsia="Times New Roman"/>
                <w:color w:val="000000"/>
                <w:szCs w:val="24"/>
              </w:rPr>
              <w:t>vụ</w:t>
            </w:r>
            <w:proofErr w:type="spellEnd"/>
          </w:p>
        </w:tc>
      </w:tr>
      <w:tr w:rsidRPr="00016CA0" w:rsidR="00C4369F" w:rsidTr="00C4369F" w14:paraId="4BADD3D3" w14:textId="77777777">
        <w:trPr>
          <w:trHeight w:val="630"/>
          <w:trPrChange w:author="Tien Nguyen Anh" w:date="2024-12-06T05:31:00Z" w16du:dateUtc="2024-12-05T22:31:00Z" w:id="278">
            <w:trPr>
              <w:trHeight w:val="630"/>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79">
              <w:tcPr>
                <w:tcW w:w="350" w:type="pct"/>
                <w:tcBorders>
                  <w:top w:val="single" w:color="auto" w:sz="4" w:space="0"/>
                  <w:left w:val="single" w:color="auto" w:sz="4" w:space="0"/>
                  <w:bottom w:val="single" w:color="auto" w:sz="4" w:space="0"/>
                  <w:right w:val="single" w:color="auto" w:sz="4" w:space="0"/>
                </w:tcBorders>
                <w:shd w:val="clear" w:color="auto" w:fill="auto"/>
                <w:vAlign w:val="center"/>
                <w:hideMark/>
              </w:tcPr>
            </w:tcPrChange>
          </w:tcPr>
          <w:p w:rsidRPr="00016CA0" w:rsidR="00C4369F" w:rsidP="00C4369F" w:rsidRDefault="00C4369F" w14:paraId="023CBCE6" w14:textId="1C685F74">
            <w:pPr>
              <w:spacing w:before="0" w:line="360" w:lineRule="auto"/>
              <w:contextualSpacing w:val="0"/>
              <w:jc w:val="center"/>
              <w:rPr>
                <w:rFonts w:eastAsia="Times New Roman"/>
                <w:color w:val="000000"/>
                <w:szCs w:val="24"/>
              </w:rPr>
            </w:pPr>
            <w:ins w:author="Tien Nguyen Anh" w:date="2024-12-08T07:35:00Z" w16du:dateUtc="2024-12-08T00:35:00Z" w:id="280">
              <w:r>
                <w:rPr>
                  <w:rFonts w:ascii="Aptos Narrow" w:hAnsi="Aptos Narrow"/>
                  <w:color w:val="000000"/>
                  <w:sz w:val="22"/>
                </w:rPr>
                <w:t>26</w:t>
              </w:r>
            </w:ins>
            <w:del w:author="Tien Nguyen Anh" w:date="2024-12-08T07:35:00Z" w16du:dateUtc="2024-12-08T00:35:00Z" w:id="281">
              <w:r w:rsidRPr="00016CA0" w:rsidDel="000D2EF7">
                <w:rPr>
                  <w:rFonts w:eastAsia="Times New Roman"/>
                  <w:color w:val="000000"/>
                  <w:szCs w:val="24"/>
                </w:rPr>
                <w:delText>27</w:delText>
              </w:r>
            </w:del>
          </w:p>
        </w:tc>
        <w:tc>
          <w:tcPr>
            <w:tcW w:w="2362" w:type="pct"/>
            <w:tcBorders>
              <w:top w:val="single" w:color="auto" w:sz="4" w:space="0"/>
              <w:left w:val="nil"/>
              <w:bottom w:val="single" w:color="auto" w:sz="4" w:space="0"/>
              <w:right w:val="single" w:color="auto" w:sz="4" w:space="0"/>
            </w:tcBorders>
            <w:shd w:val="clear" w:color="auto" w:fill="auto"/>
            <w:noWrap/>
            <w:vAlign w:val="center"/>
            <w:hideMark/>
            <w:tcPrChange w:author="Tien Nguyen Anh" w:date="2024-12-06T05:31:00Z" w16du:dateUtc="2024-12-05T22:31:00Z" w:id="282">
              <w:tcPr>
                <w:tcW w:w="1722" w:type="pct"/>
                <w:gridSpan w:val="3"/>
                <w:tcBorders>
                  <w:top w:val="single" w:color="auto" w:sz="4" w:space="0"/>
                  <w:left w:val="nil"/>
                  <w:bottom w:val="single" w:color="auto" w:sz="4" w:space="0"/>
                  <w:right w:val="single" w:color="auto" w:sz="4" w:space="0"/>
                </w:tcBorders>
                <w:shd w:val="clear" w:color="auto" w:fill="auto"/>
                <w:noWrap/>
                <w:vAlign w:val="center"/>
                <w:hideMark/>
              </w:tcPr>
            </w:tcPrChange>
          </w:tcPr>
          <w:p w:rsidRPr="00016CA0" w:rsidR="00C4369F" w:rsidP="00C4369F" w:rsidRDefault="00C4369F" w14:paraId="6F2768DE" w14:textId="77777777">
            <w:pPr>
              <w:spacing w:before="0" w:line="360" w:lineRule="auto"/>
              <w:contextualSpacing w:val="0"/>
              <w:jc w:val="left"/>
              <w:rPr>
                <w:rFonts w:eastAsia="Times New Roman"/>
                <w:color w:val="000000"/>
                <w:szCs w:val="24"/>
              </w:rPr>
            </w:pPr>
            <w:r w:rsidRPr="00016CA0">
              <w:rPr>
                <w:rFonts w:eastAsia="Times New Roman"/>
                <w:color w:val="000000"/>
                <w:szCs w:val="24"/>
              </w:rPr>
              <w:t>User</w:t>
            </w:r>
          </w:p>
        </w:tc>
        <w:tc>
          <w:tcPr>
            <w:tcW w:w="2288" w:type="pct"/>
            <w:tcBorders>
              <w:top w:val="single" w:color="auto" w:sz="4" w:space="0"/>
              <w:left w:val="nil"/>
              <w:bottom w:val="single" w:color="auto" w:sz="4" w:space="0"/>
              <w:right w:val="single" w:color="auto" w:sz="4" w:space="0"/>
            </w:tcBorders>
            <w:shd w:val="clear" w:color="auto" w:fill="auto"/>
            <w:vAlign w:val="center"/>
            <w:hideMark/>
            <w:tcPrChange w:author="Tien Nguyen Anh" w:date="2024-12-06T05:31:00Z" w16du:dateUtc="2024-12-05T22:31:00Z" w:id="283">
              <w:tcPr>
                <w:tcW w:w="2929" w:type="pct"/>
                <w:gridSpan w:val="2"/>
                <w:tcBorders>
                  <w:top w:val="single" w:color="auto" w:sz="4" w:space="0"/>
                  <w:left w:val="nil"/>
                  <w:bottom w:val="single" w:color="auto" w:sz="4" w:space="0"/>
                  <w:right w:val="single" w:color="auto" w:sz="4" w:space="0"/>
                </w:tcBorders>
                <w:shd w:val="clear" w:color="auto" w:fill="auto"/>
                <w:vAlign w:val="center"/>
                <w:hideMark/>
              </w:tcPr>
            </w:tcPrChange>
          </w:tcPr>
          <w:p w:rsidRPr="00016CA0" w:rsidR="00C4369F" w:rsidP="00C4369F" w:rsidRDefault="00C4369F" w14:paraId="55EEF806"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Salesforce, </w:t>
            </w:r>
            <w:proofErr w:type="spellStart"/>
            <w:r w:rsidRPr="00016CA0">
              <w:rPr>
                <w:rFonts w:eastAsia="Times New Roman"/>
                <w:color w:val="000000"/>
                <w:szCs w:val="24"/>
              </w:rPr>
              <w:t>đại</w:t>
            </w:r>
            <w:proofErr w:type="spellEnd"/>
            <w:r w:rsidRPr="00016CA0">
              <w:rPr>
                <w:rFonts w:eastAsia="Times New Roman"/>
                <w:color w:val="000000"/>
                <w:szCs w:val="24"/>
              </w:rPr>
              <w:t xml:space="preserve"> </w:t>
            </w:r>
            <w:proofErr w:type="spellStart"/>
            <w:r w:rsidRPr="00016CA0">
              <w:rPr>
                <w:rFonts w:eastAsia="Times New Roman"/>
                <w:color w:val="000000"/>
                <w:szCs w:val="24"/>
              </w:rPr>
              <w:t>diện</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tài</w:t>
            </w:r>
            <w:proofErr w:type="spellEnd"/>
            <w:r w:rsidRPr="00016CA0">
              <w:rPr>
                <w:rFonts w:eastAsia="Times New Roman"/>
                <w:color w:val="000000"/>
                <w:szCs w:val="24"/>
              </w:rPr>
              <w:t xml:space="preserve"> </w:t>
            </w:r>
            <w:proofErr w:type="spellStart"/>
            <w:r w:rsidRPr="00016CA0">
              <w:rPr>
                <w:rFonts w:eastAsia="Times New Roman"/>
                <w:color w:val="000000"/>
                <w:szCs w:val="24"/>
              </w:rPr>
              <w:t>khoản</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nhân</w:t>
            </w:r>
            <w:proofErr w:type="spellEnd"/>
            <w:r w:rsidRPr="00016CA0">
              <w:rPr>
                <w:rFonts w:eastAsia="Times New Roman"/>
                <w:color w:val="000000"/>
                <w:szCs w:val="24"/>
              </w:rPr>
              <w:t xml:space="preserve"> </w:t>
            </w:r>
            <w:proofErr w:type="spellStart"/>
            <w:r w:rsidRPr="00016CA0">
              <w:rPr>
                <w:rFonts w:eastAsia="Times New Roman"/>
                <w:color w:val="000000"/>
                <w:szCs w:val="24"/>
              </w:rPr>
              <w:t>viên</w:t>
            </w:r>
            <w:proofErr w:type="spellEnd"/>
            <w:r w:rsidRPr="00016CA0">
              <w:rPr>
                <w:rFonts w:eastAsia="Times New Roman"/>
                <w:color w:val="000000"/>
                <w:szCs w:val="24"/>
              </w:rPr>
              <w:t xml:space="preserv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quản</w:t>
            </w:r>
            <w:proofErr w:type="spellEnd"/>
            <w:r w:rsidRPr="00016CA0">
              <w:rPr>
                <w:rFonts w:eastAsia="Times New Roman"/>
                <w:color w:val="000000"/>
                <w:szCs w:val="24"/>
              </w:rPr>
              <w:t xml:space="preserve"> </w:t>
            </w:r>
            <w:proofErr w:type="spellStart"/>
            <w:r w:rsidRPr="00016CA0">
              <w:rPr>
                <w:rFonts w:eastAsia="Times New Roman"/>
                <w:color w:val="000000"/>
                <w:szCs w:val="24"/>
              </w:rPr>
              <w:t>trị</w:t>
            </w:r>
            <w:proofErr w:type="spellEnd"/>
            <w:r w:rsidRPr="00016CA0">
              <w:rPr>
                <w:rFonts w:eastAsia="Times New Roman"/>
                <w:color w:val="000000"/>
                <w:szCs w:val="24"/>
              </w:rPr>
              <w:t xml:space="preserve"> </w:t>
            </w:r>
            <w:proofErr w:type="spellStart"/>
            <w:r w:rsidRPr="00016CA0">
              <w:rPr>
                <w:rFonts w:eastAsia="Times New Roman"/>
                <w:color w:val="000000"/>
                <w:szCs w:val="24"/>
              </w:rPr>
              <w:t>viên</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quyền</w:t>
            </w:r>
            <w:proofErr w:type="spellEnd"/>
            <w:r w:rsidRPr="00016CA0">
              <w:rPr>
                <w:rFonts w:eastAsia="Times New Roman"/>
                <w:color w:val="000000"/>
                <w:szCs w:val="24"/>
              </w:rPr>
              <w:t xml:space="preserve">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thống</w:t>
            </w:r>
            <w:proofErr w:type="spellEnd"/>
          </w:p>
        </w:tc>
      </w:tr>
      <w:tr w:rsidRPr="00016CA0" w:rsidR="00C4369F" w:rsidDel="00323F6D" w:rsidTr="00C4369F" w14:paraId="631C911D" w14:textId="36E7F6EF">
        <w:trPr>
          <w:trHeight w:val="315"/>
          <w:del w:author="Tien Nguyen Anh" w:date="2024-12-06T05:31:00Z" w:id="284"/>
          <w:trPrChange w:author="Tien Nguyen Anh" w:date="2024-12-06T05:31:00Z" w16du:dateUtc="2024-12-05T22:31:00Z" w:id="285">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hideMark/>
            <w:tcPrChange w:author="Tien Nguyen Anh" w:date="2024-12-06T05:31:00Z" w16du:dateUtc="2024-12-05T22:31:00Z" w:id="286">
              <w:tcPr>
                <w:tcW w:w="350" w:type="pct"/>
                <w:tcBorders>
                  <w:top w:val="single" w:color="auto" w:sz="4" w:space="0"/>
                  <w:left w:val="single" w:color="auto" w:sz="4" w:space="0"/>
                  <w:bottom w:val="single" w:color="auto" w:sz="4" w:space="0"/>
                  <w:right w:val="single" w:color="auto" w:sz="4" w:space="0"/>
                </w:tcBorders>
                <w:shd w:val="clear" w:color="auto" w:fill="auto"/>
                <w:vAlign w:val="center"/>
                <w:hideMark/>
              </w:tcPr>
            </w:tcPrChange>
          </w:tcPr>
          <w:p w:rsidRPr="00016CA0" w:rsidR="00C4369F" w:rsidDel="00323F6D" w:rsidP="00C4369F" w:rsidRDefault="00C4369F" w14:paraId="66A410BA" w14:textId="6B229AB6">
            <w:pPr>
              <w:spacing w:before="0" w:line="360" w:lineRule="auto"/>
              <w:contextualSpacing w:val="0"/>
              <w:jc w:val="center"/>
              <w:rPr>
                <w:del w:author="Tien Nguyen Anh" w:date="2024-12-06T05:31:00Z" w16du:dateUtc="2024-12-05T22:31:00Z" w:id="287"/>
                <w:rFonts w:eastAsia="Times New Roman"/>
                <w:color w:val="000000"/>
                <w:szCs w:val="24"/>
              </w:rPr>
            </w:pPr>
            <w:ins w:author="Tien Nguyen Anh" w:date="2024-12-08T07:35:00Z" w16du:dateUtc="2024-12-08T00:35:00Z" w:id="288">
              <w:r>
                <w:rPr>
                  <w:rFonts w:ascii="Aptos Narrow" w:hAnsi="Aptos Narrow"/>
                  <w:color w:val="000000"/>
                  <w:sz w:val="22"/>
                </w:rPr>
                <w:t>27</w:t>
              </w:r>
            </w:ins>
            <w:del w:author="Tien Nguyen Anh" w:date="2024-12-06T05:31:00Z" w16du:dateUtc="2024-12-05T22:31:00Z" w:id="289">
              <w:r w:rsidRPr="00016CA0" w:rsidDel="00323F6D">
                <w:rPr>
                  <w:rFonts w:eastAsia="Times New Roman"/>
                  <w:color w:val="000000"/>
                  <w:szCs w:val="24"/>
                </w:rPr>
                <w:delText>28</w:delText>
              </w:r>
            </w:del>
          </w:p>
        </w:tc>
        <w:tc>
          <w:tcPr>
            <w:tcW w:w="2362" w:type="pct"/>
            <w:tcBorders>
              <w:top w:val="single" w:color="auto" w:sz="4" w:space="0"/>
              <w:left w:val="nil"/>
              <w:bottom w:val="single" w:color="auto" w:sz="4" w:space="0"/>
              <w:right w:val="single" w:color="auto" w:sz="4" w:space="0"/>
            </w:tcBorders>
            <w:shd w:val="clear" w:color="auto" w:fill="auto"/>
            <w:noWrap/>
            <w:vAlign w:val="center"/>
            <w:hideMark/>
            <w:tcPrChange w:author="Tien Nguyen Anh" w:date="2024-12-06T05:31:00Z" w16du:dateUtc="2024-12-05T22:31:00Z" w:id="290">
              <w:tcPr>
                <w:tcW w:w="1722" w:type="pct"/>
                <w:gridSpan w:val="3"/>
                <w:tcBorders>
                  <w:top w:val="single" w:color="auto" w:sz="4" w:space="0"/>
                  <w:left w:val="nil"/>
                  <w:bottom w:val="single" w:color="auto" w:sz="4" w:space="0"/>
                  <w:right w:val="single" w:color="auto" w:sz="4" w:space="0"/>
                </w:tcBorders>
                <w:shd w:val="clear" w:color="auto" w:fill="auto"/>
                <w:noWrap/>
                <w:vAlign w:val="center"/>
                <w:hideMark/>
              </w:tcPr>
            </w:tcPrChange>
          </w:tcPr>
          <w:p w:rsidRPr="00016CA0" w:rsidR="00C4369F" w:rsidDel="00323F6D" w:rsidP="00C4369F" w:rsidRDefault="00C4369F" w14:paraId="3F22AFEC" w14:textId="69F4D0C0">
            <w:pPr>
              <w:spacing w:before="0" w:line="360" w:lineRule="auto"/>
              <w:contextualSpacing w:val="0"/>
              <w:jc w:val="left"/>
              <w:rPr>
                <w:del w:author="Tien Nguyen Anh" w:date="2024-12-06T05:31:00Z" w16du:dateUtc="2024-12-05T22:31:00Z" w:id="291"/>
                <w:rFonts w:eastAsia="Times New Roman"/>
                <w:color w:val="000000"/>
                <w:szCs w:val="24"/>
              </w:rPr>
            </w:pPr>
            <w:del w:author="Tien Nguyen Anh" w:date="2024-12-06T05:31:00Z" w16du:dateUtc="2024-12-05T22:31:00Z" w:id="292">
              <w:r w:rsidRPr="00016CA0" w:rsidDel="00323F6D">
                <w:rPr>
                  <w:rFonts w:eastAsia="Times New Roman"/>
                  <w:color w:val="000000"/>
                  <w:szCs w:val="24"/>
                </w:rPr>
                <w:delText>Person Account Detail</w:delText>
              </w:r>
            </w:del>
          </w:p>
        </w:tc>
        <w:tc>
          <w:tcPr>
            <w:tcW w:w="2288" w:type="pct"/>
            <w:tcBorders>
              <w:top w:val="single" w:color="auto" w:sz="4" w:space="0"/>
              <w:left w:val="nil"/>
              <w:bottom w:val="single" w:color="auto" w:sz="4" w:space="0"/>
              <w:right w:val="single" w:color="auto" w:sz="4" w:space="0"/>
            </w:tcBorders>
            <w:shd w:val="clear" w:color="auto" w:fill="auto"/>
            <w:vAlign w:val="center"/>
            <w:hideMark/>
            <w:tcPrChange w:author="Tien Nguyen Anh" w:date="2024-12-06T05:31:00Z" w16du:dateUtc="2024-12-05T22:31:00Z" w:id="293">
              <w:tcPr>
                <w:tcW w:w="2929" w:type="pct"/>
                <w:gridSpan w:val="2"/>
                <w:tcBorders>
                  <w:top w:val="single" w:color="auto" w:sz="4" w:space="0"/>
                  <w:left w:val="nil"/>
                  <w:bottom w:val="single" w:color="auto" w:sz="4" w:space="0"/>
                  <w:right w:val="single" w:color="auto" w:sz="4" w:space="0"/>
                </w:tcBorders>
                <w:shd w:val="clear" w:color="auto" w:fill="auto"/>
                <w:vAlign w:val="center"/>
                <w:hideMark/>
              </w:tcPr>
            </w:tcPrChange>
          </w:tcPr>
          <w:p w:rsidRPr="00016CA0" w:rsidR="00C4369F" w:rsidDel="00323F6D" w:rsidP="00C4369F" w:rsidRDefault="00C4369F" w14:paraId="30C3D058" w14:textId="46EE16A8">
            <w:pPr>
              <w:spacing w:before="0" w:line="360" w:lineRule="auto"/>
              <w:contextualSpacing w:val="0"/>
              <w:jc w:val="left"/>
              <w:rPr>
                <w:del w:author="Tien Nguyen Anh" w:date="2024-12-06T05:31:00Z" w16du:dateUtc="2024-12-05T22:31:00Z" w:id="294"/>
                <w:rFonts w:eastAsia="Times New Roman"/>
                <w:color w:val="000000"/>
                <w:szCs w:val="24"/>
              </w:rPr>
            </w:pPr>
            <w:del w:author="Tien Nguyen Anh" w:date="2024-12-06T05:31:00Z" w16du:dateUtc="2024-12-05T22:31:00Z" w:id="295">
              <w:r w:rsidRPr="00016CA0" w:rsidDel="00323F6D">
                <w:rPr>
                  <w:rFonts w:eastAsia="Times New Roman"/>
                  <w:color w:val="000000"/>
                  <w:szCs w:val="24"/>
                </w:rPr>
                <w:delText>Chi tiết thông tin khách hàng cá nhân</w:delText>
              </w:r>
            </w:del>
          </w:p>
        </w:tc>
      </w:tr>
      <w:tr w:rsidRPr="00016CA0" w:rsidR="00C4369F" w:rsidTr="00C4369F" w14:paraId="2EBD3AFC" w14:textId="77777777">
        <w:trPr>
          <w:trHeight w:val="315"/>
          <w:trPrChange w:author="Tien Nguyen Anh" w:date="2024-12-06T05:31:00Z" w16du:dateUtc="2024-12-05T22:31:00Z" w:id="296">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6T05:31:00Z" w16du:dateUtc="2024-12-05T22:31:00Z" w:id="297">
              <w:tcPr>
                <w:tcW w:w="350"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C4369F" w:rsidP="00C4369F" w:rsidRDefault="00C4369F" w14:paraId="4203EA6F" w14:textId="02409C05">
            <w:pPr>
              <w:spacing w:before="0" w:line="360" w:lineRule="auto"/>
              <w:contextualSpacing w:val="0"/>
              <w:jc w:val="center"/>
              <w:rPr>
                <w:rFonts w:eastAsia="Times New Roman"/>
                <w:color w:val="000000"/>
                <w:szCs w:val="24"/>
              </w:rPr>
            </w:pPr>
            <w:ins w:author="Tien Nguyen Anh" w:date="2024-12-08T07:35:00Z" w16du:dateUtc="2024-12-08T00:35:00Z" w:id="298">
              <w:r>
                <w:rPr>
                  <w:rFonts w:ascii="Aptos Narrow" w:hAnsi="Aptos Narrow"/>
                  <w:color w:val="000000"/>
                  <w:sz w:val="22"/>
                </w:rPr>
                <w:t>28</w:t>
              </w:r>
            </w:ins>
            <w:del w:author="Tien Nguyen Anh" w:date="2024-12-08T07:35:00Z" w16du:dateUtc="2024-12-08T00:35:00Z" w:id="299">
              <w:r w:rsidRPr="00016CA0" w:rsidDel="000D2EF7">
                <w:rPr>
                  <w:color w:val="000000"/>
                  <w:szCs w:val="24"/>
                </w:rPr>
                <w:delText>29</w:delText>
              </w:r>
            </w:del>
          </w:p>
        </w:tc>
        <w:tc>
          <w:tcPr>
            <w:tcW w:w="2362" w:type="pct"/>
            <w:tcBorders>
              <w:top w:val="single" w:color="auto" w:sz="4" w:space="0"/>
              <w:left w:val="nil"/>
              <w:bottom w:val="single" w:color="auto" w:sz="4" w:space="0"/>
              <w:right w:val="single" w:color="auto" w:sz="4" w:space="0"/>
            </w:tcBorders>
            <w:shd w:val="clear" w:color="auto" w:fill="auto"/>
            <w:noWrap/>
            <w:vAlign w:val="bottom"/>
            <w:tcPrChange w:author="Tien Nguyen Anh" w:date="2024-12-06T05:31:00Z" w16du:dateUtc="2024-12-05T22:31:00Z" w:id="300">
              <w:tcPr>
                <w:tcW w:w="1722" w:type="pct"/>
                <w:gridSpan w:val="3"/>
                <w:tcBorders>
                  <w:top w:val="single" w:color="auto" w:sz="4" w:space="0"/>
                  <w:left w:val="nil"/>
                  <w:bottom w:val="single" w:color="auto" w:sz="4" w:space="0"/>
                  <w:right w:val="single" w:color="auto" w:sz="4" w:space="0"/>
                </w:tcBorders>
                <w:shd w:val="clear" w:color="auto" w:fill="auto"/>
                <w:noWrap/>
                <w:vAlign w:val="bottom"/>
              </w:tcPr>
            </w:tcPrChange>
          </w:tcPr>
          <w:p w:rsidRPr="00016CA0" w:rsidR="00C4369F" w:rsidP="00C4369F" w:rsidRDefault="00C4369F" w14:paraId="2B45710D" w14:textId="305A2A74">
            <w:pPr>
              <w:spacing w:before="0" w:line="360" w:lineRule="auto"/>
              <w:contextualSpacing w:val="0"/>
              <w:jc w:val="left"/>
              <w:rPr>
                <w:rFonts w:eastAsia="Times New Roman"/>
                <w:color w:val="000000"/>
                <w:szCs w:val="24"/>
              </w:rPr>
            </w:pPr>
            <w:r w:rsidRPr="00016CA0">
              <w:rPr>
                <w:color w:val="000000"/>
                <w:szCs w:val="24"/>
              </w:rPr>
              <w:t>Activity</w:t>
            </w:r>
          </w:p>
        </w:tc>
        <w:tc>
          <w:tcPr>
            <w:tcW w:w="2288" w:type="pct"/>
            <w:tcBorders>
              <w:top w:val="single" w:color="auto" w:sz="4" w:space="0"/>
              <w:left w:val="nil"/>
              <w:bottom w:val="single" w:color="auto" w:sz="4" w:space="0"/>
              <w:right w:val="single" w:color="auto" w:sz="4" w:space="0"/>
            </w:tcBorders>
            <w:shd w:val="clear" w:color="auto" w:fill="auto"/>
            <w:vAlign w:val="center"/>
            <w:tcPrChange w:author="Tien Nguyen Anh" w:date="2024-12-06T05:31:00Z" w16du:dateUtc="2024-12-05T22:31:00Z" w:id="301">
              <w:tcPr>
                <w:tcW w:w="2929" w:type="pct"/>
                <w:gridSpan w:val="2"/>
                <w:tcBorders>
                  <w:top w:val="single" w:color="auto" w:sz="4" w:space="0"/>
                  <w:left w:val="nil"/>
                  <w:bottom w:val="single" w:color="auto" w:sz="4" w:space="0"/>
                  <w:right w:val="single" w:color="auto" w:sz="4" w:space="0"/>
                </w:tcBorders>
                <w:shd w:val="clear" w:color="auto" w:fill="auto"/>
                <w:vAlign w:val="center"/>
              </w:tcPr>
            </w:tcPrChange>
          </w:tcPr>
          <w:p w:rsidRPr="00016CA0" w:rsidR="00C4369F" w:rsidP="00C4369F" w:rsidRDefault="00C4369F" w14:paraId="220ED990" w14:textId="0E1B66FB">
            <w:pPr>
              <w:spacing w:before="0" w:line="360" w:lineRule="auto"/>
              <w:contextualSpacing w:val="0"/>
              <w:jc w:val="left"/>
              <w:rPr>
                <w:rFonts w:eastAsia="Times New Roman"/>
                <w:color w:val="000000"/>
                <w:szCs w:val="24"/>
              </w:rPr>
            </w:pPr>
            <w:proofErr w:type="spellStart"/>
            <w:r w:rsidRPr="00016CA0">
              <w:rPr>
                <w:color w:val="000000"/>
                <w:szCs w:val="24"/>
              </w:rPr>
              <w:t>Tổng</w:t>
            </w:r>
            <w:proofErr w:type="spellEnd"/>
            <w:r w:rsidRPr="00016CA0">
              <w:rPr>
                <w:color w:val="000000"/>
                <w:szCs w:val="24"/>
              </w:rPr>
              <w:t xml:space="preserve"> </w:t>
            </w:r>
            <w:proofErr w:type="spellStart"/>
            <w:r w:rsidRPr="00016CA0">
              <w:rPr>
                <w:color w:val="000000"/>
                <w:szCs w:val="24"/>
              </w:rPr>
              <w:t>hợp</w:t>
            </w:r>
            <w:proofErr w:type="spellEnd"/>
            <w:r w:rsidRPr="00016CA0">
              <w:rPr>
                <w:color w:val="000000"/>
                <w:szCs w:val="24"/>
              </w:rPr>
              <w:t xml:space="preserve"> object </w:t>
            </w:r>
            <w:proofErr w:type="spellStart"/>
            <w:r w:rsidRPr="00016CA0">
              <w:rPr>
                <w:color w:val="000000"/>
                <w:szCs w:val="24"/>
              </w:rPr>
              <w:t>của</w:t>
            </w:r>
            <w:proofErr w:type="spellEnd"/>
            <w:r w:rsidRPr="00016CA0">
              <w:rPr>
                <w:color w:val="000000"/>
                <w:szCs w:val="24"/>
              </w:rPr>
              <w:t xml:space="preserve"> Task, Event, Call</w:t>
            </w:r>
          </w:p>
        </w:tc>
      </w:tr>
      <w:tr w:rsidRPr="00016CA0" w:rsidR="00C4369F" w:rsidTr="00C4369F" w14:paraId="4F1C5B92" w14:textId="77777777">
        <w:trPr>
          <w:trHeight w:val="315"/>
          <w:trPrChange w:author="Tien Nguyen Anh" w:date="2024-12-06T05:31:00Z" w16du:dateUtc="2024-12-05T22:31:00Z" w:id="302">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6T05:31:00Z" w16du:dateUtc="2024-12-05T22:31:00Z" w:id="303">
              <w:tcPr>
                <w:tcW w:w="350"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C4369F" w:rsidP="00C4369F" w:rsidRDefault="00C4369F" w14:paraId="33F3CC01" w14:textId="4BDEDBCE">
            <w:pPr>
              <w:spacing w:before="0" w:line="360" w:lineRule="auto"/>
              <w:contextualSpacing w:val="0"/>
              <w:jc w:val="center"/>
              <w:rPr>
                <w:rFonts w:eastAsia="Times New Roman"/>
                <w:color w:val="000000"/>
                <w:szCs w:val="24"/>
              </w:rPr>
            </w:pPr>
            <w:ins w:author="Tien Nguyen Anh" w:date="2024-12-08T07:35:00Z" w16du:dateUtc="2024-12-08T00:35:00Z" w:id="304">
              <w:r>
                <w:rPr>
                  <w:rFonts w:ascii="Aptos Narrow" w:hAnsi="Aptos Narrow"/>
                  <w:color w:val="000000"/>
                  <w:sz w:val="22"/>
                </w:rPr>
                <w:t>29</w:t>
              </w:r>
            </w:ins>
            <w:del w:author="Tien Nguyen Anh" w:date="2024-12-08T07:35:00Z" w16du:dateUtc="2024-12-08T00:35:00Z" w:id="305">
              <w:r w:rsidRPr="00016CA0" w:rsidDel="000D2EF7">
                <w:rPr>
                  <w:color w:val="000000"/>
                  <w:szCs w:val="24"/>
                </w:rPr>
                <w:delText>30</w:delText>
              </w:r>
            </w:del>
          </w:p>
        </w:tc>
        <w:tc>
          <w:tcPr>
            <w:tcW w:w="2362" w:type="pct"/>
            <w:tcBorders>
              <w:top w:val="single" w:color="auto" w:sz="4" w:space="0"/>
              <w:left w:val="nil"/>
              <w:bottom w:val="single" w:color="auto" w:sz="4" w:space="0"/>
              <w:right w:val="single" w:color="auto" w:sz="4" w:space="0"/>
            </w:tcBorders>
            <w:shd w:val="clear" w:color="auto" w:fill="auto"/>
            <w:noWrap/>
            <w:vAlign w:val="bottom"/>
            <w:tcPrChange w:author="Tien Nguyen Anh" w:date="2024-12-06T05:31:00Z" w16du:dateUtc="2024-12-05T22:31:00Z" w:id="306">
              <w:tcPr>
                <w:tcW w:w="1722" w:type="pct"/>
                <w:gridSpan w:val="3"/>
                <w:tcBorders>
                  <w:top w:val="single" w:color="auto" w:sz="4" w:space="0"/>
                  <w:left w:val="nil"/>
                  <w:bottom w:val="single" w:color="auto" w:sz="4" w:space="0"/>
                  <w:right w:val="single" w:color="auto" w:sz="4" w:space="0"/>
                </w:tcBorders>
                <w:shd w:val="clear" w:color="auto" w:fill="auto"/>
                <w:noWrap/>
                <w:vAlign w:val="bottom"/>
              </w:tcPr>
            </w:tcPrChange>
          </w:tcPr>
          <w:p w:rsidRPr="00016CA0" w:rsidR="00C4369F" w:rsidP="00C4369F" w:rsidRDefault="00C4369F" w14:paraId="2AE60D38" w14:textId="5C40C983">
            <w:pPr>
              <w:spacing w:before="0" w:line="360" w:lineRule="auto"/>
              <w:contextualSpacing w:val="0"/>
              <w:jc w:val="left"/>
              <w:rPr>
                <w:rFonts w:eastAsia="Times New Roman"/>
                <w:color w:val="000000"/>
                <w:szCs w:val="24"/>
              </w:rPr>
            </w:pPr>
            <w:r w:rsidRPr="00016CA0">
              <w:rPr>
                <w:color w:val="000000"/>
                <w:szCs w:val="24"/>
              </w:rPr>
              <w:t>Event</w:t>
            </w:r>
          </w:p>
        </w:tc>
        <w:tc>
          <w:tcPr>
            <w:tcW w:w="2288" w:type="pct"/>
            <w:tcBorders>
              <w:top w:val="single" w:color="auto" w:sz="4" w:space="0"/>
              <w:left w:val="nil"/>
              <w:bottom w:val="single" w:color="auto" w:sz="4" w:space="0"/>
              <w:right w:val="single" w:color="auto" w:sz="4" w:space="0"/>
            </w:tcBorders>
            <w:shd w:val="clear" w:color="auto" w:fill="auto"/>
            <w:vAlign w:val="center"/>
            <w:tcPrChange w:author="Tien Nguyen Anh" w:date="2024-12-06T05:31:00Z" w16du:dateUtc="2024-12-05T22:31:00Z" w:id="307">
              <w:tcPr>
                <w:tcW w:w="2929" w:type="pct"/>
                <w:gridSpan w:val="2"/>
                <w:tcBorders>
                  <w:top w:val="single" w:color="auto" w:sz="4" w:space="0"/>
                  <w:left w:val="nil"/>
                  <w:bottom w:val="single" w:color="auto" w:sz="4" w:space="0"/>
                  <w:right w:val="single" w:color="auto" w:sz="4" w:space="0"/>
                </w:tcBorders>
                <w:shd w:val="clear" w:color="auto" w:fill="auto"/>
                <w:vAlign w:val="center"/>
              </w:tcPr>
            </w:tcPrChange>
          </w:tcPr>
          <w:p w:rsidRPr="00016CA0" w:rsidR="00C4369F" w:rsidP="00C4369F" w:rsidRDefault="00C4369F" w14:paraId="5695E26D" w14:textId="3C7F9B41">
            <w:pPr>
              <w:spacing w:before="0" w:line="360" w:lineRule="auto"/>
              <w:contextualSpacing w:val="0"/>
              <w:jc w:val="left"/>
              <w:rPr>
                <w:rFonts w:eastAsia="Times New Roman"/>
                <w:color w:val="000000"/>
                <w:szCs w:val="24"/>
              </w:rPr>
            </w:pPr>
            <w:proofErr w:type="spellStart"/>
            <w:r w:rsidRPr="00016CA0">
              <w:rPr>
                <w:color w:val="000000"/>
                <w:szCs w:val="24"/>
              </w:rPr>
              <w:t>Chứa</w:t>
            </w:r>
            <w:proofErr w:type="spellEnd"/>
            <w:r w:rsidRPr="00016CA0">
              <w:rPr>
                <w:color w:val="000000"/>
                <w:szCs w:val="24"/>
              </w:rPr>
              <w:t xml:space="preserve"> </w:t>
            </w:r>
            <w:proofErr w:type="spellStart"/>
            <w:r w:rsidRPr="00016CA0">
              <w:rPr>
                <w:color w:val="000000"/>
                <w:szCs w:val="24"/>
              </w:rPr>
              <w:t>thông</w:t>
            </w:r>
            <w:proofErr w:type="spellEnd"/>
            <w:r w:rsidRPr="00016CA0">
              <w:rPr>
                <w:color w:val="000000"/>
                <w:szCs w:val="24"/>
              </w:rPr>
              <w:t xml:space="preserve"> tin Contact Planning</w:t>
            </w:r>
          </w:p>
        </w:tc>
      </w:tr>
      <w:tr w:rsidRPr="00016CA0" w:rsidR="00C4369F" w:rsidTr="00C4369F" w14:paraId="228F110D" w14:textId="77777777">
        <w:trPr>
          <w:trHeight w:val="315"/>
          <w:trPrChange w:author="Tien Nguyen Anh" w:date="2024-12-06T05:31:00Z" w16du:dateUtc="2024-12-05T22:31:00Z" w:id="308">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6T05:31:00Z" w16du:dateUtc="2024-12-05T22:31:00Z" w:id="309">
              <w:tcPr>
                <w:tcW w:w="350"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C4369F" w:rsidP="00C4369F" w:rsidRDefault="00C4369F" w14:paraId="30255C24" w14:textId="77431F05">
            <w:pPr>
              <w:spacing w:before="0" w:line="360" w:lineRule="auto"/>
              <w:contextualSpacing w:val="0"/>
              <w:jc w:val="center"/>
              <w:rPr>
                <w:rFonts w:eastAsia="Times New Roman"/>
                <w:color w:val="000000"/>
                <w:szCs w:val="24"/>
              </w:rPr>
            </w:pPr>
            <w:ins w:author="Tien Nguyen Anh" w:date="2024-12-08T07:35:00Z" w16du:dateUtc="2024-12-08T00:35:00Z" w:id="310">
              <w:r>
                <w:rPr>
                  <w:rFonts w:ascii="Aptos Narrow" w:hAnsi="Aptos Narrow"/>
                  <w:color w:val="000000"/>
                  <w:sz w:val="22"/>
                </w:rPr>
                <w:t>30</w:t>
              </w:r>
            </w:ins>
            <w:del w:author="Tien Nguyen Anh" w:date="2024-12-08T07:35:00Z" w16du:dateUtc="2024-12-08T00:35:00Z" w:id="311">
              <w:r w:rsidRPr="00016CA0" w:rsidDel="000D2EF7">
                <w:rPr>
                  <w:color w:val="000000"/>
                  <w:szCs w:val="24"/>
                </w:rPr>
                <w:delText>31</w:delText>
              </w:r>
            </w:del>
          </w:p>
        </w:tc>
        <w:tc>
          <w:tcPr>
            <w:tcW w:w="2362" w:type="pct"/>
            <w:tcBorders>
              <w:top w:val="single" w:color="auto" w:sz="4" w:space="0"/>
              <w:left w:val="nil"/>
              <w:bottom w:val="single" w:color="auto" w:sz="4" w:space="0"/>
              <w:right w:val="single" w:color="auto" w:sz="4" w:space="0"/>
            </w:tcBorders>
            <w:shd w:val="clear" w:color="auto" w:fill="auto"/>
            <w:noWrap/>
            <w:vAlign w:val="bottom"/>
            <w:tcPrChange w:author="Tien Nguyen Anh" w:date="2024-12-06T05:31:00Z" w16du:dateUtc="2024-12-05T22:31:00Z" w:id="312">
              <w:tcPr>
                <w:tcW w:w="1722" w:type="pct"/>
                <w:gridSpan w:val="3"/>
                <w:tcBorders>
                  <w:top w:val="single" w:color="auto" w:sz="4" w:space="0"/>
                  <w:left w:val="nil"/>
                  <w:bottom w:val="single" w:color="auto" w:sz="4" w:space="0"/>
                  <w:right w:val="single" w:color="auto" w:sz="4" w:space="0"/>
                </w:tcBorders>
                <w:shd w:val="clear" w:color="auto" w:fill="auto"/>
                <w:noWrap/>
                <w:vAlign w:val="bottom"/>
              </w:tcPr>
            </w:tcPrChange>
          </w:tcPr>
          <w:p w:rsidRPr="00016CA0" w:rsidR="00C4369F" w:rsidP="00C4369F" w:rsidRDefault="00C4369F" w14:paraId="244C9CC2" w14:textId="264BAE1A">
            <w:pPr>
              <w:spacing w:before="0" w:line="360" w:lineRule="auto"/>
              <w:contextualSpacing w:val="0"/>
              <w:jc w:val="left"/>
              <w:rPr>
                <w:rFonts w:eastAsia="Times New Roman"/>
                <w:color w:val="000000"/>
                <w:szCs w:val="24"/>
              </w:rPr>
            </w:pPr>
            <w:r w:rsidRPr="00016CA0">
              <w:rPr>
                <w:color w:val="000000"/>
                <w:szCs w:val="24"/>
              </w:rPr>
              <w:t>Province</w:t>
            </w:r>
          </w:p>
        </w:tc>
        <w:tc>
          <w:tcPr>
            <w:tcW w:w="2288" w:type="pct"/>
            <w:tcBorders>
              <w:top w:val="single" w:color="auto" w:sz="4" w:space="0"/>
              <w:left w:val="nil"/>
              <w:bottom w:val="single" w:color="auto" w:sz="4" w:space="0"/>
              <w:right w:val="single" w:color="auto" w:sz="4" w:space="0"/>
            </w:tcBorders>
            <w:shd w:val="clear" w:color="auto" w:fill="auto"/>
            <w:vAlign w:val="center"/>
            <w:tcPrChange w:author="Tien Nguyen Anh" w:date="2024-12-06T05:31:00Z" w16du:dateUtc="2024-12-05T22:31:00Z" w:id="313">
              <w:tcPr>
                <w:tcW w:w="2929" w:type="pct"/>
                <w:gridSpan w:val="2"/>
                <w:tcBorders>
                  <w:top w:val="single" w:color="auto" w:sz="4" w:space="0"/>
                  <w:left w:val="nil"/>
                  <w:bottom w:val="single" w:color="auto" w:sz="4" w:space="0"/>
                  <w:right w:val="single" w:color="auto" w:sz="4" w:space="0"/>
                </w:tcBorders>
                <w:shd w:val="clear" w:color="auto" w:fill="auto"/>
                <w:vAlign w:val="center"/>
              </w:tcPr>
            </w:tcPrChange>
          </w:tcPr>
          <w:p w:rsidRPr="00016CA0" w:rsidR="00C4369F" w:rsidP="00C4369F" w:rsidRDefault="00C4369F" w14:paraId="2A26837D" w14:textId="4062D657">
            <w:pPr>
              <w:spacing w:before="0" w:line="360" w:lineRule="auto"/>
              <w:contextualSpacing w:val="0"/>
              <w:jc w:val="left"/>
              <w:rPr>
                <w:rFonts w:eastAsia="Times New Roman"/>
                <w:color w:val="000000"/>
                <w:szCs w:val="24"/>
              </w:rPr>
            </w:pPr>
            <w:r w:rsidRPr="00016CA0">
              <w:rPr>
                <w:color w:val="000000"/>
                <w:szCs w:val="24"/>
              </w:rPr>
              <w:t xml:space="preserve">Quản </w:t>
            </w:r>
            <w:proofErr w:type="spellStart"/>
            <w:r w:rsidRPr="00016CA0">
              <w:rPr>
                <w:color w:val="000000"/>
                <w:szCs w:val="24"/>
              </w:rPr>
              <w:t>lý</w:t>
            </w:r>
            <w:proofErr w:type="spellEnd"/>
            <w:r w:rsidRPr="00016CA0">
              <w:rPr>
                <w:color w:val="000000"/>
                <w:szCs w:val="24"/>
              </w:rPr>
              <w:t xml:space="preserve"> </w:t>
            </w:r>
            <w:proofErr w:type="spellStart"/>
            <w:r w:rsidRPr="00016CA0">
              <w:rPr>
                <w:color w:val="000000"/>
                <w:szCs w:val="24"/>
              </w:rPr>
              <w:t>thông</w:t>
            </w:r>
            <w:proofErr w:type="spellEnd"/>
            <w:r w:rsidRPr="00016CA0">
              <w:rPr>
                <w:color w:val="000000"/>
                <w:szCs w:val="24"/>
              </w:rPr>
              <w:t xml:space="preserve"> tin </w:t>
            </w:r>
            <w:proofErr w:type="spellStart"/>
            <w:r w:rsidRPr="00016CA0">
              <w:rPr>
                <w:color w:val="000000"/>
                <w:szCs w:val="24"/>
              </w:rPr>
              <w:t>tỉnh</w:t>
            </w:r>
            <w:proofErr w:type="spellEnd"/>
            <w:r w:rsidRPr="00016CA0">
              <w:rPr>
                <w:color w:val="000000"/>
                <w:szCs w:val="24"/>
              </w:rPr>
              <w:t xml:space="preserve"> </w:t>
            </w:r>
            <w:proofErr w:type="spellStart"/>
            <w:r w:rsidRPr="00016CA0">
              <w:rPr>
                <w:color w:val="000000"/>
                <w:szCs w:val="24"/>
              </w:rPr>
              <w:t>thành</w:t>
            </w:r>
            <w:proofErr w:type="spellEnd"/>
            <w:r w:rsidRPr="00016CA0">
              <w:rPr>
                <w:color w:val="000000"/>
                <w:szCs w:val="24"/>
              </w:rPr>
              <w:t xml:space="preserve"> </w:t>
            </w:r>
            <w:proofErr w:type="spellStart"/>
            <w:r w:rsidRPr="00016CA0">
              <w:rPr>
                <w:color w:val="000000"/>
                <w:szCs w:val="24"/>
              </w:rPr>
              <w:t>phố</w:t>
            </w:r>
            <w:proofErr w:type="spellEnd"/>
          </w:p>
        </w:tc>
      </w:tr>
      <w:tr w:rsidRPr="00016CA0" w:rsidR="00C4369F" w:rsidTr="00C4369F" w14:paraId="478CD612" w14:textId="77777777">
        <w:trPr>
          <w:trHeight w:val="315"/>
          <w:trPrChange w:author="Tien Nguyen Anh" w:date="2024-12-06T05:31:00Z" w16du:dateUtc="2024-12-05T22:31:00Z" w:id="314">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6T05:31:00Z" w16du:dateUtc="2024-12-05T22:31:00Z" w:id="315">
              <w:tcPr>
                <w:tcW w:w="350"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C4369F" w:rsidP="00C4369F" w:rsidRDefault="00C4369F" w14:paraId="4E82A605" w14:textId="4B92EF07">
            <w:pPr>
              <w:spacing w:before="0" w:line="360" w:lineRule="auto"/>
              <w:contextualSpacing w:val="0"/>
              <w:jc w:val="center"/>
              <w:rPr>
                <w:rFonts w:eastAsia="Times New Roman"/>
                <w:color w:val="000000"/>
                <w:szCs w:val="24"/>
              </w:rPr>
            </w:pPr>
            <w:ins w:author="Tien Nguyen Anh" w:date="2024-12-08T07:35:00Z" w16du:dateUtc="2024-12-08T00:35:00Z" w:id="316">
              <w:r>
                <w:rPr>
                  <w:rFonts w:ascii="Aptos Narrow" w:hAnsi="Aptos Narrow"/>
                  <w:color w:val="000000"/>
                  <w:sz w:val="22"/>
                </w:rPr>
                <w:t>31</w:t>
              </w:r>
            </w:ins>
            <w:del w:author="Tien Nguyen Anh" w:date="2024-12-08T07:35:00Z" w16du:dateUtc="2024-12-08T00:35:00Z" w:id="317">
              <w:r w:rsidRPr="00016CA0" w:rsidDel="000D2EF7">
                <w:rPr>
                  <w:color w:val="000000"/>
                  <w:szCs w:val="24"/>
                </w:rPr>
                <w:delText>32</w:delText>
              </w:r>
            </w:del>
          </w:p>
        </w:tc>
        <w:tc>
          <w:tcPr>
            <w:tcW w:w="2362" w:type="pct"/>
            <w:tcBorders>
              <w:top w:val="single" w:color="auto" w:sz="4" w:space="0"/>
              <w:left w:val="nil"/>
              <w:bottom w:val="single" w:color="auto" w:sz="4" w:space="0"/>
              <w:right w:val="single" w:color="auto" w:sz="4" w:space="0"/>
            </w:tcBorders>
            <w:shd w:val="clear" w:color="auto" w:fill="auto"/>
            <w:noWrap/>
            <w:vAlign w:val="bottom"/>
            <w:tcPrChange w:author="Tien Nguyen Anh" w:date="2024-12-06T05:31:00Z" w16du:dateUtc="2024-12-05T22:31:00Z" w:id="318">
              <w:tcPr>
                <w:tcW w:w="1722" w:type="pct"/>
                <w:gridSpan w:val="3"/>
                <w:tcBorders>
                  <w:top w:val="single" w:color="auto" w:sz="4" w:space="0"/>
                  <w:left w:val="nil"/>
                  <w:bottom w:val="single" w:color="auto" w:sz="4" w:space="0"/>
                  <w:right w:val="single" w:color="auto" w:sz="4" w:space="0"/>
                </w:tcBorders>
                <w:shd w:val="clear" w:color="auto" w:fill="auto"/>
                <w:noWrap/>
                <w:vAlign w:val="bottom"/>
              </w:tcPr>
            </w:tcPrChange>
          </w:tcPr>
          <w:p w:rsidRPr="00016CA0" w:rsidR="00C4369F" w:rsidP="00C4369F" w:rsidRDefault="00C4369F" w14:paraId="0527DC7F" w14:textId="797C3358">
            <w:pPr>
              <w:spacing w:before="0" w:line="360" w:lineRule="auto"/>
              <w:contextualSpacing w:val="0"/>
              <w:jc w:val="left"/>
              <w:rPr>
                <w:rFonts w:eastAsia="Times New Roman"/>
                <w:color w:val="000000"/>
                <w:szCs w:val="24"/>
              </w:rPr>
            </w:pPr>
            <w:r w:rsidRPr="00016CA0">
              <w:rPr>
                <w:color w:val="000000"/>
                <w:szCs w:val="24"/>
              </w:rPr>
              <w:t>District</w:t>
            </w:r>
          </w:p>
        </w:tc>
        <w:tc>
          <w:tcPr>
            <w:tcW w:w="2288" w:type="pct"/>
            <w:tcBorders>
              <w:top w:val="single" w:color="auto" w:sz="4" w:space="0"/>
              <w:left w:val="nil"/>
              <w:bottom w:val="single" w:color="auto" w:sz="4" w:space="0"/>
              <w:right w:val="single" w:color="auto" w:sz="4" w:space="0"/>
            </w:tcBorders>
            <w:shd w:val="clear" w:color="auto" w:fill="auto"/>
            <w:vAlign w:val="center"/>
            <w:tcPrChange w:author="Tien Nguyen Anh" w:date="2024-12-06T05:31:00Z" w16du:dateUtc="2024-12-05T22:31:00Z" w:id="319">
              <w:tcPr>
                <w:tcW w:w="2929" w:type="pct"/>
                <w:gridSpan w:val="2"/>
                <w:tcBorders>
                  <w:top w:val="single" w:color="auto" w:sz="4" w:space="0"/>
                  <w:left w:val="nil"/>
                  <w:bottom w:val="single" w:color="auto" w:sz="4" w:space="0"/>
                  <w:right w:val="single" w:color="auto" w:sz="4" w:space="0"/>
                </w:tcBorders>
                <w:shd w:val="clear" w:color="auto" w:fill="auto"/>
                <w:vAlign w:val="center"/>
              </w:tcPr>
            </w:tcPrChange>
          </w:tcPr>
          <w:p w:rsidRPr="00016CA0" w:rsidR="00C4369F" w:rsidP="00C4369F" w:rsidRDefault="00C4369F" w14:paraId="65429CF8" w14:textId="2CCAAA49">
            <w:pPr>
              <w:spacing w:before="0" w:line="360" w:lineRule="auto"/>
              <w:contextualSpacing w:val="0"/>
              <w:jc w:val="left"/>
              <w:rPr>
                <w:rFonts w:eastAsia="Times New Roman"/>
                <w:color w:val="000000"/>
                <w:szCs w:val="24"/>
              </w:rPr>
            </w:pPr>
            <w:r w:rsidRPr="00016CA0">
              <w:rPr>
                <w:color w:val="000000"/>
                <w:szCs w:val="24"/>
              </w:rPr>
              <w:t xml:space="preserve">Quản </w:t>
            </w:r>
            <w:proofErr w:type="spellStart"/>
            <w:r w:rsidRPr="00016CA0">
              <w:rPr>
                <w:color w:val="000000"/>
                <w:szCs w:val="24"/>
              </w:rPr>
              <w:t>lý</w:t>
            </w:r>
            <w:proofErr w:type="spellEnd"/>
            <w:r w:rsidRPr="00016CA0">
              <w:rPr>
                <w:color w:val="000000"/>
                <w:szCs w:val="24"/>
              </w:rPr>
              <w:t xml:space="preserve"> </w:t>
            </w:r>
            <w:proofErr w:type="spellStart"/>
            <w:r w:rsidRPr="00016CA0">
              <w:rPr>
                <w:color w:val="000000"/>
                <w:szCs w:val="24"/>
              </w:rPr>
              <w:t>thông</w:t>
            </w:r>
            <w:proofErr w:type="spellEnd"/>
            <w:r w:rsidRPr="00016CA0">
              <w:rPr>
                <w:color w:val="000000"/>
                <w:szCs w:val="24"/>
              </w:rPr>
              <w:t xml:space="preserve"> tin </w:t>
            </w:r>
            <w:proofErr w:type="spellStart"/>
            <w:r w:rsidRPr="00016CA0">
              <w:rPr>
                <w:color w:val="000000"/>
                <w:szCs w:val="24"/>
              </w:rPr>
              <w:t>quận</w:t>
            </w:r>
            <w:proofErr w:type="spellEnd"/>
            <w:r w:rsidRPr="00016CA0">
              <w:rPr>
                <w:color w:val="000000"/>
                <w:szCs w:val="24"/>
              </w:rPr>
              <w:t xml:space="preserve"> </w:t>
            </w:r>
            <w:proofErr w:type="spellStart"/>
            <w:r w:rsidRPr="00016CA0">
              <w:rPr>
                <w:color w:val="000000"/>
                <w:szCs w:val="24"/>
              </w:rPr>
              <w:t>huyện</w:t>
            </w:r>
            <w:proofErr w:type="spellEnd"/>
          </w:p>
        </w:tc>
      </w:tr>
      <w:tr w:rsidRPr="00016CA0" w:rsidR="00C4369F" w:rsidTr="00C4369F" w14:paraId="775DF377" w14:textId="77777777">
        <w:trPr>
          <w:trHeight w:val="315"/>
          <w:trPrChange w:author="Tien Nguyen Anh" w:date="2024-12-06T05:31:00Z" w16du:dateUtc="2024-12-05T22:31:00Z" w:id="320">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6T05:31:00Z" w16du:dateUtc="2024-12-05T22:31:00Z" w:id="321">
              <w:tcPr>
                <w:tcW w:w="350"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C4369F" w:rsidP="00C4369F" w:rsidRDefault="00C4369F" w14:paraId="7FA02C22" w14:textId="2438F274">
            <w:pPr>
              <w:spacing w:before="0" w:line="360" w:lineRule="auto"/>
              <w:contextualSpacing w:val="0"/>
              <w:jc w:val="center"/>
              <w:rPr>
                <w:rFonts w:eastAsia="Times New Roman"/>
                <w:color w:val="000000"/>
                <w:szCs w:val="24"/>
              </w:rPr>
            </w:pPr>
            <w:ins w:author="Tien Nguyen Anh" w:date="2024-12-08T07:35:00Z" w16du:dateUtc="2024-12-08T00:35:00Z" w:id="322">
              <w:r>
                <w:rPr>
                  <w:rFonts w:ascii="Aptos Narrow" w:hAnsi="Aptos Narrow"/>
                  <w:color w:val="000000"/>
                  <w:sz w:val="22"/>
                </w:rPr>
                <w:t>32</w:t>
              </w:r>
            </w:ins>
            <w:del w:author="Tien Nguyen Anh" w:date="2024-12-08T07:35:00Z" w16du:dateUtc="2024-12-08T00:35:00Z" w:id="323">
              <w:r w:rsidRPr="00016CA0" w:rsidDel="000D2EF7">
                <w:rPr>
                  <w:color w:val="000000"/>
                  <w:szCs w:val="24"/>
                </w:rPr>
                <w:delText>33</w:delText>
              </w:r>
            </w:del>
          </w:p>
        </w:tc>
        <w:tc>
          <w:tcPr>
            <w:tcW w:w="2362" w:type="pct"/>
            <w:tcBorders>
              <w:top w:val="single" w:color="auto" w:sz="4" w:space="0"/>
              <w:left w:val="nil"/>
              <w:bottom w:val="single" w:color="auto" w:sz="4" w:space="0"/>
              <w:right w:val="single" w:color="auto" w:sz="4" w:space="0"/>
            </w:tcBorders>
            <w:shd w:val="clear" w:color="auto" w:fill="auto"/>
            <w:noWrap/>
            <w:vAlign w:val="bottom"/>
            <w:tcPrChange w:author="Tien Nguyen Anh" w:date="2024-12-06T05:31:00Z" w16du:dateUtc="2024-12-05T22:31:00Z" w:id="324">
              <w:tcPr>
                <w:tcW w:w="1722" w:type="pct"/>
                <w:gridSpan w:val="3"/>
                <w:tcBorders>
                  <w:top w:val="single" w:color="auto" w:sz="4" w:space="0"/>
                  <w:left w:val="nil"/>
                  <w:bottom w:val="single" w:color="auto" w:sz="4" w:space="0"/>
                  <w:right w:val="single" w:color="auto" w:sz="4" w:space="0"/>
                </w:tcBorders>
                <w:shd w:val="clear" w:color="auto" w:fill="auto"/>
                <w:noWrap/>
                <w:vAlign w:val="bottom"/>
              </w:tcPr>
            </w:tcPrChange>
          </w:tcPr>
          <w:p w:rsidRPr="00016CA0" w:rsidR="00C4369F" w:rsidP="00C4369F" w:rsidRDefault="00C4369F" w14:paraId="3ECA1A79" w14:textId="18C1951A">
            <w:pPr>
              <w:spacing w:before="0" w:line="360" w:lineRule="auto"/>
              <w:contextualSpacing w:val="0"/>
              <w:jc w:val="left"/>
              <w:rPr>
                <w:rFonts w:eastAsia="Times New Roman"/>
                <w:color w:val="000000"/>
                <w:szCs w:val="24"/>
              </w:rPr>
            </w:pPr>
            <w:r w:rsidRPr="00016CA0">
              <w:rPr>
                <w:color w:val="000000"/>
                <w:szCs w:val="24"/>
              </w:rPr>
              <w:t>Ward</w:t>
            </w:r>
          </w:p>
        </w:tc>
        <w:tc>
          <w:tcPr>
            <w:tcW w:w="2288" w:type="pct"/>
            <w:tcBorders>
              <w:top w:val="single" w:color="auto" w:sz="4" w:space="0"/>
              <w:left w:val="nil"/>
              <w:bottom w:val="single" w:color="auto" w:sz="4" w:space="0"/>
              <w:right w:val="single" w:color="auto" w:sz="4" w:space="0"/>
            </w:tcBorders>
            <w:shd w:val="clear" w:color="auto" w:fill="auto"/>
            <w:vAlign w:val="center"/>
            <w:tcPrChange w:author="Tien Nguyen Anh" w:date="2024-12-06T05:31:00Z" w16du:dateUtc="2024-12-05T22:31:00Z" w:id="325">
              <w:tcPr>
                <w:tcW w:w="2929" w:type="pct"/>
                <w:gridSpan w:val="2"/>
                <w:tcBorders>
                  <w:top w:val="single" w:color="auto" w:sz="4" w:space="0"/>
                  <w:left w:val="nil"/>
                  <w:bottom w:val="single" w:color="auto" w:sz="4" w:space="0"/>
                  <w:right w:val="single" w:color="auto" w:sz="4" w:space="0"/>
                </w:tcBorders>
                <w:shd w:val="clear" w:color="auto" w:fill="auto"/>
                <w:vAlign w:val="center"/>
              </w:tcPr>
            </w:tcPrChange>
          </w:tcPr>
          <w:p w:rsidRPr="00016CA0" w:rsidR="00C4369F" w:rsidP="00C4369F" w:rsidRDefault="00C4369F" w14:paraId="6A667330" w14:textId="5581B6A0">
            <w:pPr>
              <w:spacing w:before="0" w:line="360" w:lineRule="auto"/>
              <w:contextualSpacing w:val="0"/>
              <w:jc w:val="left"/>
              <w:rPr>
                <w:rFonts w:eastAsia="Times New Roman"/>
                <w:color w:val="000000"/>
                <w:szCs w:val="24"/>
              </w:rPr>
            </w:pPr>
            <w:r w:rsidRPr="00016CA0">
              <w:rPr>
                <w:color w:val="000000"/>
                <w:szCs w:val="24"/>
              </w:rPr>
              <w:t xml:space="preserve">Quản </w:t>
            </w:r>
            <w:proofErr w:type="spellStart"/>
            <w:r w:rsidRPr="00016CA0">
              <w:rPr>
                <w:color w:val="000000"/>
                <w:szCs w:val="24"/>
              </w:rPr>
              <w:t>lý</w:t>
            </w:r>
            <w:proofErr w:type="spellEnd"/>
            <w:r w:rsidRPr="00016CA0">
              <w:rPr>
                <w:color w:val="000000"/>
                <w:szCs w:val="24"/>
              </w:rPr>
              <w:t xml:space="preserve"> </w:t>
            </w:r>
            <w:proofErr w:type="spellStart"/>
            <w:r w:rsidRPr="00016CA0">
              <w:rPr>
                <w:color w:val="000000"/>
                <w:szCs w:val="24"/>
              </w:rPr>
              <w:t>thông</w:t>
            </w:r>
            <w:proofErr w:type="spellEnd"/>
            <w:r w:rsidRPr="00016CA0">
              <w:rPr>
                <w:color w:val="000000"/>
                <w:szCs w:val="24"/>
              </w:rPr>
              <w:t xml:space="preserve"> tin </w:t>
            </w:r>
            <w:proofErr w:type="spellStart"/>
            <w:r w:rsidRPr="00016CA0">
              <w:rPr>
                <w:color w:val="000000"/>
                <w:szCs w:val="24"/>
              </w:rPr>
              <w:t>phường</w:t>
            </w:r>
            <w:proofErr w:type="spellEnd"/>
            <w:r w:rsidRPr="00016CA0">
              <w:rPr>
                <w:color w:val="000000"/>
                <w:szCs w:val="24"/>
              </w:rPr>
              <w:t xml:space="preserve"> </w:t>
            </w:r>
            <w:proofErr w:type="spellStart"/>
            <w:r w:rsidRPr="00016CA0">
              <w:rPr>
                <w:color w:val="000000"/>
                <w:szCs w:val="24"/>
              </w:rPr>
              <w:t>xã</w:t>
            </w:r>
            <w:proofErr w:type="spellEnd"/>
          </w:p>
        </w:tc>
      </w:tr>
      <w:tr w:rsidRPr="00016CA0" w:rsidR="00C4369F" w:rsidTr="00C4369F" w14:paraId="59DE1A44" w14:textId="77777777">
        <w:trPr>
          <w:trHeight w:val="315"/>
          <w:ins w:author="Tien Nguyen Anh" w:date="2024-12-06T05:27:00Z" w:id="326"/>
          <w:trPrChange w:author="Tien Nguyen Anh" w:date="2024-12-08T07:34:00Z" w16du:dateUtc="2024-12-08T00:34:00Z" w:id="327">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34:00Z" w16du:dateUtc="2024-12-08T00:34:00Z" w:id="328">
              <w:tcPr>
                <w:tcW w:w="355"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C4369F" w:rsidP="00C4369F" w:rsidRDefault="00C4369F" w14:paraId="49E762E4" w14:textId="76E632AD">
            <w:pPr>
              <w:spacing w:before="0" w:line="360" w:lineRule="auto"/>
              <w:contextualSpacing w:val="0"/>
              <w:jc w:val="center"/>
              <w:rPr>
                <w:ins w:author="Tien Nguyen Anh" w:date="2024-12-06T05:27:00Z" w16du:dateUtc="2024-12-05T22:27:00Z" w:id="329"/>
                <w:color w:val="000000"/>
                <w:szCs w:val="24"/>
              </w:rPr>
            </w:pPr>
            <w:ins w:author="Tien Nguyen Anh" w:date="2024-12-08T07:35:00Z" w16du:dateUtc="2024-12-08T00:35:00Z" w:id="330">
              <w:r>
                <w:rPr>
                  <w:rFonts w:ascii="Aptos Narrow" w:hAnsi="Aptos Narrow"/>
                  <w:color w:val="000000"/>
                  <w:sz w:val="22"/>
                </w:rPr>
                <w:t>33</w:t>
              </w:r>
            </w:ins>
          </w:p>
        </w:tc>
        <w:tc>
          <w:tcPr>
            <w:tcW w:w="2362" w:type="pct"/>
            <w:tcBorders>
              <w:top w:val="single" w:color="auto" w:sz="4" w:space="0"/>
              <w:left w:val="nil"/>
              <w:bottom w:val="single" w:color="auto" w:sz="4" w:space="0"/>
              <w:right w:val="single" w:color="auto" w:sz="4" w:space="0"/>
            </w:tcBorders>
            <w:shd w:val="clear" w:color="auto" w:fill="auto"/>
            <w:noWrap/>
            <w:tcPrChange w:author="Tien Nguyen Anh" w:date="2024-12-08T07:34:00Z" w16du:dateUtc="2024-12-08T00:34:00Z" w:id="331">
              <w:tcPr>
                <w:tcW w:w="1662" w:type="pct"/>
                <w:gridSpan w:val="2"/>
                <w:tcBorders>
                  <w:top w:val="single" w:color="auto" w:sz="4" w:space="0"/>
                  <w:left w:val="nil"/>
                  <w:bottom w:val="single" w:color="auto" w:sz="4" w:space="0"/>
                  <w:right w:val="single" w:color="auto" w:sz="4" w:space="0"/>
                </w:tcBorders>
                <w:shd w:val="clear" w:color="auto" w:fill="auto"/>
                <w:noWrap/>
                <w:vAlign w:val="bottom"/>
              </w:tcPr>
            </w:tcPrChange>
          </w:tcPr>
          <w:p w:rsidRPr="00016CA0" w:rsidR="00C4369F" w:rsidP="00C4369F" w:rsidRDefault="00C4369F" w14:paraId="4CC9ADA7" w14:textId="182BF153">
            <w:pPr>
              <w:spacing w:before="0" w:line="360" w:lineRule="auto"/>
              <w:contextualSpacing w:val="0"/>
              <w:jc w:val="left"/>
              <w:rPr>
                <w:ins w:author="Tien Nguyen Anh" w:date="2024-12-06T05:27:00Z" w16du:dateUtc="2024-12-05T22:27:00Z" w:id="332"/>
                <w:color w:val="000000"/>
                <w:szCs w:val="24"/>
              </w:rPr>
            </w:pPr>
            <w:ins w:author="Tien Nguyen Anh" w:date="2024-12-08T07:34:00Z" w16du:dateUtc="2024-12-08T00:34:00Z" w:id="333">
              <w:r w:rsidRPr="00457DF1">
                <w:t>PD Contract</w:t>
              </w:r>
            </w:ins>
            <w:ins w:author="Tien Nguyen Anh [2]" w:date="2024-12-06T05:29:00Z" w16du:dateUtc="2024-12-05T22:29:00Z" w:id="334">
              <w:del w:author="Tien Nguyen Anh" w:date="2024-12-08T07:34:00Z" w16du:dateUtc="2024-12-08T00:34:00Z" w:id="335">
                <w:r w:rsidRPr="00F21047" w:rsidDel="00512641">
                  <w:delText>PD Contract</w:delText>
                </w:r>
              </w:del>
            </w:ins>
          </w:p>
        </w:tc>
        <w:tc>
          <w:tcPr>
            <w:tcW w:w="2288" w:type="pct"/>
            <w:tcBorders>
              <w:top w:val="single" w:color="auto" w:sz="4" w:space="0"/>
              <w:left w:val="nil"/>
              <w:bottom w:val="single" w:color="auto" w:sz="4" w:space="0"/>
              <w:right w:val="single" w:color="auto" w:sz="4" w:space="0"/>
            </w:tcBorders>
            <w:shd w:val="clear" w:color="auto" w:fill="auto"/>
            <w:tcPrChange w:author="Tien Nguyen Anh" w:date="2024-12-08T07:34:00Z" w16du:dateUtc="2024-12-08T00:34:00Z" w:id="336">
              <w:tcPr>
                <w:tcW w:w="2983" w:type="pct"/>
                <w:gridSpan w:val="3"/>
                <w:tcBorders>
                  <w:top w:val="single" w:color="auto" w:sz="4" w:space="0"/>
                  <w:left w:val="nil"/>
                  <w:bottom w:val="single" w:color="auto" w:sz="4" w:space="0"/>
                  <w:right w:val="single" w:color="auto" w:sz="4" w:space="0"/>
                </w:tcBorders>
                <w:shd w:val="clear" w:color="auto" w:fill="auto"/>
                <w:vAlign w:val="center"/>
              </w:tcPr>
            </w:tcPrChange>
          </w:tcPr>
          <w:p w:rsidRPr="00016CA0" w:rsidR="00C4369F" w:rsidRDefault="00C4369F" w14:paraId="7017BDED" w14:textId="185948A7">
            <w:pPr>
              <w:rPr>
                <w:ins w:author="Tien Nguyen Anh" w:date="2024-12-06T05:27:00Z" w16du:dateUtc="2024-12-05T22:27:00Z" w:id="337"/>
                <w:color w:val="000000"/>
                <w:szCs w:val="24"/>
              </w:rPr>
              <w:pPrChange w:author="Tien Nguyen Anh" w:date="2024-12-06T05:29:00Z" w16du:dateUtc="2024-12-05T22:29:00Z" w:id="338">
                <w:pPr>
                  <w:spacing w:before="0" w:line="360" w:lineRule="auto"/>
                  <w:contextualSpacing w:val="0"/>
                  <w:jc w:val="left"/>
                </w:pPr>
              </w:pPrChange>
            </w:pPr>
            <w:ins w:author="Tien Nguyen Anh" w:date="2024-12-08T07:34:00Z" w16du:dateUtc="2024-12-08T00:34:00Z" w:id="339">
              <w:r w:rsidRPr="00457DF1">
                <w:t xml:space="preserve">Thông tin </w:t>
              </w:r>
              <w:proofErr w:type="spellStart"/>
              <w:r w:rsidRPr="00457DF1">
                <w:t>nợ</w:t>
              </w:r>
              <w:proofErr w:type="spellEnd"/>
              <w:r w:rsidRPr="00457DF1">
                <w:t xml:space="preserve"> </w:t>
              </w:r>
              <w:proofErr w:type="spellStart"/>
              <w:r w:rsidRPr="00457DF1">
                <w:t>quá</w:t>
              </w:r>
              <w:proofErr w:type="spellEnd"/>
              <w:r w:rsidRPr="00457DF1">
                <w:t xml:space="preserve"> </w:t>
              </w:r>
              <w:proofErr w:type="spellStart"/>
              <w:r w:rsidRPr="00457DF1">
                <w:t>hạn</w:t>
              </w:r>
              <w:proofErr w:type="spellEnd"/>
              <w:r w:rsidRPr="00457DF1">
                <w:t xml:space="preserve"> </w:t>
              </w:r>
              <w:proofErr w:type="spellStart"/>
              <w:r w:rsidRPr="00457DF1">
                <w:t>của</w:t>
              </w:r>
              <w:proofErr w:type="spellEnd"/>
              <w:r w:rsidRPr="00457DF1">
                <w:t xml:space="preserve"> </w:t>
              </w:r>
              <w:proofErr w:type="spellStart"/>
              <w:r w:rsidRPr="00457DF1">
                <w:t>các</w:t>
              </w:r>
              <w:proofErr w:type="spellEnd"/>
              <w:r w:rsidRPr="00457DF1">
                <w:t xml:space="preserve"> </w:t>
              </w:r>
              <w:proofErr w:type="spellStart"/>
              <w:r w:rsidRPr="00457DF1">
                <w:t>sản</w:t>
              </w:r>
              <w:proofErr w:type="spellEnd"/>
              <w:r w:rsidRPr="00457DF1">
                <w:t xml:space="preserve"> </w:t>
              </w:r>
              <w:proofErr w:type="spellStart"/>
              <w:r w:rsidRPr="00457DF1">
                <w:t>phẩm</w:t>
              </w:r>
              <w:proofErr w:type="spellEnd"/>
              <w:r w:rsidRPr="00457DF1">
                <w:t xml:space="preserve"> CC, OD, UPL, SL</w:t>
              </w:r>
            </w:ins>
          </w:p>
        </w:tc>
      </w:tr>
      <w:tr w:rsidRPr="00016CA0" w:rsidR="00C4369F" w:rsidTr="00C4369F" w14:paraId="2B605462" w14:textId="77777777">
        <w:trPr>
          <w:trHeight w:val="315"/>
          <w:ins w:author="Tien Nguyen Anh" w:date="2024-12-06T05:27:00Z" w:id="340"/>
          <w:trPrChange w:author="Tien Nguyen Anh" w:date="2024-12-08T07:34:00Z" w16du:dateUtc="2024-12-08T00:34:00Z" w:id="341">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34:00Z" w16du:dateUtc="2024-12-08T00:34:00Z" w:id="342">
              <w:tcPr>
                <w:tcW w:w="355"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C4369F" w:rsidP="00C4369F" w:rsidRDefault="00C4369F" w14:paraId="594A6E56" w14:textId="5C35F1D0">
            <w:pPr>
              <w:spacing w:before="0" w:line="360" w:lineRule="auto"/>
              <w:contextualSpacing w:val="0"/>
              <w:jc w:val="center"/>
              <w:rPr>
                <w:ins w:author="Tien Nguyen Anh" w:date="2024-12-06T05:27:00Z" w16du:dateUtc="2024-12-05T22:27:00Z" w:id="343"/>
                <w:color w:val="000000"/>
                <w:szCs w:val="24"/>
              </w:rPr>
            </w:pPr>
            <w:ins w:author="Tien Nguyen Anh" w:date="2024-12-08T07:35:00Z" w16du:dateUtc="2024-12-08T00:35:00Z" w:id="344">
              <w:r>
                <w:rPr>
                  <w:rFonts w:ascii="Aptos Narrow" w:hAnsi="Aptos Narrow"/>
                  <w:color w:val="000000"/>
                  <w:sz w:val="22"/>
                </w:rPr>
                <w:t>34</w:t>
              </w:r>
            </w:ins>
          </w:p>
        </w:tc>
        <w:tc>
          <w:tcPr>
            <w:tcW w:w="2362" w:type="pct"/>
            <w:tcBorders>
              <w:top w:val="single" w:color="auto" w:sz="4" w:space="0"/>
              <w:left w:val="nil"/>
              <w:bottom w:val="single" w:color="auto" w:sz="4" w:space="0"/>
              <w:right w:val="single" w:color="auto" w:sz="4" w:space="0"/>
            </w:tcBorders>
            <w:shd w:val="clear" w:color="auto" w:fill="auto"/>
            <w:noWrap/>
            <w:tcPrChange w:author="Tien Nguyen Anh" w:date="2024-12-08T07:34:00Z" w16du:dateUtc="2024-12-08T00:34:00Z" w:id="345">
              <w:tcPr>
                <w:tcW w:w="1662" w:type="pct"/>
                <w:gridSpan w:val="2"/>
                <w:tcBorders>
                  <w:top w:val="single" w:color="auto" w:sz="4" w:space="0"/>
                  <w:left w:val="nil"/>
                  <w:bottom w:val="single" w:color="auto" w:sz="4" w:space="0"/>
                  <w:right w:val="single" w:color="auto" w:sz="4" w:space="0"/>
                </w:tcBorders>
                <w:shd w:val="clear" w:color="auto" w:fill="auto"/>
                <w:noWrap/>
                <w:vAlign w:val="bottom"/>
              </w:tcPr>
            </w:tcPrChange>
          </w:tcPr>
          <w:p w:rsidRPr="00016CA0" w:rsidR="00C4369F" w:rsidP="00C4369F" w:rsidRDefault="00C4369F" w14:paraId="1777BD59" w14:textId="5111DDB5">
            <w:pPr>
              <w:spacing w:before="0" w:line="360" w:lineRule="auto"/>
              <w:contextualSpacing w:val="0"/>
              <w:jc w:val="left"/>
              <w:rPr>
                <w:ins w:author="Tien Nguyen Anh" w:date="2024-12-06T05:27:00Z" w16du:dateUtc="2024-12-05T22:27:00Z" w:id="346"/>
                <w:color w:val="000000"/>
                <w:szCs w:val="24"/>
              </w:rPr>
            </w:pPr>
            <w:ins w:author="Tien Nguyen Anh" w:date="2024-12-08T07:34:00Z" w16du:dateUtc="2024-12-08T00:34:00Z" w:id="347">
              <w:r w:rsidRPr="00457DF1">
                <w:t>Transport</w:t>
              </w:r>
            </w:ins>
            <w:ins w:author="Tien Nguyen Anh [2]" w:date="2024-12-06T05:29:00Z" w16du:dateUtc="2024-12-05T22:29:00Z" w:id="348">
              <w:del w:author="Tien Nguyen Anh" w:date="2024-12-08T07:34:00Z" w16du:dateUtc="2024-12-08T00:34:00Z" w:id="349">
                <w:r w:rsidRPr="00F21047" w:rsidDel="00512641">
                  <w:delText>Transport</w:delText>
                </w:r>
              </w:del>
            </w:ins>
          </w:p>
        </w:tc>
        <w:tc>
          <w:tcPr>
            <w:tcW w:w="2288" w:type="pct"/>
            <w:tcBorders>
              <w:top w:val="single" w:color="auto" w:sz="4" w:space="0"/>
              <w:left w:val="nil"/>
              <w:bottom w:val="single" w:color="auto" w:sz="4" w:space="0"/>
              <w:right w:val="single" w:color="auto" w:sz="4" w:space="0"/>
            </w:tcBorders>
            <w:shd w:val="clear" w:color="auto" w:fill="auto"/>
            <w:tcPrChange w:author="Tien Nguyen Anh" w:date="2024-12-08T07:34:00Z" w16du:dateUtc="2024-12-08T00:34:00Z" w:id="350">
              <w:tcPr>
                <w:tcW w:w="2983" w:type="pct"/>
                <w:gridSpan w:val="3"/>
                <w:tcBorders>
                  <w:top w:val="single" w:color="auto" w:sz="4" w:space="0"/>
                  <w:left w:val="nil"/>
                  <w:bottom w:val="single" w:color="auto" w:sz="4" w:space="0"/>
                  <w:right w:val="single" w:color="auto" w:sz="4" w:space="0"/>
                </w:tcBorders>
                <w:shd w:val="clear" w:color="auto" w:fill="auto"/>
                <w:vAlign w:val="center"/>
              </w:tcPr>
            </w:tcPrChange>
          </w:tcPr>
          <w:p w:rsidRPr="00016CA0" w:rsidR="00C4369F" w:rsidP="00C4369F" w:rsidRDefault="00C4369F" w14:paraId="67A7CC95" w14:textId="56ABFDE4">
            <w:pPr>
              <w:spacing w:before="0" w:line="360" w:lineRule="auto"/>
              <w:contextualSpacing w:val="0"/>
              <w:jc w:val="left"/>
              <w:rPr>
                <w:ins w:author="Tien Nguyen Anh" w:date="2024-12-06T05:27:00Z" w16du:dateUtc="2024-12-05T22:27:00Z" w:id="351"/>
                <w:color w:val="000000"/>
                <w:szCs w:val="24"/>
              </w:rPr>
            </w:pPr>
            <w:ins w:author="Tien Nguyen Anh" w:date="2024-12-08T07:34:00Z" w16du:dateUtc="2024-12-08T00:34:00Z" w:id="352">
              <w:r w:rsidRPr="00457DF1">
                <w:t xml:space="preserve">Thông tin </w:t>
              </w:r>
              <w:proofErr w:type="spellStart"/>
              <w:r w:rsidRPr="00457DF1">
                <w:t>vẩn</w:t>
              </w:r>
              <w:proofErr w:type="spellEnd"/>
              <w:r w:rsidRPr="00457DF1">
                <w:t xml:space="preserve"> </w:t>
              </w:r>
              <w:proofErr w:type="spellStart"/>
              <w:r w:rsidRPr="00457DF1">
                <w:t>chuyển</w:t>
              </w:r>
              <w:proofErr w:type="spellEnd"/>
              <w:r w:rsidRPr="00457DF1">
                <w:t xml:space="preserve"> </w:t>
              </w:r>
              <w:proofErr w:type="spellStart"/>
              <w:r w:rsidRPr="00457DF1">
                <w:t>thẻ</w:t>
              </w:r>
              <w:proofErr w:type="spellEnd"/>
              <w:r w:rsidRPr="00457DF1">
                <w:t xml:space="preserve"> CC, IDC</w:t>
              </w:r>
            </w:ins>
          </w:p>
        </w:tc>
      </w:tr>
      <w:tr w:rsidRPr="00016CA0" w:rsidR="00C4369F" w:rsidTr="00C4369F" w14:paraId="1E4FF84F" w14:textId="77777777">
        <w:trPr>
          <w:trHeight w:val="315"/>
          <w:ins w:author="Tien Nguyen Anh" w:date="2024-12-06T05:27:00Z" w:id="353"/>
          <w:trPrChange w:author="Tien Nguyen Anh" w:date="2024-12-08T07:34:00Z" w16du:dateUtc="2024-12-08T00:34:00Z" w:id="354">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34:00Z" w16du:dateUtc="2024-12-08T00:34:00Z" w:id="355">
              <w:tcPr>
                <w:tcW w:w="355"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C4369F" w:rsidP="00C4369F" w:rsidRDefault="00C4369F" w14:paraId="2EF737DF" w14:textId="0F359C05">
            <w:pPr>
              <w:spacing w:before="0" w:line="360" w:lineRule="auto"/>
              <w:contextualSpacing w:val="0"/>
              <w:jc w:val="center"/>
              <w:rPr>
                <w:ins w:author="Tien Nguyen Anh" w:date="2024-12-06T05:27:00Z" w16du:dateUtc="2024-12-05T22:27:00Z" w:id="356"/>
                <w:color w:val="000000"/>
                <w:szCs w:val="24"/>
              </w:rPr>
            </w:pPr>
            <w:ins w:author="Tien Nguyen Anh" w:date="2024-12-08T07:35:00Z" w16du:dateUtc="2024-12-08T00:35:00Z" w:id="357">
              <w:r>
                <w:rPr>
                  <w:rFonts w:ascii="Aptos Narrow" w:hAnsi="Aptos Narrow"/>
                  <w:color w:val="000000"/>
                  <w:sz w:val="22"/>
                </w:rPr>
                <w:t>35</w:t>
              </w:r>
            </w:ins>
          </w:p>
        </w:tc>
        <w:tc>
          <w:tcPr>
            <w:tcW w:w="2362" w:type="pct"/>
            <w:tcBorders>
              <w:top w:val="single" w:color="auto" w:sz="4" w:space="0"/>
              <w:left w:val="nil"/>
              <w:bottom w:val="single" w:color="auto" w:sz="4" w:space="0"/>
              <w:right w:val="single" w:color="auto" w:sz="4" w:space="0"/>
            </w:tcBorders>
            <w:shd w:val="clear" w:color="auto" w:fill="auto"/>
            <w:noWrap/>
            <w:tcPrChange w:author="Tien Nguyen Anh" w:date="2024-12-08T07:34:00Z" w16du:dateUtc="2024-12-08T00:34:00Z" w:id="358">
              <w:tcPr>
                <w:tcW w:w="1662" w:type="pct"/>
                <w:gridSpan w:val="2"/>
                <w:tcBorders>
                  <w:top w:val="single" w:color="auto" w:sz="4" w:space="0"/>
                  <w:left w:val="nil"/>
                  <w:bottom w:val="single" w:color="auto" w:sz="4" w:space="0"/>
                  <w:right w:val="single" w:color="auto" w:sz="4" w:space="0"/>
                </w:tcBorders>
                <w:shd w:val="clear" w:color="auto" w:fill="auto"/>
                <w:noWrap/>
                <w:vAlign w:val="bottom"/>
              </w:tcPr>
            </w:tcPrChange>
          </w:tcPr>
          <w:p w:rsidRPr="00016CA0" w:rsidR="00C4369F" w:rsidP="00C4369F" w:rsidRDefault="00C4369F" w14:paraId="5D2741B9" w14:textId="4182B553">
            <w:pPr>
              <w:spacing w:before="0" w:line="360" w:lineRule="auto"/>
              <w:contextualSpacing w:val="0"/>
              <w:jc w:val="left"/>
              <w:rPr>
                <w:ins w:author="Tien Nguyen Anh" w:date="2024-12-06T05:27:00Z" w16du:dateUtc="2024-12-05T22:27:00Z" w:id="359"/>
                <w:color w:val="000000"/>
                <w:szCs w:val="24"/>
              </w:rPr>
            </w:pPr>
            <w:ins w:author="Tien Nguyen Anh" w:date="2024-12-08T07:34:00Z" w16du:dateUtc="2024-12-08T00:34:00Z" w:id="360">
              <w:r w:rsidRPr="00457DF1">
                <w:t>Collateral Information</w:t>
              </w:r>
            </w:ins>
            <w:ins w:author="Tien Nguyen Anh [2]" w:date="2024-12-06T05:29:00Z" w16du:dateUtc="2024-12-05T22:29:00Z" w:id="361">
              <w:del w:author="Tien Nguyen Anh" w:date="2024-12-08T07:34:00Z" w16du:dateUtc="2024-12-08T00:34:00Z" w:id="362">
                <w:r w:rsidRPr="00F21047" w:rsidDel="00512641">
                  <w:delText>Collateral Information</w:delText>
                </w:r>
              </w:del>
            </w:ins>
          </w:p>
        </w:tc>
        <w:tc>
          <w:tcPr>
            <w:tcW w:w="2288" w:type="pct"/>
            <w:tcBorders>
              <w:top w:val="single" w:color="auto" w:sz="4" w:space="0"/>
              <w:left w:val="nil"/>
              <w:bottom w:val="single" w:color="auto" w:sz="4" w:space="0"/>
              <w:right w:val="single" w:color="auto" w:sz="4" w:space="0"/>
            </w:tcBorders>
            <w:shd w:val="clear" w:color="auto" w:fill="auto"/>
            <w:tcPrChange w:author="Tien Nguyen Anh" w:date="2024-12-08T07:34:00Z" w16du:dateUtc="2024-12-08T00:34:00Z" w:id="363">
              <w:tcPr>
                <w:tcW w:w="2983" w:type="pct"/>
                <w:gridSpan w:val="3"/>
                <w:tcBorders>
                  <w:top w:val="single" w:color="auto" w:sz="4" w:space="0"/>
                  <w:left w:val="nil"/>
                  <w:bottom w:val="single" w:color="auto" w:sz="4" w:space="0"/>
                  <w:right w:val="single" w:color="auto" w:sz="4" w:space="0"/>
                </w:tcBorders>
                <w:shd w:val="clear" w:color="auto" w:fill="auto"/>
                <w:vAlign w:val="center"/>
              </w:tcPr>
            </w:tcPrChange>
          </w:tcPr>
          <w:p w:rsidRPr="00016CA0" w:rsidR="00C4369F" w:rsidP="00C4369F" w:rsidRDefault="00C4369F" w14:paraId="46113CA2" w14:textId="44EB68CF">
            <w:pPr>
              <w:spacing w:before="0" w:line="360" w:lineRule="auto"/>
              <w:contextualSpacing w:val="0"/>
              <w:jc w:val="left"/>
              <w:rPr>
                <w:ins w:author="Tien Nguyen Anh" w:date="2024-12-06T05:27:00Z" w16du:dateUtc="2024-12-05T22:27:00Z" w:id="364"/>
                <w:color w:val="000000"/>
                <w:szCs w:val="24"/>
              </w:rPr>
            </w:pPr>
            <w:ins w:author="Tien Nguyen Anh" w:date="2024-12-08T07:34:00Z" w16du:dateUtc="2024-12-08T00:34:00Z" w:id="365">
              <w:r w:rsidRPr="00457DF1">
                <w:t xml:space="preserve">Thông tin </w:t>
              </w:r>
              <w:proofErr w:type="spellStart"/>
              <w:r w:rsidRPr="00457DF1">
                <w:t>tài</w:t>
              </w:r>
              <w:proofErr w:type="spellEnd"/>
              <w:r w:rsidRPr="00457DF1">
                <w:t xml:space="preserve"> </w:t>
              </w:r>
              <w:proofErr w:type="spellStart"/>
              <w:r w:rsidRPr="00457DF1">
                <w:t>sản</w:t>
              </w:r>
              <w:proofErr w:type="spellEnd"/>
              <w:r w:rsidRPr="00457DF1">
                <w:t xml:space="preserve"> </w:t>
              </w:r>
              <w:proofErr w:type="spellStart"/>
              <w:r w:rsidRPr="00457DF1">
                <w:t>đảm</w:t>
              </w:r>
              <w:proofErr w:type="spellEnd"/>
              <w:r w:rsidRPr="00457DF1">
                <w:t xml:space="preserve"> </w:t>
              </w:r>
              <w:proofErr w:type="spellStart"/>
              <w:r w:rsidRPr="00457DF1">
                <w:t>bảo</w:t>
              </w:r>
              <w:proofErr w:type="spellEnd"/>
              <w:r w:rsidRPr="00457DF1">
                <w:t xml:space="preserve"> </w:t>
              </w:r>
              <w:proofErr w:type="spellStart"/>
              <w:r w:rsidRPr="00457DF1">
                <w:t>của</w:t>
              </w:r>
              <w:proofErr w:type="spellEnd"/>
              <w:r w:rsidRPr="00457DF1">
                <w:t xml:space="preserve"> </w:t>
              </w:r>
              <w:proofErr w:type="spellStart"/>
              <w:r w:rsidRPr="00457DF1">
                <w:t>các</w:t>
              </w:r>
              <w:proofErr w:type="spellEnd"/>
              <w:r w:rsidRPr="00457DF1">
                <w:t xml:space="preserve"> </w:t>
              </w:r>
              <w:proofErr w:type="spellStart"/>
              <w:r w:rsidRPr="00457DF1">
                <w:t>sản</w:t>
              </w:r>
              <w:proofErr w:type="spellEnd"/>
              <w:r w:rsidRPr="00457DF1">
                <w:t xml:space="preserve"> </w:t>
              </w:r>
              <w:proofErr w:type="spellStart"/>
              <w:r w:rsidRPr="00457DF1">
                <w:t>phẩm</w:t>
              </w:r>
              <w:proofErr w:type="spellEnd"/>
              <w:r w:rsidRPr="00457DF1">
                <w:t xml:space="preserve"> OD, SL</w:t>
              </w:r>
            </w:ins>
          </w:p>
        </w:tc>
      </w:tr>
      <w:tr w:rsidRPr="00016CA0" w:rsidR="00C4369F" w:rsidTr="00C4369F" w14:paraId="5DD97AB6" w14:textId="77777777">
        <w:trPr>
          <w:trHeight w:val="315"/>
          <w:ins w:author="Tien Nguyen Anh" w:date="2024-12-08T07:34:00Z" w:id="366"/>
          <w:trPrChange w:author="Tien Nguyen Anh" w:date="2024-12-08T07:34:00Z" w16du:dateUtc="2024-12-08T00:34:00Z" w:id="367">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34:00Z" w16du:dateUtc="2024-12-08T00:34:00Z" w:id="368">
              <w:tcPr>
                <w:tcW w:w="350"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00C4369F" w:rsidP="00C4369F" w:rsidRDefault="00C4369F" w14:paraId="1A257CDA" w14:textId="16AF1AF3">
            <w:pPr>
              <w:spacing w:before="0" w:line="360" w:lineRule="auto"/>
              <w:contextualSpacing w:val="0"/>
              <w:jc w:val="center"/>
              <w:rPr>
                <w:ins w:author="Tien Nguyen Anh" w:date="2024-12-08T07:34:00Z" w16du:dateUtc="2024-12-08T00:34:00Z" w:id="369"/>
                <w:color w:val="000000"/>
                <w:szCs w:val="24"/>
              </w:rPr>
            </w:pPr>
            <w:ins w:author="Tien Nguyen Anh" w:date="2024-12-08T07:35:00Z" w16du:dateUtc="2024-12-08T00:35:00Z" w:id="370">
              <w:r>
                <w:rPr>
                  <w:rFonts w:ascii="Aptos Narrow" w:hAnsi="Aptos Narrow"/>
                  <w:color w:val="000000"/>
                  <w:sz w:val="22"/>
                </w:rPr>
                <w:t>36</w:t>
              </w:r>
            </w:ins>
          </w:p>
        </w:tc>
        <w:tc>
          <w:tcPr>
            <w:tcW w:w="2362" w:type="pct"/>
            <w:tcBorders>
              <w:top w:val="single" w:color="auto" w:sz="4" w:space="0"/>
              <w:left w:val="nil"/>
              <w:bottom w:val="single" w:color="auto" w:sz="4" w:space="0"/>
              <w:right w:val="single" w:color="auto" w:sz="4" w:space="0"/>
            </w:tcBorders>
            <w:shd w:val="clear" w:color="auto" w:fill="auto"/>
            <w:noWrap/>
            <w:tcPrChange w:author="Tien Nguyen Anh" w:date="2024-12-08T07:34:00Z" w16du:dateUtc="2024-12-08T00:34:00Z" w:id="371">
              <w:tcPr>
                <w:tcW w:w="1722" w:type="pct"/>
                <w:gridSpan w:val="3"/>
                <w:tcBorders>
                  <w:top w:val="single" w:color="auto" w:sz="4" w:space="0"/>
                  <w:left w:val="nil"/>
                  <w:bottom w:val="single" w:color="auto" w:sz="4" w:space="0"/>
                  <w:right w:val="single" w:color="auto" w:sz="4" w:space="0"/>
                </w:tcBorders>
                <w:shd w:val="clear" w:color="auto" w:fill="auto"/>
                <w:noWrap/>
              </w:tcPr>
            </w:tcPrChange>
          </w:tcPr>
          <w:p w:rsidRPr="00F21047" w:rsidR="00C4369F" w:rsidP="00C4369F" w:rsidRDefault="00C4369F" w14:paraId="2B3382CD" w14:textId="16209762">
            <w:pPr>
              <w:spacing w:before="0" w:line="360" w:lineRule="auto"/>
              <w:contextualSpacing w:val="0"/>
              <w:jc w:val="left"/>
              <w:rPr>
                <w:ins w:author="Tien Nguyen Anh" w:date="2024-12-08T07:34:00Z" w16du:dateUtc="2024-12-08T00:34:00Z" w:id="372"/>
              </w:rPr>
            </w:pPr>
            <w:ins w:author="Tien Nguyen Anh" w:date="2024-12-08T07:34:00Z" w16du:dateUtc="2024-12-08T00:34:00Z" w:id="373">
              <w:r w:rsidRPr="00457DF1">
                <w:t>Lead History</w:t>
              </w:r>
            </w:ins>
          </w:p>
        </w:tc>
        <w:tc>
          <w:tcPr>
            <w:tcW w:w="2288" w:type="pct"/>
            <w:tcBorders>
              <w:top w:val="single" w:color="auto" w:sz="4" w:space="0"/>
              <w:left w:val="nil"/>
              <w:bottom w:val="single" w:color="auto" w:sz="4" w:space="0"/>
              <w:right w:val="single" w:color="auto" w:sz="4" w:space="0"/>
            </w:tcBorders>
            <w:shd w:val="clear" w:color="auto" w:fill="auto"/>
            <w:tcPrChange w:author="Tien Nguyen Anh" w:date="2024-12-08T07:34:00Z" w16du:dateUtc="2024-12-08T00:34:00Z" w:id="374">
              <w:tcPr>
                <w:tcW w:w="2928" w:type="pct"/>
                <w:gridSpan w:val="2"/>
                <w:tcBorders>
                  <w:top w:val="single" w:color="auto" w:sz="4" w:space="0"/>
                  <w:left w:val="nil"/>
                  <w:bottom w:val="single" w:color="auto" w:sz="4" w:space="0"/>
                  <w:right w:val="single" w:color="auto" w:sz="4" w:space="0"/>
                </w:tcBorders>
                <w:shd w:val="clear" w:color="auto" w:fill="auto"/>
                <w:vAlign w:val="center"/>
              </w:tcPr>
            </w:tcPrChange>
          </w:tcPr>
          <w:p w:rsidR="00C4369F" w:rsidP="00C4369F" w:rsidRDefault="00C4369F" w14:paraId="722DB083" w14:textId="7B5C3755">
            <w:pPr>
              <w:spacing w:before="0" w:line="360" w:lineRule="auto"/>
              <w:contextualSpacing w:val="0"/>
              <w:jc w:val="left"/>
              <w:rPr>
                <w:ins w:author="Tien Nguyen Anh" w:date="2024-12-08T07:34:00Z" w16du:dateUtc="2024-12-08T00:34:00Z" w:id="375"/>
                <w:color w:val="000000"/>
                <w:szCs w:val="24"/>
              </w:rPr>
            </w:pPr>
            <w:ins w:author="Tien Nguyen Anh" w:date="2024-12-08T07:34:00Z" w16du:dateUtc="2024-12-08T00:34:00Z" w:id="376">
              <w:r w:rsidRPr="00457DF1">
                <w:t xml:space="preserve">Thông tin </w:t>
              </w:r>
              <w:proofErr w:type="spellStart"/>
              <w:r w:rsidRPr="00457DF1">
                <w:t>ghi</w:t>
              </w:r>
              <w:proofErr w:type="spellEnd"/>
              <w:r w:rsidRPr="00457DF1">
                <w:t xml:space="preserve"> </w:t>
              </w:r>
              <w:proofErr w:type="spellStart"/>
              <w:r w:rsidRPr="00457DF1">
                <w:t>nhận</w:t>
              </w:r>
              <w:proofErr w:type="spellEnd"/>
              <w:r w:rsidRPr="00457DF1">
                <w:t xml:space="preserve"> </w:t>
              </w:r>
              <w:proofErr w:type="spellStart"/>
              <w:r w:rsidRPr="00457DF1">
                <w:t>lịch</w:t>
              </w:r>
              <w:proofErr w:type="spellEnd"/>
              <w:r w:rsidRPr="00457DF1">
                <w:t xml:space="preserve"> </w:t>
              </w:r>
              <w:proofErr w:type="spellStart"/>
              <w:r w:rsidRPr="00457DF1">
                <w:t>sử</w:t>
              </w:r>
              <w:proofErr w:type="spellEnd"/>
              <w:r w:rsidRPr="00457DF1">
                <w:t xml:space="preserve"> </w:t>
              </w:r>
              <w:proofErr w:type="spellStart"/>
              <w:r w:rsidRPr="00457DF1">
                <w:t>thay</w:t>
              </w:r>
              <w:proofErr w:type="spellEnd"/>
              <w:r w:rsidRPr="00457DF1">
                <w:t xml:space="preserve"> </w:t>
              </w:r>
              <w:proofErr w:type="spellStart"/>
              <w:r w:rsidRPr="00457DF1">
                <w:t>đổi</w:t>
              </w:r>
              <w:proofErr w:type="spellEnd"/>
              <w:r w:rsidRPr="00457DF1">
                <w:t xml:space="preserve"> </w:t>
              </w:r>
              <w:proofErr w:type="spellStart"/>
              <w:r w:rsidRPr="00457DF1">
                <w:t>của</w:t>
              </w:r>
              <w:proofErr w:type="spellEnd"/>
              <w:r w:rsidRPr="00457DF1">
                <w:t xml:space="preserve"> </w:t>
              </w:r>
              <w:proofErr w:type="spellStart"/>
              <w:r w:rsidRPr="00457DF1">
                <w:t>khách</w:t>
              </w:r>
              <w:proofErr w:type="spellEnd"/>
              <w:r w:rsidRPr="00457DF1">
                <w:t xml:space="preserve"> </w:t>
              </w:r>
              <w:proofErr w:type="spellStart"/>
              <w:r w:rsidRPr="00457DF1">
                <w:t>hàng</w:t>
              </w:r>
              <w:proofErr w:type="spellEnd"/>
              <w:r w:rsidRPr="00457DF1">
                <w:t xml:space="preserve"> </w:t>
              </w:r>
              <w:proofErr w:type="spellStart"/>
              <w:r w:rsidRPr="00457DF1">
                <w:t>tiềm</w:t>
              </w:r>
              <w:proofErr w:type="spellEnd"/>
              <w:r w:rsidRPr="00457DF1">
                <w:t xml:space="preserve"> </w:t>
              </w:r>
              <w:proofErr w:type="spellStart"/>
              <w:r w:rsidRPr="00457DF1">
                <w:t>năng</w:t>
              </w:r>
              <w:proofErr w:type="spellEnd"/>
            </w:ins>
          </w:p>
        </w:tc>
      </w:tr>
      <w:tr w:rsidRPr="00016CA0" w:rsidR="00C4369F" w:rsidTr="00C4369F" w14:paraId="57D56C47" w14:textId="77777777">
        <w:trPr>
          <w:trHeight w:val="315"/>
          <w:ins w:author="Tien Nguyen Anh" w:date="2024-12-08T07:34:00Z" w:id="377"/>
          <w:trPrChange w:author="Tien Nguyen Anh" w:date="2024-12-08T07:34:00Z" w16du:dateUtc="2024-12-08T00:34:00Z" w:id="378">
            <w:trPr>
              <w:trHeight w:val="315"/>
            </w:trPr>
          </w:trPrChange>
        </w:trPr>
        <w:tc>
          <w:tcPr>
            <w:tcW w:w="350" w:type="pct"/>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34:00Z" w16du:dateUtc="2024-12-08T00:34:00Z" w:id="379">
              <w:tcPr>
                <w:tcW w:w="350" w:type="pct"/>
                <w:tcBorders>
                  <w:top w:val="single" w:color="auto" w:sz="4" w:space="0"/>
                  <w:left w:val="single" w:color="auto" w:sz="4" w:space="0"/>
                  <w:bottom w:val="single" w:color="auto" w:sz="4" w:space="0"/>
                  <w:right w:val="single" w:color="auto" w:sz="4" w:space="0"/>
                </w:tcBorders>
                <w:shd w:val="clear" w:color="auto" w:fill="auto"/>
                <w:vAlign w:val="center"/>
              </w:tcPr>
            </w:tcPrChange>
          </w:tcPr>
          <w:p w:rsidR="00C4369F" w:rsidP="00C4369F" w:rsidRDefault="00313487" w14:paraId="1EE83786" w14:textId="3283EDCF">
            <w:pPr>
              <w:spacing w:before="0" w:line="360" w:lineRule="auto"/>
              <w:contextualSpacing w:val="0"/>
              <w:jc w:val="center"/>
              <w:rPr>
                <w:ins w:author="Tien Nguyen Anh" w:date="2024-12-08T07:34:00Z" w16du:dateUtc="2024-12-08T00:34:00Z" w:id="380"/>
                <w:color w:val="000000"/>
                <w:szCs w:val="24"/>
              </w:rPr>
            </w:pPr>
            <w:ins w:author="Tien Nguyen Anh" w:date="2024-12-08T07:36:00Z" w16du:dateUtc="2024-12-08T00:36:00Z" w:id="381">
              <w:r>
                <w:rPr>
                  <w:color w:val="000000"/>
                </w:rPr>
                <w:t>37</w:t>
              </w:r>
            </w:ins>
          </w:p>
        </w:tc>
        <w:tc>
          <w:tcPr>
            <w:tcW w:w="2362" w:type="pct"/>
            <w:tcBorders>
              <w:top w:val="single" w:color="auto" w:sz="4" w:space="0"/>
              <w:left w:val="nil"/>
              <w:bottom w:val="single" w:color="auto" w:sz="4" w:space="0"/>
              <w:right w:val="single" w:color="auto" w:sz="4" w:space="0"/>
            </w:tcBorders>
            <w:shd w:val="clear" w:color="auto" w:fill="auto"/>
            <w:noWrap/>
            <w:tcPrChange w:author="Tien Nguyen Anh" w:date="2024-12-08T07:34:00Z" w16du:dateUtc="2024-12-08T00:34:00Z" w:id="382">
              <w:tcPr>
                <w:tcW w:w="1722" w:type="pct"/>
                <w:gridSpan w:val="3"/>
                <w:tcBorders>
                  <w:top w:val="single" w:color="auto" w:sz="4" w:space="0"/>
                  <w:left w:val="nil"/>
                  <w:bottom w:val="single" w:color="auto" w:sz="4" w:space="0"/>
                  <w:right w:val="single" w:color="auto" w:sz="4" w:space="0"/>
                </w:tcBorders>
                <w:shd w:val="clear" w:color="auto" w:fill="auto"/>
                <w:noWrap/>
              </w:tcPr>
            </w:tcPrChange>
          </w:tcPr>
          <w:p w:rsidRPr="00F21047" w:rsidR="00C4369F" w:rsidP="00C4369F" w:rsidRDefault="00C4369F" w14:paraId="4DA6DF41" w14:textId="1BC3A294">
            <w:pPr>
              <w:spacing w:before="0" w:line="360" w:lineRule="auto"/>
              <w:contextualSpacing w:val="0"/>
              <w:jc w:val="left"/>
              <w:rPr>
                <w:ins w:author="Tien Nguyen Anh" w:date="2024-12-08T07:34:00Z" w16du:dateUtc="2024-12-08T00:34:00Z" w:id="383"/>
              </w:rPr>
            </w:pPr>
            <w:ins w:author="Tien Nguyen Anh" w:date="2024-12-08T07:34:00Z" w16du:dateUtc="2024-12-08T00:34:00Z" w:id="384">
              <w:r w:rsidRPr="00457DF1">
                <w:t>Opportunity History</w:t>
              </w:r>
            </w:ins>
          </w:p>
        </w:tc>
        <w:tc>
          <w:tcPr>
            <w:tcW w:w="2288" w:type="pct"/>
            <w:tcBorders>
              <w:top w:val="single" w:color="auto" w:sz="4" w:space="0"/>
              <w:left w:val="nil"/>
              <w:bottom w:val="single" w:color="auto" w:sz="4" w:space="0"/>
              <w:right w:val="single" w:color="auto" w:sz="4" w:space="0"/>
            </w:tcBorders>
            <w:shd w:val="clear" w:color="auto" w:fill="auto"/>
            <w:tcPrChange w:author="Tien Nguyen Anh" w:date="2024-12-08T07:34:00Z" w16du:dateUtc="2024-12-08T00:34:00Z" w:id="385">
              <w:tcPr>
                <w:tcW w:w="2928" w:type="pct"/>
                <w:gridSpan w:val="2"/>
                <w:tcBorders>
                  <w:top w:val="single" w:color="auto" w:sz="4" w:space="0"/>
                  <w:left w:val="nil"/>
                  <w:bottom w:val="single" w:color="auto" w:sz="4" w:space="0"/>
                  <w:right w:val="single" w:color="auto" w:sz="4" w:space="0"/>
                </w:tcBorders>
                <w:shd w:val="clear" w:color="auto" w:fill="auto"/>
                <w:vAlign w:val="center"/>
              </w:tcPr>
            </w:tcPrChange>
          </w:tcPr>
          <w:p w:rsidR="00C4369F" w:rsidP="00C4369F" w:rsidRDefault="00C4369F" w14:paraId="15CF96B5" w14:textId="3B40D46B">
            <w:pPr>
              <w:spacing w:before="0" w:line="360" w:lineRule="auto"/>
              <w:contextualSpacing w:val="0"/>
              <w:jc w:val="left"/>
              <w:rPr>
                <w:ins w:author="Tien Nguyen Anh" w:date="2024-12-08T07:34:00Z" w16du:dateUtc="2024-12-08T00:34:00Z" w:id="386"/>
                <w:color w:val="000000"/>
                <w:szCs w:val="24"/>
              </w:rPr>
            </w:pPr>
            <w:ins w:author="Tien Nguyen Anh" w:date="2024-12-08T07:34:00Z" w16du:dateUtc="2024-12-08T00:34:00Z" w:id="387">
              <w:r w:rsidRPr="00457DF1">
                <w:t xml:space="preserve">Thông tin </w:t>
              </w:r>
              <w:proofErr w:type="spellStart"/>
              <w:r w:rsidRPr="00457DF1">
                <w:t>ghi</w:t>
              </w:r>
              <w:proofErr w:type="spellEnd"/>
              <w:r w:rsidRPr="00457DF1">
                <w:t xml:space="preserve"> </w:t>
              </w:r>
              <w:proofErr w:type="spellStart"/>
              <w:r w:rsidRPr="00457DF1">
                <w:t>nhận</w:t>
              </w:r>
              <w:proofErr w:type="spellEnd"/>
              <w:r w:rsidRPr="00457DF1">
                <w:t xml:space="preserve"> </w:t>
              </w:r>
              <w:proofErr w:type="spellStart"/>
              <w:r w:rsidRPr="00457DF1">
                <w:t>lịch</w:t>
              </w:r>
              <w:proofErr w:type="spellEnd"/>
              <w:r w:rsidRPr="00457DF1">
                <w:t xml:space="preserve"> </w:t>
              </w:r>
              <w:proofErr w:type="spellStart"/>
              <w:r w:rsidRPr="00457DF1">
                <w:t>sử</w:t>
              </w:r>
              <w:proofErr w:type="spellEnd"/>
              <w:r w:rsidRPr="00457DF1">
                <w:t xml:space="preserve"> </w:t>
              </w:r>
              <w:proofErr w:type="spellStart"/>
              <w:r w:rsidRPr="00457DF1">
                <w:t>thay</w:t>
              </w:r>
              <w:proofErr w:type="spellEnd"/>
              <w:r w:rsidRPr="00457DF1">
                <w:t xml:space="preserve"> </w:t>
              </w:r>
              <w:proofErr w:type="spellStart"/>
              <w:r w:rsidRPr="00457DF1">
                <w:t>đổi</w:t>
              </w:r>
              <w:proofErr w:type="spellEnd"/>
              <w:r w:rsidRPr="00457DF1">
                <w:t xml:space="preserve"> </w:t>
              </w:r>
              <w:proofErr w:type="spellStart"/>
              <w:r w:rsidRPr="00457DF1">
                <w:t>của</w:t>
              </w:r>
              <w:proofErr w:type="spellEnd"/>
              <w:r w:rsidRPr="00457DF1">
                <w:t xml:space="preserve"> </w:t>
              </w:r>
              <w:proofErr w:type="spellStart"/>
              <w:r w:rsidRPr="00457DF1">
                <w:t>cơ</w:t>
              </w:r>
              <w:proofErr w:type="spellEnd"/>
              <w:r w:rsidRPr="00457DF1">
                <w:t xml:space="preserve"> </w:t>
              </w:r>
              <w:proofErr w:type="spellStart"/>
              <w:r w:rsidRPr="00457DF1">
                <w:t>hội</w:t>
              </w:r>
              <w:proofErr w:type="spellEnd"/>
              <w:r w:rsidRPr="00457DF1">
                <w:t xml:space="preserve"> </w:t>
              </w:r>
              <w:proofErr w:type="spellStart"/>
              <w:r w:rsidRPr="00457DF1">
                <w:t>bán</w:t>
              </w:r>
              <w:proofErr w:type="spellEnd"/>
            </w:ins>
          </w:p>
        </w:tc>
      </w:tr>
    </w:tbl>
    <w:p w:rsidRPr="00016CA0" w:rsidR="001874ED" w:rsidP="00016CA0" w:rsidRDefault="00A63743" w14:paraId="5D11BB70" w14:textId="25E77213">
      <w:pPr>
        <w:pStyle w:val="Heading2FIS"/>
        <w:tabs>
          <w:tab w:val="clear" w:pos="1080"/>
          <w:tab w:val="left" w:pos="810"/>
        </w:tabs>
        <w:ind w:left="450" w:hanging="540"/>
        <w:rPr>
          <w:rFonts w:eastAsia="SimSun"/>
          <w:sz w:val="24"/>
          <w:szCs w:val="24"/>
          <w:shd w:val="clear" w:color="auto" w:fill="FFFFFF"/>
        </w:rPr>
      </w:pPr>
      <w:bookmarkStart w:name="_Toc181808882" w:id="388"/>
      <w:proofErr w:type="spellStart"/>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quyền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mặc</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định</w:t>
      </w:r>
      <w:proofErr w:type="spellEnd"/>
      <w:r w:rsidRPr="00016CA0">
        <w:rPr>
          <w:rFonts w:eastAsia="SimSun"/>
          <w:sz w:val="24"/>
          <w:szCs w:val="24"/>
          <w:shd w:val="clear" w:color="auto" w:fill="FFFFFF"/>
        </w:rPr>
        <w:t xml:space="preserve"> </w:t>
      </w:r>
      <w:r w:rsidRPr="00016CA0" w:rsidR="00127D17">
        <w:rPr>
          <w:sz w:val="24"/>
          <w:szCs w:val="24"/>
        </w:rPr>
        <w:t>Organization-Wide Defaults</w:t>
      </w:r>
      <w:bookmarkEnd w:id="388"/>
    </w:p>
    <w:p w:rsidRPr="00016CA0" w:rsidR="001874ED" w:rsidP="00016CA0" w:rsidRDefault="00A04BFD" w14:paraId="6CAC5016" w14:textId="7610EB51">
      <w:pPr>
        <w:pStyle w:val="FISHeading20"/>
        <w:tabs>
          <w:tab w:val="clear" w:pos="1080"/>
          <w:tab w:val="left" w:pos="810"/>
        </w:tabs>
        <w:ind w:left="540" w:hanging="630"/>
        <w:rPr>
          <w:rFonts w:eastAsia="SimSun"/>
          <w:sz w:val="24"/>
          <w:szCs w:val="24"/>
          <w:shd w:val="clear" w:color="auto" w:fill="FFFFFF"/>
        </w:rPr>
      </w:pPr>
      <w:bookmarkStart w:name="_Toc181808883" w:id="389"/>
      <w:proofErr w:type="spellStart"/>
      <w:r w:rsidRPr="00016CA0">
        <w:rPr>
          <w:rFonts w:eastAsia="SimSun"/>
          <w:sz w:val="24"/>
          <w:szCs w:val="24"/>
          <w:shd w:val="clear" w:color="auto" w:fill="FFFFFF"/>
        </w:rPr>
        <w:t>Mục</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đích</w:t>
      </w:r>
      <w:bookmarkEnd w:id="389"/>
      <w:proofErr w:type="spellEnd"/>
    </w:p>
    <w:p w:rsidRPr="00016CA0" w:rsidR="00B526A5" w:rsidP="00016CA0" w:rsidRDefault="008864C7" w14:paraId="4BCD5C71" w14:textId="3BE9BF1A">
      <w:pPr>
        <w:rPr>
          <w:szCs w:val="24"/>
        </w:rPr>
      </w:pPr>
      <w:r w:rsidRPr="00016CA0">
        <w:rPr>
          <w:szCs w:val="24"/>
        </w:rPr>
        <w:t xml:space="preserve">Organization-Wide Defaults (OWD), hay </w:t>
      </w:r>
      <w:proofErr w:type="spellStart"/>
      <w:r w:rsidRPr="00016CA0">
        <w:rPr>
          <w:szCs w:val="24"/>
        </w:rPr>
        <w:t>còn</w:t>
      </w:r>
      <w:proofErr w:type="spellEnd"/>
      <w:r w:rsidRPr="00016CA0">
        <w:rPr>
          <w:szCs w:val="24"/>
        </w:rPr>
        <w:t xml:space="preserve"> </w:t>
      </w:r>
      <w:proofErr w:type="spellStart"/>
      <w:r w:rsidRPr="00016CA0">
        <w:rPr>
          <w:szCs w:val="24"/>
        </w:rPr>
        <w:t>gọi</w:t>
      </w:r>
      <w:proofErr w:type="spellEnd"/>
      <w:r w:rsidRPr="00016CA0">
        <w:rPr>
          <w:szCs w:val="24"/>
        </w:rPr>
        <w:t xml:space="preserve"> </w:t>
      </w:r>
      <w:proofErr w:type="spellStart"/>
      <w:r w:rsidRPr="00016CA0">
        <w:rPr>
          <w:szCs w:val="24"/>
        </w:rPr>
        <w:t>là</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mặc</w:t>
      </w:r>
      <w:proofErr w:type="spellEnd"/>
      <w:r w:rsidRPr="00016CA0">
        <w:rPr>
          <w:szCs w:val="24"/>
        </w:rPr>
        <w:t xml:space="preserve"> </w:t>
      </w:r>
      <w:proofErr w:type="spellStart"/>
      <w:r w:rsidRPr="00016CA0">
        <w:rPr>
          <w:szCs w:val="24"/>
        </w:rPr>
        <w:t>định</w:t>
      </w:r>
      <w:proofErr w:type="spellEnd"/>
      <w:r w:rsidRPr="00016CA0">
        <w:rPr>
          <w:szCs w:val="24"/>
        </w:rPr>
        <w:t xml:space="preserve"> </w:t>
      </w:r>
      <w:proofErr w:type="spellStart"/>
      <w:r w:rsidRPr="00016CA0">
        <w:rPr>
          <w:szCs w:val="24"/>
        </w:rPr>
        <w:t>của</w:t>
      </w:r>
      <w:proofErr w:type="spellEnd"/>
      <w:r w:rsidRPr="00016CA0">
        <w:rPr>
          <w:szCs w:val="24"/>
        </w:rPr>
        <w:t xml:space="preserve"> </w:t>
      </w:r>
      <w:proofErr w:type="spellStart"/>
      <w:r w:rsidRPr="00016CA0">
        <w:rPr>
          <w:szCs w:val="24"/>
        </w:rPr>
        <w:t>toàn</w:t>
      </w:r>
      <w:proofErr w:type="spellEnd"/>
      <w:r w:rsidRPr="00016CA0">
        <w:rPr>
          <w:szCs w:val="24"/>
        </w:rPr>
        <w:t xml:space="preserve"> </w:t>
      </w:r>
      <w:proofErr w:type="spellStart"/>
      <w:r w:rsidRPr="00016CA0">
        <w:rPr>
          <w:szCs w:val="24"/>
        </w:rPr>
        <w:t>tổ</w:t>
      </w:r>
      <w:proofErr w:type="spellEnd"/>
      <w:r w:rsidRPr="00016CA0">
        <w:rPr>
          <w:szCs w:val="24"/>
        </w:rPr>
        <w:t xml:space="preserve"> </w:t>
      </w:r>
      <w:proofErr w:type="spellStart"/>
      <w:r w:rsidRPr="00016CA0">
        <w:rPr>
          <w:szCs w:val="24"/>
        </w:rPr>
        <w:t>chức</w:t>
      </w:r>
      <w:proofErr w:type="spellEnd"/>
      <w:r w:rsidRPr="00016CA0">
        <w:rPr>
          <w:szCs w:val="24"/>
        </w:rPr>
        <w:t xml:space="preserve">, </w:t>
      </w:r>
      <w:proofErr w:type="spellStart"/>
      <w:r w:rsidRPr="00016CA0">
        <w:rPr>
          <w:szCs w:val="24"/>
        </w:rPr>
        <w:t>là</w:t>
      </w:r>
      <w:proofErr w:type="spellEnd"/>
      <w:r w:rsidRPr="00016CA0">
        <w:rPr>
          <w:szCs w:val="24"/>
        </w:rPr>
        <w:t xml:space="preserve"> </w:t>
      </w:r>
      <w:proofErr w:type="spellStart"/>
      <w:r w:rsidRPr="00016CA0">
        <w:rPr>
          <w:szCs w:val="24"/>
        </w:rPr>
        <w:t>một</w:t>
      </w:r>
      <w:proofErr w:type="spellEnd"/>
      <w:r w:rsidRPr="00016CA0">
        <w:rPr>
          <w:szCs w:val="24"/>
        </w:rPr>
        <w:t xml:space="preserve"> </w:t>
      </w:r>
      <w:proofErr w:type="spellStart"/>
      <w:r w:rsidRPr="00016CA0">
        <w:rPr>
          <w:szCs w:val="24"/>
        </w:rPr>
        <w:t>cài</w:t>
      </w:r>
      <w:proofErr w:type="spellEnd"/>
      <w:r w:rsidRPr="00016CA0">
        <w:rPr>
          <w:szCs w:val="24"/>
        </w:rPr>
        <w:t xml:space="preserve"> </w:t>
      </w:r>
      <w:proofErr w:type="spellStart"/>
      <w:r w:rsidRPr="00016CA0">
        <w:rPr>
          <w:szCs w:val="24"/>
        </w:rPr>
        <w:t>đặt</w:t>
      </w:r>
      <w:proofErr w:type="spellEnd"/>
      <w:r w:rsidRPr="00016CA0">
        <w:rPr>
          <w:szCs w:val="24"/>
        </w:rPr>
        <w:t xml:space="preserve"> </w:t>
      </w:r>
      <w:proofErr w:type="spellStart"/>
      <w:r w:rsidRPr="00016CA0">
        <w:rPr>
          <w:szCs w:val="24"/>
        </w:rPr>
        <w:t>bảo</w:t>
      </w:r>
      <w:proofErr w:type="spellEnd"/>
      <w:r w:rsidRPr="00016CA0">
        <w:rPr>
          <w:szCs w:val="24"/>
        </w:rPr>
        <w:t xml:space="preserve"> </w:t>
      </w:r>
      <w:proofErr w:type="spellStart"/>
      <w:r w:rsidRPr="00016CA0">
        <w:rPr>
          <w:szCs w:val="24"/>
        </w:rPr>
        <w:t>mật</w:t>
      </w:r>
      <w:proofErr w:type="spellEnd"/>
      <w:r w:rsidRPr="00016CA0">
        <w:rPr>
          <w:szCs w:val="24"/>
        </w:rPr>
        <w:t xml:space="preserve"> </w:t>
      </w:r>
      <w:proofErr w:type="spellStart"/>
      <w:r w:rsidRPr="00016CA0">
        <w:rPr>
          <w:szCs w:val="24"/>
        </w:rPr>
        <w:t>trong</w:t>
      </w:r>
      <w:proofErr w:type="spellEnd"/>
      <w:r w:rsidRPr="00016CA0">
        <w:rPr>
          <w:szCs w:val="24"/>
        </w:rPr>
        <w:t xml:space="preserve"> Salesforce </w:t>
      </w:r>
      <w:proofErr w:type="spellStart"/>
      <w:r w:rsidRPr="00016CA0">
        <w:rPr>
          <w:szCs w:val="24"/>
        </w:rPr>
        <w:t>giúp</w:t>
      </w:r>
      <w:proofErr w:type="spellEnd"/>
      <w:r w:rsidRPr="00016CA0">
        <w:rPr>
          <w:szCs w:val="24"/>
        </w:rPr>
        <w:t xml:space="preserve"> </w:t>
      </w:r>
      <w:proofErr w:type="spellStart"/>
      <w:r w:rsidRPr="00016CA0">
        <w:rPr>
          <w:szCs w:val="24"/>
        </w:rPr>
        <w:t>kiểm</w:t>
      </w:r>
      <w:proofErr w:type="spellEnd"/>
      <w:r w:rsidRPr="00016CA0">
        <w:rPr>
          <w:szCs w:val="24"/>
        </w:rPr>
        <w:t xml:space="preserve"> </w:t>
      </w:r>
      <w:proofErr w:type="spellStart"/>
      <w:r w:rsidRPr="00016CA0">
        <w:rPr>
          <w:szCs w:val="24"/>
        </w:rPr>
        <w:t>soát</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vào</w:t>
      </w:r>
      <w:proofErr w:type="spellEnd"/>
      <w:r w:rsidRPr="00016CA0">
        <w:rPr>
          <w:szCs w:val="24"/>
        </w:rPr>
        <w:t xml:space="preserve"> </w:t>
      </w:r>
      <w:proofErr w:type="spellStart"/>
      <w:r w:rsidRPr="00016CA0">
        <w:rPr>
          <w:szCs w:val="24"/>
        </w:rPr>
        <w:t>các</w:t>
      </w:r>
      <w:proofErr w:type="spellEnd"/>
      <w:r w:rsidRPr="00016CA0">
        <w:rPr>
          <w:szCs w:val="24"/>
        </w:rPr>
        <w:t xml:space="preserve"> </w:t>
      </w:r>
      <w:proofErr w:type="spellStart"/>
      <w:r w:rsidRPr="00016CA0">
        <w:rPr>
          <w:szCs w:val="24"/>
        </w:rPr>
        <w:t>bản</w:t>
      </w:r>
      <w:proofErr w:type="spellEnd"/>
      <w:r w:rsidRPr="00016CA0">
        <w:rPr>
          <w:szCs w:val="24"/>
        </w:rPr>
        <w:t xml:space="preserve"> </w:t>
      </w:r>
      <w:proofErr w:type="spellStart"/>
      <w:r w:rsidRPr="00016CA0">
        <w:rPr>
          <w:szCs w:val="24"/>
        </w:rPr>
        <w:t>ghi</w:t>
      </w:r>
      <w:proofErr w:type="spellEnd"/>
      <w:r w:rsidRPr="00016CA0">
        <w:rPr>
          <w:szCs w:val="24"/>
        </w:rPr>
        <w:t xml:space="preserve"> (record) </w:t>
      </w:r>
      <w:proofErr w:type="spellStart"/>
      <w:r w:rsidRPr="00016CA0">
        <w:rPr>
          <w:szCs w:val="24"/>
        </w:rPr>
        <w:t>giữa</w:t>
      </w:r>
      <w:proofErr w:type="spellEnd"/>
      <w:r w:rsidRPr="00016CA0">
        <w:rPr>
          <w:szCs w:val="24"/>
        </w:rPr>
        <w:t xml:space="preserve"> </w:t>
      </w:r>
      <w:proofErr w:type="spellStart"/>
      <w:r w:rsidRPr="00016CA0">
        <w:rPr>
          <w:szCs w:val="24"/>
        </w:rPr>
        <w:t>các</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trong</w:t>
      </w:r>
      <w:proofErr w:type="spellEnd"/>
      <w:r w:rsidRPr="00016CA0">
        <w:rPr>
          <w:szCs w:val="24"/>
        </w:rPr>
        <w:t xml:space="preserve"> </w:t>
      </w:r>
      <w:proofErr w:type="spellStart"/>
      <w:r w:rsidRPr="00016CA0">
        <w:rPr>
          <w:szCs w:val="24"/>
        </w:rPr>
        <w:t>toàn</w:t>
      </w:r>
      <w:proofErr w:type="spellEnd"/>
      <w:r w:rsidRPr="00016CA0">
        <w:rPr>
          <w:szCs w:val="24"/>
        </w:rPr>
        <w:t xml:space="preserve"> </w:t>
      </w:r>
      <w:proofErr w:type="spellStart"/>
      <w:r w:rsidRPr="00016CA0">
        <w:rPr>
          <w:szCs w:val="24"/>
        </w:rPr>
        <w:t>bộ</w:t>
      </w:r>
      <w:proofErr w:type="spellEnd"/>
      <w:r w:rsidRPr="00016CA0">
        <w:rPr>
          <w:szCs w:val="24"/>
        </w:rPr>
        <w:t xml:space="preserve"> </w:t>
      </w:r>
      <w:proofErr w:type="spellStart"/>
      <w:r w:rsidRPr="00016CA0">
        <w:rPr>
          <w:szCs w:val="24"/>
        </w:rPr>
        <w:t>tổ</w:t>
      </w:r>
      <w:proofErr w:type="spellEnd"/>
      <w:r w:rsidRPr="00016CA0">
        <w:rPr>
          <w:szCs w:val="24"/>
        </w:rPr>
        <w:t xml:space="preserve"> </w:t>
      </w:r>
      <w:proofErr w:type="spellStart"/>
      <w:r w:rsidRPr="00016CA0">
        <w:rPr>
          <w:szCs w:val="24"/>
        </w:rPr>
        <w:t>chức</w:t>
      </w:r>
      <w:proofErr w:type="spellEnd"/>
      <w:r w:rsidRPr="00016CA0">
        <w:rPr>
          <w:szCs w:val="24"/>
        </w:rPr>
        <w:t xml:space="preserve">. Cài </w:t>
      </w:r>
      <w:proofErr w:type="spellStart"/>
      <w:r w:rsidRPr="00016CA0">
        <w:rPr>
          <w:szCs w:val="24"/>
        </w:rPr>
        <w:t>đặt</w:t>
      </w:r>
      <w:proofErr w:type="spellEnd"/>
      <w:r w:rsidRPr="00016CA0">
        <w:rPr>
          <w:szCs w:val="24"/>
        </w:rPr>
        <w:t xml:space="preserve"> </w:t>
      </w:r>
      <w:proofErr w:type="spellStart"/>
      <w:r w:rsidRPr="00016CA0">
        <w:rPr>
          <w:szCs w:val="24"/>
        </w:rPr>
        <w:t>này</w:t>
      </w:r>
      <w:proofErr w:type="spellEnd"/>
      <w:r w:rsidRPr="00016CA0">
        <w:rPr>
          <w:szCs w:val="24"/>
        </w:rPr>
        <w:t xml:space="preserve"> </w:t>
      </w:r>
      <w:proofErr w:type="spellStart"/>
      <w:r w:rsidRPr="00016CA0">
        <w:rPr>
          <w:szCs w:val="24"/>
        </w:rPr>
        <w:t>giúp</w:t>
      </w:r>
      <w:proofErr w:type="spellEnd"/>
      <w:r w:rsidRPr="00016CA0">
        <w:rPr>
          <w:szCs w:val="24"/>
        </w:rPr>
        <w:t xml:space="preserve"> </w:t>
      </w:r>
      <w:proofErr w:type="spellStart"/>
      <w:r w:rsidRPr="00016CA0">
        <w:rPr>
          <w:szCs w:val="24"/>
        </w:rPr>
        <w:t>xác</w:t>
      </w:r>
      <w:proofErr w:type="spellEnd"/>
      <w:r w:rsidRPr="00016CA0">
        <w:rPr>
          <w:szCs w:val="24"/>
        </w:rPr>
        <w:t xml:space="preserve"> </w:t>
      </w:r>
      <w:proofErr w:type="spellStart"/>
      <w:r w:rsidRPr="00016CA0">
        <w:rPr>
          <w:szCs w:val="24"/>
        </w:rPr>
        <w:t>định</w:t>
      </w:r>
      <w:proofErr w:type="spellEnd"/>
      <w:r w:rsidRPr="00016CA0">
        <w:rPr>
          <w:szCs w:val="24"/>
        </w:rPr>
        <w:t xml:space="preserve"> </w:t>
      </w:r>
      <w:proofErr w:type="spellStart"/>
      <w:r w:rsidRPr="00016CA0">
        <w:rPr>
          <w:szCs w:val="24"/>
        </w:rPr>
        <w:t>mức</w:t>
      </w:r>
      <w:proofErr w:type="spellEnd"/>
      <w:r w:rsidRPr="00016CA0">
        <w:rPr>
          <w:szCs w:val="24"/>
        </w:rPr>
        <w:t xml:space="preserve"> </w:t>
      </w:r>
      <w:proofErr w:type="spellStart"/>
      <w:r w:rsidRPr="00016CA0">
        <w:rPr>
          <w:szCs w:val="24"/>
        </w:rPr>
        <w:t>độ</w:t>
      </w:r>
      <w:proofErr w:type="spellEnd"/>
      <w:r w:rsidRPr="00016CA0">
        <w:rPr>
          <w:szCs w:val="24"/>
        </w:rPr>
        <w:t xml:space="preserve"> chia </w:t>
      </w:r>
      <w:proofErr w:type="spellStart"/>
      <w:r w:rsidRPr="00016CA0">
        <w:rPr>
          <w:szCs w:val="24"/>
        </w:rPr>
        <w:t>sẻ</w:t>
      </w:r>
      <w:proofErr w:type="spellEnd"/>
      <w:r w:rsidRPr="00016CA0">
        <w:rPr>
          <w:szCs w:val="24"/>
        </w:rPr>
        <w:t xml:space="preserve"> </w:t>
      </w:r>
      <w:proofErr w:type="spellStart"/>
      <w:r w:rsidRPr="00016CA0">
        <w:rPr>
          <w:szCs w:val="24"/>
        </w:rPr>
        <w:t>dữ</w:t>
      </w:r>
      <w:proofErr w:type="spellEnd"/>
      <w:r w:rsidRPr="00016CA0">
        <w:rPr>
          <w:szCs w:val="24"/>
        </w:rPr>
        <w:t xml:space="preserve"> </w:t>
      </w:r>
      <w:proofErr w:type="spellStart"/>
      <w:r w:rsidRPr="00016CA0">
        <w:rPr>
          <w:szCs w:val="24"/>
        </w:rPr>
        <w:t>liệu</w:t>
      </w:r>
      <w:proofErr w:type="spellEnd"/>
      <w:r w:rsidRPr="00016CA0">
        <w:rPr>
          <w:szCs w:val="24"/>
        </w:rPr>
        <w:t xml:space="preserve"> </w:t>
      </w:r>
      <w:proofErr w:type="spellStart"/>
      <w:r w:rsidRPr="00016CA0">
        <w:rPr>
          <w:szCs w:val="24"/>
        </w:rPr>
        <w:t>giữa</w:t>
      </w:r>
      <w:proofErr w:type="spellEnd"/>
      <w:r w:rsidRPr="00016CA0">
        <w:rPr>
          <w:szCs w:val="24"/>
        </w:rPr>
        <w:t xml:space="preserve"> </w:t>
      </w:r>
      <w:proofErr w:type="spellStart"/>
      <w:r w:rsidRPr="00016CA0">
        <w:rPr>
          <w:szCs w:val="24"/>
        </w:rPr>
        <w:t>các</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và</w:t>
      </w:r>
      <w:proofErr w:type="spellEnd"/>
      <w:r w:rsidRPr="00016CA0">
        <w:rPr>
          <w:szCs w:val="24"/>
        </w:rPr>
        <w:t xml:space="preserve"> </w:t>
      </w:r>
      <w:proofErr w:type="spellStart"/>
      <w:r w:rsidRPr="00016CA0">
        <w:rPr>
          <w:szCs w:val="24"/>
        </w:rPr>
        <w:t>đưa</w:t>
      </w:r>
      <w:proofErr w:type="spellEnd"/>
      <w:r w:rsidRPr="00016CA0">
        <w:rPr>
          <w:szCs w:val="24"/>
        </w:rPr>
        <w:t xml:space="preserve"> </w:t>
      </w:r>
      <w:proofErr w:type="spellStart"/>
      <w:r w:rsidRPr="00016CA0">
        <w:rPr>
          <w:szCs w:val="24"/>
        </w:rPr>
        <w:t>ra</w:t>
      </w:r>
      <w:proofErr w:type="spellEnd"/>
      <w:r w:rsidRPr="00016CA0">
        <w:rPr>
          <w:szCs w:val="24"/>
        </w:rPr>
        <w:t xml:space="preserve"> </w:t>
      </w:r>
      <w:proofErr w:type="spellStart"/>
      <w:r w:rsidRPr="00016CA0">
        <w:rPr>
          <w:szCs w:val="24"/>
        </w:rPr>
        <w:t>các</w:t>
      </w:r>
      <w:proofErr w:type="spellEnd"/>
      <w:r w:rsidRPr="00016CA0">
        <w:rPr>
          <w:szCs w:val="24"/>
        </w:rPr>
        <w:t xml:space="preserve"> </w:t>
      </w:r>
      <w:proofErr w:type="spellStart"/>
      <w:r w:rsidRPr="00016CA0">
        <w:rPr>
          <w:szCs w:val="24"/>
        </w:rPr>
        <w:t>mức</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cơ</w:t>
      </w:r>
      <w:proofErr w:type="spellEnd"/>
      <w:r w:rsidRPr="00016CA0">
        <w:rPr>
          <w:szCs w:val="24"/>
        </w:rPr>
        <w:t xml:space="preserve"> </w:t>
      </w:r>
      <w:proofErr w:type="spellStart"/>
      <w:r w:rsidRPr="00016CA0">
        <w:rPr>
          <w:szCs w:val="24"/>
        </w:rPr>
        <w:t>bản</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các</w:t>
      </w:r>
      <w:proofErr w:type="spellEnd"/>
      <w:r w:rsidRPr="00016CA0">
        <w:rPr>
          <w:szCs w:val="24"/>
        </w:rPr>
        <w:t xml:space="preserve"> object </w:t>
      </w:r>
      <w:proofErr w:type="spellStart"/>
      <w:r w:rsidRPr="00016CA0">
        <w:rPr>
          <w:szCs w:val="24"/>
        </w:rPr>
        <w:t>trong</w:t>
      </w:r>
      <w:proofErr w:type="spellEnd"/>
      <w:r w:rsidRPr="00016CA0">
        <w:rPr>
          <w:szCs w:val="24"/>
        </w:rPr>
        <w:t xml:space="preserve"> </w:t>
      </w:r>
      <w:proofErr w:type="spellStart"/>
      <w:r w:rsidRPr="00016CA0">
        <w:rPr>
          <w:szCs w:val="24"/>
        </w:rPr>
        <w:t>hệ</w:t>
      </w:r>
      <w:proofErr w:type="spellEnd"/>
      <w:r w:rsidRPr="00016CA0">
        <w:rPr>
          <w:szCs w:val="24"/>
        </w:rPr>
        <w:t xml:space="preserve"> </w:t>
      </w:r>
      <w:proofErr w:type="spellStart"/>
      <w:r w:rsidRPr="00016CA0">
        <w:rPr>
          <w:szCs w:val="24"/>
        </w:rPr>
        <w:t>thống</w:t>
      </w:r>
      <w:proofErr w:type="spellEnd"/>
      <w:r w:rsidRPr="00016CA0" w:rsidR="00E10BDC">
        <w:rPr>
          <w:szCs w:val="24"/>
        </w:rPr>
        <w:t>.</w:t>
      </w:r>
    </w:p>
    <w:p w:rsidRPr="00016CA0" w:rsidR="005C2C0E" w:rsidP="005C2C0E" w:rsidRDefault="005C2C0E" w14:paraId="78B0DACA" w14:textId="77777777">
      <w:pPr>
        <w:ind w:firstLine="504"/>
        <w:rPr>
          <w:szCs w:val="24"/>
        </w:rPr>
      </w:pPr>
      <w:r w:rsidRPr="00016CA0">
        <w:rPr>
          <w:szCs w:val="24"/>
        </w:rPr>
        <w:t xml:space="preserve">OWD </w:t>
      </w:r>
      <w:proofErr w:type="spellStart"/>
      <w:r w:rsidRPr="00016CA0">
        <w:rPr>
          <w:szCs w:val="24"/>
        </w:rPr>
        <w:t>thường</w:t>
      </w:r>
      <w:proofErr w:type="spellEnd"/>
      <w:r w:rsidRPr="00016CA0">
        <w:rPr>
          <w:szCs w:val="24"/>
        </w:rPr>
        <w:t xml:space="preserve"> </w:t>
      </w:r>
      <w:proofErr w:type="spellStart"/>
      <w:r w:rsidRPr="00016CA0">
        <w:rPr>
          <w:szCs w:val="24"/>
        </w:rPr>
        <w:t>được</w:t>
      </w:r>
      <w:proofErr w:type="spellEnd"/>
      <w:r w:rsidRPr="00016CA0">
        <w:rPr>
          <w:szCs w:val="24"/>
        </w:rPr>
        <w:t xml:space="preserve"> </w:t>
      </w:r>
      <w:proofErr w:type="spellStart"/>
      <w:r w:rsidRPr="00016CA0">
        <w:rPr>
          <w:szCs w:val="24"/>
        </w:rPr>
        <w:t>sử</w:t>
      </w:r>
      <w:proofErr w:type="spellEnd"/>
      <w:r w:rsidRPr="00016CA0">
        <w:rPr>
          <w:szCs w:val="24"/>
        </w:rPr>
        <w:t xml:space="preserve"> </w:t>
      </w:r>
      <w:proofErr w:type="spellStart"/>
      <w:r w:rsidRPr="00016CA0">
        <w:rPr>
          <w:szCs w:val="24"/>
        </w:rPr>
        <w:t>dụng</w:t>
      </w:r>
      <w:proofErr w:type="spellEnd"/>
      <w:r w:rsidRPr="00016CA0">
        <w:rPr>
          <w:szCs w:val="24"/>
        </w:rPr>
        <w:t xml:space="preserve"> </w:t>
      </w:r>
      <w:proofErr w:type="spellStart"/>
      <w:r w:rsidRPr="00016CA0">
        <w:rPr>
          <w:szCs w:val="24"/>
        </w:rPr>
        <w:t>kết</w:t>
      </w:r>
      <w:proofErr w:type="spellEnd"/>
      <w:r w:rsidRPr="00016CA0">
        <w:rPr>
          <w:szCs w:val="24"/>
        </w:rPr>
        <w:t xml:space="preserve"> </w:t>
      </w:r>
      <w:proofErr w:type="spellStart"/>
      <w:r w:rsidRPr="00016CA0">
        <w:rPr>
          <w:szCs w:val="24"/>
        </w:rPr>
        <w:t>hợp</w:t>
      </w:r>
      <w:proofErr w:type="spellEnd"/>
      <w:r w:rsidRPr="00016CA0">
        <w:rPr>
          <w:szCs w:val="24"/>
        </w:rPr>
        <w:t xml:space="preserve"> </w:t>
      </w:r>
      <w:proofErr w:type="spellStart"/>
      <w:r w:rsidRPr="00016CA0">
        <w:rPr>
          <w:szCs w:val="24"/>
        </w:rPr>
        <w:t>với</w:t>
      </w:r>
      <w:proofErr w:type="spellEnd"/>
      <w:r w:rsidRPr="00016CA0">
        <w:rPr>
          <w:szCs w:val="24"/>
        </w:rPr>
        <w:t xml:space="preserve"> </w:t>
      </w:r>
      <w:proofErr w:type="spellStart"/>
      <w:r w:rsidRPr="00016CA0">
        <w:rPr>
          <w:szCs w:val="24"/>
        </w:rPr>
        <w:t>các</w:t>
      </w:r>
      <w:proofErr w:type="spellEnd"/>
      <w:r w:rsidRPr="00016CA0">
        <w:rPr>
          <w:szCs w:val="24"/>
        </w:rPr>
        <w:t xml:space="preserve"> </w:t>
      </w:r>
      <w:proofErr w:type="spellStart"/>
      <w:r w:rsidRPr="00016CA0">
        <w:rPr>
          <w:szCs w:val="24"/>
        </w:rPr>
        <w:t>cơ</w:t>
      </w:r>
      <w:proofErr w:type="spellEnd"/>
      <w:r w:rsidRPr="00016CA0">
        <w:rPr>
          <w:szCs w:val="24"/>
        </w:rPr>
        <w:t xml:space="preserve"> </w:t>
      </w:r>
      <w:proofErr w:type="spellStart"/>
      <w:r w:rsidRPr="00016CA0">
        <w:rPr>
          <w:szCs w:val="24"/>
        </w:rPr>
        <w:t>chế</w:t>
      </w:r>
      <w:proofErr w:type="spellEnd"/>
      <w:r w:rsidRPr="00016CA0">
        <w:rPr>
          <w:szCs w:val="24"/>
        </w:rPr>
        <w:t xml:space="preserve"> </w:t>
      </w:r>
      <w:proofErr w:type="spellStart"/>
      <w:r w:rsidRPr="00016CA0">
        <w:rPr>
          <w:szCs w:val="24"/>
        </w:rPr>
        <w:t>bảo</w:t>
      </w:r>
      <w:proofErr w:type="spellEnd"/>
      <w:r w:rsidRPr="00016CA0">
        <w:rPr>
          <w:szCs w:val="24"/>
        </w:rPr>
        <w:t xml:space="preserve"> </w:t>
      </w:r>
      <w:proofErr w:type="spellStart"/>
      <w:r w:rsidRPr="00016CA0">
        <w:rPr>
          <w:szCs w:val="24"/>
        </w:rPr>
        <w:t>mật</w:t>
      </w:r>
      <w:proofErr w:type="spellEnd"/>
      <w:r w:rsidRPr="00016CA0">
        <w:rPr>
          <w:szCs w:val="24"/>
        </w:rPr>
        <w:t xml:space="preserve"> </w:t>
      </w:r>
      <w:proofErr w:type="spellStart"/>
      <w:r w:rsidRPr="00016CA0">
        <w:rPr>
          <w:szCs w:val="24"/>
        </w:rPr>
        <w:t>khác</w:t>
      </w:r>
      <w:proofErr w:type="spellEnd"/>
      <w:r w:rsidRPr="00016CA0">
        <w:rPr>
          <w:szCs w:val="24"/>
        </w:rPr>
        <w:t xml:space="preserve"> </w:t>
      </w:r>
      <w:proofErr w:type="spellStart"/>
      <w:r w:rsidRPr="00016CA0">
        <w:rPr>
          <w:szCs w:val="24"/>
        </w:rPr>
        <w:t>như</w:t>
      </w:r>
      <w:proofErr w:type="spellEnd"/>
      <w:r w:rsidRPr="00016CA0">
        <w:rPr>
          <w:szCs w:val="24"/>
        </w:rPr>
        <w:t>:</w:t>
      </w:r>
    </w:p>
    <w:p w:rsidRPr="00016CA0" w:rsidR="005C2C0E" w:rsidP="005C2C0E" w:rsidRDefault="005C2C0E" w14:paraId="33C679C2" w14:textId="77777777">
      <w:pPr>
        <w:numPr>
          <w:ilvl w:val="0"/>
          <w:numId w:val="24"/>
        </w:numPr>
        <w:tabs>
          <w:tab w:val="num" w:pos="720"/>
        </w:tabs>
        <w:rPr>
          <w:szCs w:val="24"/>
        </w:rPr>
      </w:pPr>
      <w:r w:rsidRPr="00016CA0">
        <w:rPr>
          <w:b/>
          <w:bCs/>
          <w:szCs w:val="24"/>
        </w:rPr>
        <w:t>Role Hierarchy</w:t>
      </w:r>
      <w:r w:rsidRPr="00016CA0">
        <w:rPr>
          <w:szCs w:val="24"/>
        </w:rPr>
        <w:t xml:space="preserve">: </w:t>
      </w:r>
      <w:proofErr w:type="spellStart"/>
      <w:r w:rsidRPr="00016CA0">
        <w:rPr>
          <w:szCs w:val="24"/>
        </w:rPr>
        <w:t>Cấu</w:t>
      </w:r>
      <w:proofErr w:type="spellEnd"/>
      <w:r w:rsidRPr="00016CA0">
        <w:rPr>
          <w:szCs w:val="24"/>
        </w:rPr>
        <w:t xml:space="preserve"> </w:t>
      </w:r>
      <w:proofErr w:type="spellStart"/>
      <w:r w:rsidRPr="00016CA0">
        <w:rPr>
          <w:szCs w:val="24"/>
        </w:rPr>
        <w:t>trúc</w:t>
      </w:r>
      <w:proofErr w:type="spellEnd"/>
      <w:r w:rsidRPr="00016CA0">
        <w:rPr>
          <w:szCs w:val="24"/>
        </w:rPr>
        <w:t xml:space="preserve"> </w:t>
      </w:r>
      <w:proofErr w:type="spellStart"/>
      <w:r w:rsidRPr="00016CA0">
        <w:rPr>
          <w:szCs w:val="24"/>
        </w:rPr>
        <w:t>vai</w:t>
      </w:r>
      <w:proofErr w:type="spellEnd"/>
      <w:r w:rsidRPr="00016CA0">
        <w:rPr>
          <w:szCs w:val="24"/>
        </w:rPr>
        <w:t xml:space="preserve"> </w:t>
      </w:r>
      <w:proofErr w:type="spellStart"/>
      <w:r w:rsidRPr="00016CA0">
        <w:rPr>
          <w:szCs w:val="24"/>
        </w:rPr>
        <w:t>trò</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phép</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cấp</w:t>
      </w:r>
      <w:proofErr w:type="spellEnd"/>
      <w:r w:rsidRPr="00016CA0">
        <w:rPr>
          <w:szCs w:val="24"/>
        </w:rPr>
        <w:t xml:space="preserve"> </w:t>
      </w:r>
      <w:proofErr w:type="spellStart"/>
      <w:r w:rsidRPr="00016CA0">
        <w:rPr>
          <w:szCs w:val="24"/>
        </w:rPr>
        <w:t>cao</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dữ</w:t>
      </w:r>
      <w:proofErr w:type="spellEnd"/>
      <w:r w:rsidRPr="00016CA0">
        <w:rPr>
          <w:szCs w:val="24"/>
        </w:rPr>
        <w:t xml:space="preserve"> </w:t>
      </w:r>
      <w:proofErr w:type="spellStart"/>
      <w:r w:rsidRPr="00016CA0">
        <w:rPr>
          <w:szCs w:val="24"/>
        </w:rPr>
        <w:t>liệu</w:t>
      </w:r>
      <w:proofErr w:type="spellEnd"/>
      <w:r w:rsidRPr="00016CA0">
        <w:rPr>
          <w:szCs w:val="24"/>
        </w:rPr>
        <w:t xml:space="preserve"> </w:t>
      </w:r>
      <w:proofErr w:type="spellStart"/>
      <w:r w:rsidRPr="00016CA0">
        <w:rPr>
          <w:szCs w:val="24"/>
        </w:rPr>
        <w:t>của</w:t>
      </w:r>
      <w:proofErr w:type="spellEnd"/>
      <w:r w:rsidRPr="00016CA0">
        <w:rPr>
          <w:szCs w:val="24"/>
        </w:rPr>
        <w:t xml:space="preserve"> </w:t>
      </w:r>
      <w:proofErr w:type="spellStart"/>
      <w:r w:rsidRPr="00016CA0">
        <w:rPr>
          <w:szCs w:val="24"/>
        </w:rPr>
        <w:t>những</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cấp</w:t>
      </w:r>
      <w:proofErr w:type="spellEnd"/>
      <w:r w:rsidRPr="00016CA0">
        <w:rPr>
          <w:szCs w:val="24"/>
        </w:rPr>
        <w:t xml:space="preserve"> </w:t>
      </w:r>
      <w:proofErr w:type="spellStart"/>
      <w:r w:rsidRPr="00016CA0">
        <w:rPr>
          <w:szCs w:val="24"/>
        </w:rPr>
        <w:t>thấp</w:t>
      </w:r>
      <w:proofErr w:type="spellEnd"/>
      <w:r w:rsidRPr="00016CA0">
        <w:rPr>
          <w:szCs w:val="24"/>
        </w:rPr>
        <w:t>.</w:t>
      </w:r>
    </w:p>
    <w:p w:rsidRPr="00016CA0" w:rsidR="005C2C0E" w:rsidP="005C2C0E" w:rsidRDefault="005C2C0E" w14:paraId="6039E369" w14:textId="77777777">
      <w:pPr>
        <w:numPr>
          <w:ilvl w:val="0"/>
          <w:numId w:val="24"/>
        </w:numPr>
        <w:tabs>
          <w:tab w:val="num" w:pos="720"/>
        </w:tabs>
        <w:rPr>
          <w:szCs w:val="24"/>
        </w:rPr>
      </w:pPr>
      <w:r w:rsidRPr="00016CA0">
        <w:rPr>
          <w:b/>
          <w:bCs/>
          <w:szCs w:val="24"/>
        </w:rPr>
        <w:t>Sharing Rules</w:t>
      </w:r>
      <w:r w:rsidRPr="00016CA0">
        <w:rPr>
          <w:szCs w:val="24"/>
        </w:rPr>
        <w:t xml:space="preserve">: Quy </w:t>
      </w:r>
      <w:proofErr w:type="spellStart"/>
      <w:r w:rsidRPr="00016CA0">
        <w:rPr>
          <w:szCs w:val="24"/>
        </w:rPr>
        <w:t>tắc</w:t>
      </w:r>
      <w:proofErr w:type="spellEnd"/>
      <w:r w:rsidRPr="00016CA0">
        <w:rPr>
          <w:szCs w:val="24"/>
        </w:rPr>
        <w:t xml:space="preserve"> chia </w:t>
      </w:r>
      <w:proofErr w:type="spellStart"/>
      <w:r w:rsidRPr="00016CA0">
        <w:rPr>
          <w:szCs w:val="24"/>
        </w:rPr>
        <w:t>sẻ</w:t>
      </w:r>
      <w:proofErr w:type="spellEnd"/>
      <w:r w:rsidRPr="00016CA0">
        <w:rPr>
          <w:szCs w:val="24"/>
        </w:rPr>
        <w:t xml:space="preserve"> </w:t>
      </w:r>
      <w:proofErr w:type="spellStart"/>
      <w:r w:rsidRPr="00016CA0">
        <w:rPr>
          <w:szCs w:val="24"/>
        </w:rPr>
        <w:t>dữ</w:t>
      </w:r>
      <w:proofErr w:type="spellEnd"/>
      <w:r w:rsidRPr="00016CA0">
        <w:rPr>
          <w:szCs w:val="24"/>
        </w:rPr>
        <w:t xml:space="preserve"> </w:t>
      </w:r>
      <w:proofErr w:type="spellStart"/>
      <w:r w:rsidRPr="00016CA0">
        <w:rPr>
          <w:szCs w:val="24"/>
        </w:rPr>
        <w:t>liệu</w:t>
      </w:r>
      <w:proofErr w:type="spellEnd"/>
      <w:r w:rsidRPr="00016CA0">
        <w:rPr>
          <w:szCs w:val="24"/>
        </w:rPr>
        <w:t xml:space="preserve"> </w:t>
      </w:r>
      <w:proofErr w:type="spellStart"/>
      <w:r w:rsidRPr="00016CA0">
        <w:rPr>
          <w:szCs w:val="24"/>
        </w:rPr>
        <w:t>cụ</w:t>
      </w:r>
      <w:proofErr w:type="spellEnd"/>
      <w:r w:rsidRPr="00016CA0">
        <w:rPr>
          <w:szCs w:val="24"/>
        </w:rPr>
        <w:t xml:space="preserve"> </w:t>
      </w:r>
      <w:proofErr w:type="spellStart"/>
      <w:r w:rsidRPr="00016CA0">
        <w:rPr>
          <w:szCs w:val="24"/>
        </w:rPr>
        <w:t>thể</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các</w:t>
      </w:r>
      <w:proofErr w:type="spellEnd"/>
      <w:r w:rsidRPr="00016CA0">
        <w:rPr>
          <w:szCs w:val="24"/>
        </w:rPr>
        <w:t xml:space="preserve"> </w:t>
      </w:r>
      <w:proofErr w:type="spellStart"/>
      <w:r w:rsidRPr="00016CA0">
        <w:rPr>
          <w:szCs w:val="24"/>
        </w:rPr>
        <w:t>nhóm</w:t>
      </w:r>
      <w:proofErr w:type="spellEnd"/>
      <w:r w:rsidRPr="00016CA0">
        <w:rPr>
          <w:szCs w:val="24"/>
        </w:rPr>
        <w:t xml:space="preserve"> </w:t>
      </w:r>
      <w:proofErr w:type="spellStart"/>
      <w:r w:rsidRPr="00016CA0">
        <w:rPr>
          <w:szCs w:val="24"/>
        </w:rPr>
        <w:t>hoặc</w:t>
      </w:r>
      <w:proofErr w:type="spellEnd"/>
      <w:r w:rsidRPr="00016CA0">
        <w:rPr>
          <w:szCs w:val="24"/>
        </w:rPr>
        <w:t xml:space="preserve"> </w:t>
      </w:r>
      <w:proofErr w:type="spellStart"/>
      <w:r w:rsidRPr="00016CA0">
        <w:rPr>
          <w:szCs w:val="24"/>
        </w:rPr>
        <w:t>bộ</w:t>
      </w:r>
      <w:proofErr w:type="spellEnd"/>
      <w:r w:rsidRPr="00016CA0">
        <w:rPr>
          <w:szCs w:val="24"/>
        </w:rPr>
        <w:t xml:space="preserve"> </w:t>
      </w:r>
      <w:proofErr w:type="spellStart"/>
      <w:r w:rsidRPr="00016CA0">
        <w:rPr>
          <w:szCs w:val="24"/>
        </w:rPr>
        <w:t>phận</w:t>
      </w:r>
      <w:proofErr w:type="spellEnd"/>
      <w:r w:rsidRPr="00016CA0">
        <w:rPr>
          <w:szCs w:val="24"/>
        </w:rPr>
        <w:t xml:space="preserve"> </w:t>
      </w:r>
      <w:proofErr w:type="spellStart"/>
      <w:r w:rsidRPr="00016CA0">
        <w:rPr>
          <w:szCs w:val="24"/>
        </w:rPr>
        <w:t>khác</w:t>
      </w:r>
      <w:proofErr w:type="spellEnd"/>
      <w:r w:rsidRPr="00016CA0">
        <w:rPr>
          <w:szCs w:val="24"/>
        </w:rPr>
        <w:t xml:space="preserve"> </w:t>
      </w:r>
      <w:proofErr w:type="spellStart"/>
      <w:r w:rsidRPr="00016CA0">
        <w:rPr>
          <w:szCs w:val="24"/>
        </w:rPr>
        <w:t>nhau</w:t>
      </w:r>
      <w:proofErr w:type="spellEnd"/>
      <w:r w:rsidRPr="00016CA0">
        <w:rPr>
          <w:szCs w:val="24"/>
        </w:rPr>
        <w:t xml:space="preserve"> </w:t>
      </w:r>
      <w:proofErr w:type="spellStart"/>
      <w:r w:rsidRPr="00016CA0">
        <w:rPr>
          <w:szCs w:val="24"/>
        </w:rPr>
        <w:t>trong</w:t>
      </w:r>
      <w:proofErr w:type="spellEnd"/>
      <w:r w:rsidRPr="00016CA0">
        <w:rPr>
          <w:szCs w:val="24"/>
        </w:rPr>
        <w:t xml:space="preserve"> </w:t>
      </w:r>
      <w:proofErr w:type="spellStart"/>
      <w:r w:rsidRPr="00016CA0">
        <w:rPr>
          <w:szCs w:val="24"/>
        </w:rPr>
        <w:t>tổ</w:t>
      </w:r>
      <w:proofErr w:type="spellEnd"/>
      <w:r w:rsidRPr="00016CA0">
        <w:rPr>
          <w:szCs w:val="24"/>
        </w:rPr>
        <w:t xml:space="preserve"> </w:t>
      </w:r>
      <w:proofErr w:type="spellStart"/>
      <w:r w:rsidRPr="00016CA0">
        <w:rPr>
          <w:szCs w:val="24"/>
        </w:rPr>
        <w:t>chức</w:t>
      </w:r>
      <w:proofErr w:type="spellEnd"/>
      <w:r w:rsidRPr="00016CA0">
        <w:rPr>
          <w:szCs w:val="24"/>
        </w:rPr>
        <w:t>.</w:t>
      </w:r>
    </w:p>
    <w:p w:rsidRPr="00016CA0" w:rsidR="005C2C0E" w:rsidP="005C2C0E" w:rsidRDefault="005C2C0E" w14:paraId="27D62E7A" w14:textId="77777777">
      <w:pPr>
        <w:numPr>
          <w:ilvl w:val="0"/>
          <w:numId w:val="24"/>
        </w:numPr>
        <w:tabs>
          <w:tab w:val="num" w:pos="720"/>
        </w:tabs>
        <w:rPr>
          <w:szCs w:val="24"/>
        </w:rPr>
      </w:pPr>
      <w:r w:rsidRPr="00016CA0">
        <w:rPr>
          <w:b/>
          <w:bCs/>
          <w:szCs w:val="24"/>
        </w:rPr>
        <w:t>Manual Sharing</w:t>
      </w:r>
      <w:r w:rsidRPr="00016CA0">
        <w:rPr>
          <w:szCs w:val="24"/>
        </w:rPr>
        <w:t xml:space="preserve">: Chia </w:t>
      </w:r>
      <w:proofErr w:type="spellStart"/>
      <w:r w:rsidRPr="00016CA0">
        <w:rPr>
          <w:szCs w:val="24"/>
        </w:rPr>
        <w:t>sẻ</w:t>
      </w:r>
      <w:proofErr w:type="spellEnd"/>
      <w:r w:rsidRPr="00016CA0">
        <w:rPr>
          <w:szCs w:val="24"/>
        </w:rPr>
        <w:t xml:space="preserve"> </w:t>
      </w:r>
      <w:proofErr w:type="spellStart"/>
      <w:r w:rsidRPr="00016CA0">
        <w:rPr>
          <w:szCs w:val="24"/>
        </w:rPr>
        <w:t>thủ</w:t>
      </w:r>
      <w:proofErr w:type="spellEnd"/>
      <w:r w:rsidRPr="00016CA0">
        <w:rPr>
          <w:szCs w:val="24"/>
        </w:rPr>
        <w:t xml:space="preserve"> </w:t>
      </w:r>
      <w:proofErr w:type="spellStart"/>
      <w:r w:rsidRPr="00016CA0">
        <w:rPr>
          <w:szCs w:val="24"/>
        </w:rPr>
        <w:t>công</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các</w:t>
      </w:r>
      <w:proofErr w:type="spellEnd"/>
      <w:r w:rsidRPr="00016CA0">
        <w:rPr>
          <w:szCs w:val="24"/>
        </w:rPr>
        <w:t xml:space="preserve"> </w:t>
      </w:r>
      <w:proofErr w:type="spellStart"/>
      <w:r w:rsidRPr="00016CA0">
        <w:rPr>
          <w:szCs w:val="24"/>
        </w:rPr>
        <w:t>cá</w:t>
      </w:r>
      <w:proofErr w:type="spellEnd"/>
      <w:r w:rsidRPr="00016CA0">
        <w:rPr>
          <w:szCs w:val="24"/>
        </w:rPr>
        <w:t xml:space="preserve"> </w:t>
      </w:r>
      <w:proofErr w:type="spellStart"/>
      <w:r w:rsidRPr="00016CA0">
        <w:rPr>
          <w:szCs w:val="24"/>
        </w:rPr>
        <w:t>nhân</w:t>
      </w:r>
      <w:proofErr w:type="spellEnd"/>
      <w:r w:rsidRPr="00016CA0">
        <w:rPr>
          <w:szCs w:val="24"/>
        </w:rPr>
        <w:t xml:space="preserve"> </w:t>
      </w:r>
      <w:proofErr w:type="spellStart"/>
      <w:r w:rsidRPr="00016CA0">
        <w:rPr>
          <w:szCs w:val="24"/>
        </w:rPr>
        <w:t>cụ</w:t>
      </w:r>
      <w:proofErr w:type="spellEnd"/>
      <w:r w:rsidRPr="00016CA0">
        <w:rPr>
          <w:szCs w:val="24"/>
        </w:rPr>
        <w:t xml:space="preserve"> </w:t>
      </w:r>
      <w:proofErr w:type="spellStart"/>
      <w:r w:rsidRPr="00016CA0">
        <w:rPr>
          <w:szCs w:val="24"/>
        </w:rPr>
        <w:t>thể</w:t>
      </w:r>
      <w:proofErr w:type="spellEnd"/>
      <w:r w:rsidRPr="00016CA0">
        <w:rPr>
          <w:szCs w:val="24"/>
        </w:rPr>
        <w:t xml:space="preserve">, </w:t>
      </w:r>
      <w:proofErr w:type="spellStart"/>
      <w:r w:rsidRPr="00016CA0">
        <w:rPr>
          <w:szCs w:val="24"/>
        </w:rPr>
        <w:t>áp</w:t>
      </w:r>
      <w:proofErr w:type="spellEnd"/>
      <w:r w:rsidRPr="00016CA0">
        <w:rPr>
          <w:szCs w:val="24"/>
        </w:rPr>
        <w:t xml:space="preserve"> </w:t>
      </w:r>
      <w:proofErr w:type="spellStart"/>
      <w:r w:rsidRPr="00016CA0">
        <w:rPr>
          <w:szCs w:val="24"/>
        </w:rPr>
        <w:t>dụng</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từng</w:t>
      </w:r>
      <w:proofErr w:type="spellEnd"/>
      <w:r w:rsidRPr="00016CA0">
        <w:rPr>
          <w:szCs w:val="24"/>
        </w:rPr>
        <w:t xml:space="preserve"> </w:t>
      </w:r>
      <w:proofErr w:type="spellStart"/>
      <w:r w:rsidRPr="00016CA0">
        <w:rPr>
          <w:szCs w:val="24"/>
        </w:rPr>
        <w:t>bản</w:t>
      </w:r>
      <w:proofErr w:type="spellEnd"/>
      <w:r w:rsidRPr="00016CA0">
        <w:rPr>
          <w:szCs w:val="24"/>
        </w:rPr>
        <w:t xml:space="preserve"> </w:t>
      </w:r>
      <w:proofErr w:type="spellStart"/>
      <w:r w:rsidRPr="00016CA0">
        <w:rPr>
          <w:szCs w:val="24"/>
        </w:rPr>
        <w:t>ghi</w:t>
      </w:r>
      <w:proofErr w:type="spellEnd"/>
      <w:r w:rsidRPr="00016CA0">
        <w:rPr>
          <w:szCs w:val="24"/>
        </w:rPr>
        <w:t xml:space="preserve"> </w:t>
      </w:r>
      <w:proofErr w:type="spellStart"/>
      <w:r w:rsidRPr="00016CA0">
        <w:rPr>
          <w:szCs w:val="24"/>
        </w:rPr>
        <w:t>một</w:t>
      </w:r>
      <w:proofErr w:type="spellEnd"/>
      <w:r w:rsidRPr="00016CA0">
        <w:rPr>
          <w:szCs w:val="24"/>
        </w:rPr>
        <w:t xml:space="preserve"> </w:t>
      </w:r>
      <w:proofErr w:type="spellStart"/>
      <w:r w:rsidRPr="00016CA0">
        <w:rPr>
          <w:szCs w:val="24"/>
        </w:rPr>
        <w:t>cách</w:t>
      </w:r>
      <w:proofErr w:type="spellEnd"/>
      <w:r w:rsidRPr="00016CA0">
        <w:rPr>
          <w:szCs w:val="24"/>
        </w:rPr>
        <w:t xml:space="preserve"> </w:t>
      </w:r>
      <w:proofErr w:type="spellStart"/>
      <w:r w:rsidRPr="00016CA0">
        <w:rPr>
          <w:szCs w:val="24"/>
        </w:rPr>
        <w:t>linh</w:t>
      </w:r>
      <w:proofErr w:type="spellEnd"/>
      <w:r w:rsidRPr="00016CA0">
        <w:rPr>
          <w:szCs w:val="24"/>
        </w:rPr>
        <w:t xml:space="preserve"> </w:t>
      </w:r>
      <w:proofErr w:type="spellStart"/>
      <w:r w:rsidRPr="00016CA0">
        <w:rPr>
          <w:szCs w:val="24"/>
        </w:rPr>
        <w:t>hoạt</w:t>
      </w:r>
      <w:proofErr w:type="spellEnd"/>
      <w:r w:rsidRPr="00016CA0">
        <w:rPr>
          <w:szCs w:val="24"/>
        </w:rPr>
        <w:t>.</w:t>
      </w:r>
    </w:p>
    <w:p w:rsidRPr="00016CA0" w:rsidR="00D1082E" w:rsidP="00016CA0" w:rsidRDefault="009D4531" w14:paraId="3A2DE136" w14:textId="08C7BCB3">
      <w:pPr>
        <w:pStyle w:val="FISHeading20"/>
        <w:tabs>
          <w:tab w:val="clear" w:pos="1080"/>
          <w:tab w:val="left" w:pos="900"/>
        </w:tabs>
        <w:ind w:left="540"/>
        <w:rPr>
          <w:rFonts w:eastAsia="SimSun"/>
          <w:sz w:val="24"/>
          <w:szCs w:val="24"/>
          <w:shd w:val="clear" w:color="auto" w:fill="FFFFFF"/>
        </w:rPr>
      </w:pPr>
      <w:bookmarkStart w:name="_Toc181808884" w:id="390"/>
      <w:r w:rsidRPr="00016CA0">
        <w:rPr>
          <w:rFonts w:eastAsia="SimSun"/>
          <w:sz w:val="24"/>
          <w:szCs w:val="24"/>
          <w:shd w:val="clear" w:color="auto" w:fill="FFFFFF"/>
        </w:rPr>
        <w:t xml:space="preserve">Các </w:t>
      </w:r>
      <w:proofErr w:type="spellStart"/>
      <w:r w:rsidRPr="00016CA0">
        <w:rPr>
          <w:rFonts w:eastAsia="SimSun"/>
          <w:sz w:val="24"/>
          <w:szCs w:val="24"/>
          <w:shd w:val="clear" w:color="auto" w:fill="FFFFFF"/>
        </w:rPr>
        <w:t>loại</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cài</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đặt</w:t>
      </w:r>
      <w:proofErr w:type="spellEnd"/>
      <w:r w:rsidRPr="00016CA0">
        <w:rPr>
          <w:rFonts w:eastAsia="SimSun"/>
          <w:sz w:val="24"/>
          <w:szCs w:val="24"/>
          <w:shd w:val="clear" w:color="auto" w:fill="FFFFFF"/>
        </w:rPr>
        <w:t xml:space="preserve"> OWD</w:t>
      </w:r>
      <w:bookmarkEnd w:id="390"/>
    </w:p>
    <w:tbl>
      <w:tblPr>
        <w:tblW w:w="9355" w:type="dxa"/>
        <w:tblInd w:w="113" w:type="dxa"/>
        <w:tblLook w:val="04A0" w:firstRow="1" w:lastRow="0" w:firstColumn="1" w:lastColumn="0" w:noHBand="0" w:noVBand="1"/>
      </w:tblPr>
      <w:tblGrid>
        <w:gridCol w:w="670"/>
        <w:gridCol w:w="2274"/>
        <w:gridCol w:w="6411"/>
      </w:tblGrid>
      <w:tr w:rsidRPr="00016CA0" w:rsidR="00856151" w:rsidTr="008B443B" w14:paraId="152BEC4E" w14:textId="77777777">
        <w:trPr>
          <w:trHeight w:val="642"/>
        </w:trPr>
        <w:tc>
          <w:tcPr>
            <w:tcW w:w="670" w:type="dxa"/>
            <w:tcBorders>
              <w:top w:val="single" w:color="auto" w:sz="4" w:space="0"/>
              <w:left w:val="single" w:color="auto" w:sz="4" w:space="0"/>
              <w:bottom w:val="single" w:color="auto" w:sz="4" w:space="0"/>
              <w:right w:val="single" w:color="auto" w:sz="4" w:space="0"/>
            </w:tcBorders>
            <w:shd w:val="clear" w:color="000000" w:fill="E2EFD9"/>
            <w:vAlign w:val="center"/>
            <w:hideMark/>
          </w:tcPr>
          <w:p w:rsidRPr="00016CA0" w:rsidR="00856151" w:rsidP="00016CA0" w:rsidRDefault="00856151" w14:paraId="5995F7F4" w14:textId="77777777">
            <w:pPr>
              <w:spacing w:before="0" w:line="360" w:lineRule="auto"/>
              <w:contextualSpacing w:val="0"/>
              <w:jc w:val="center"/>
              <w:rPr>
                <w:rFonts w:eastAsia="Times New Roman"/>
                <w:b/>
                <w:bCs/>
                <w:color w:val="000000"/>
                <w:szCs w:val="24"/>
              </w:rPr>
            </w:pPr>
            <w:r w:rsidRPr="00016CA0">
              <w:rPr>
                <w:rFonts w:eastAsia="Times New Roman"/>
                <w:b/>
                <w:bCs/>
                <w:szCs w:val="24"/>
              </w:rPr>
              <w:t>STT</w:t>
            </w:r>
          </w:p>
        </w:tc>
        <w:tc>
          <w:tcPr>
            <w:tcW w:w="2274" w:type="dxa"/>
            <w:tcBorders>
              <w:top w:val="single" w:color="auto" w:sz="4" w:space="0"/>
              <w:left w:val="nil"/>
              <w:bottom w:val="single" w:color="auto" w:sz="4" w:space="0"/>
              <w:right w:val="single" w:color="auto" w:sz="4" w:space="0"/>
            </w:tcBorders>
            <w:shd w:val="clear" w:color="000000" w:fill="E2EFD9"/>
            <w:vAlign w:val="center"/>
            <w:hideMark/>
          </w:tcPr>
          <w:p w:rsidRPr="00016CA0" w:rsidR="00856151" w:rsidP="00016CA0" w:rsidRDefault="00856151" w14:paraId="695636B6" w14:textId="77777777">
            <w:pPr>
              <w:spacing w:before="0" w:line="360" w:lineRule="auto"/>
              <w:contextualSpacing w:val="0"/>
              <w:jc w:val="center"/>
              <w:rPr>
                <w:rFonts w:eastAsia="Times New Roman"/>
                <w:b/>
                <w:bCs/>
                <w:color w:val="000000"/>
                <w:szCs w:val="24"/>
              </w:rPr>
            </w:pPr>
            <w:proofErr w:type="spellStart"/>
            <w:r w:rsidRPr="00016CA0">
              <w:rPr>
                <w:rFonts w:eastAsia="Times New Roman"/>
                <w:b/>
                <w:bCs/>
                <w:szCs w:val="24"/>
              </w:rPr>
              <w:t>Tên</w:t>
            </w:r>
            <w:proofErr w:type="spellEnd"/>
            <w:r w:rsidRPr="00016CA0">
              <w:rPr>
                <w:rFonts w:eastAsia="Times New Roman"/>
                <w:b/>
                <w:bCs/>
                <w:szCs w:val="24"/>
              </w:rPr>
              <w:t xml:space="preserve"> object</w:t>
            </w:r>
          </w:p>
        </w:tc>
        <w:tc>
          <w:tcPr>
            <w:tcW w:w="6411" w:type="dxa"/>
            <w:tcBorders>
              <w:top w:val="single" w:color="auto" w:sz="4" w:space="0"/>
              <w:left w:val="nil"/>
              <w:bottom w:val="single" w:color="auto" w:sz="4" w:space="0"/>
              <w:right w:val="single" w:color="auto" w:sz="4" w:space="0"/>
            </w:tcBorders>
            <w:shd w:val="clear" w:color="000000" w:fill="E2EFD9"/>
            <w:vAlign w:val="center"/>
            <w:hideMark/>
          </w:tcPr>
          <w:p w:rsidRPr="00016CA0" w:rsidR="00856151" w:rsidP="00016CA0" w:rsidRDefault="00856151" w14:paraId="2B7DD39D" w14:textId="77777777">
            <w:pPr>
              <w:spacing w:before="0" w:line="360" w:lineRule="auto"/>
              <w:contextualSpacing w:val="0"/>
              <w:jc w:val="center"/>
              <w:rPr>
                <w:rFonts w:eastAsia="Times New Roman"/>
                <w:b/>
                <w:bCs/>
                <w:color w:val="000000"/>
                <w:szCs w:val="24"/>
              </w:rPr>
            </w:pPr>
            <w:proofErr w:type="spellStart"/>
            <w:r w:rsidRPr="00016CA0">
              <w:rPr>
                <w:rFonts w:eastAsia="Times New Roman"/>
                <w:b/>
                <w:bCs/>
                <w:szCs w:val="24"/>
              </w:rPr>
              <w:t>Mô</w:t>
            </w:r>
            <w:proofErr w:type="spellEnd"/>
            <w:r w:rsidRPr="00016CA0">
              <w:rPr>
                <w:rFonts w:eastAsia="Times New Roman"/>
                <w:b/>
                <w:bCs/>
                <w:szCs w:val="24"/>
              </w:rPr>
              <w:t xml:space="preserve"> </w:t>
            </w:r>
            <w:proofErr w:type="spellStart"/>
            <w:r w:rsidRPr="00016CA0">
              <w:rPr>
                <w:rFonts w:eastAsia="Times New Roman"/>
                <w:b/>
                <w:bCs/>
                <w:szCs w:val="24"/>
              </w:rPr>
              <w:t>tả</w:t>
            </w:r>
            <w:proofErr w:type="spellEnd"/>
          </w:p>
        </w:tc>
      </w:tr>
      <w:tr w:rsidRPr="00016CA0" w:rsidR="00856151" w:rsidTr="00856151" w14:paraId="053C44C9" w14:textId="77777777">
        <w:trPr>
          <w:trHeight w:val="1240"/>
        </w:trPr>
        <w:tc>
          <w:tcPr>
            <w:tcW w:w="670" w:type="dxa"/>
            <w:tcBorders>
              <w:top w:val="nil"/>
              <w:left w:val="single" w:color="auto" w:sz="4" w:space="0"/>
              <w:bottom w:val="single" w:color="auto" w:sz="4" w:space="0"/>
              <w:right w:val="single" w:color="auto" w:sz="4" w:space="0"/>
            </w:tcBorders>
            <w:shd w:val="clear" w:color="auto" w:fill="auto"/>
            <w:vAlign w:val="center"/>
            <w:hideMark/>
          </w:tcPr>
          <w:p w:rsidRPr="00016CA0" w:rsidR="00856151" w:rsidP="00016CA0" w:rsidRDefault="00856151" w14:paraId="51151DA3"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1</w:t>
            </w:r>
          </w:p>
        </w:tc>
        <w:tc>
          <w:tcPr>
            <w:tcW w:w="2274" w:type="dxa"/>
            <w:tcBorders>
              <w:top w:val="nil"/>
              <w:left w:val="nil"/>
              <w:bottom w:val="single" w:color="auto" w:sz="4" w:space="0"/>
              <w:right w:val="single" w:color="auto" w:sz="4" w:space="0"/>
            </w:tcBorders>
            <w:shd w:val="clear" w:color="auto" w:fill="auto"/>
            <w:vAlign w:val="center"/>
            <w:hideMark/>
          </w:tcPr>
          <w:p w:rsidRPr="00016CA0" w:rsidR="00856151" w:rsidP="00016CA0" w:rsidRDefault="00856151" w14:paraId="321EE3FC" w14:textId="77777777">
            <w:pPr>
              <w:spacing w:before="0" w:line="360" w:lineRule="auto"/>
              <w:contextualSpacing w:val="0"/>
              <w:jc w:val="left"/>
              <w:rPr>
                <w:rFonts w:eastAsia="Times New Roman"/>
                <w:color w:val="000000"/>
                <w:szCs w:val="24"/>
              </w:rPr>
            </w:pPr>
            <w:r w:rsidRPr="00016CA0">
              <w:rPr>
                <w:rFonts w:eastAsia="Times New Roman"/>
                <w:color w:val="000000"/>
                <w:szCs w:val="24"/>
              </w:rPr>
              <w:t>Private (</w:t>
            </w:r>
            <w:proofErr w:type="spellStart"/>
            <w:r w:rsidRPr="00016CA0">
              <w:rPr>
                <w:rFonts w:eastAsia="Times New Roman"/>
                <w:color w:val="000000"/>
                <w:szCs w:val="24"/>
              </w:rPr>
              <w:t>Riêng</w:t>
            </w:r>
            <w:proofErr w:type="spellEnd"/>
            <w:r w:rsidRPr="00016CA0">
              <w:rPr>
                <w:rFonts w:eastAsia="Times New Roman"/>
                <w:color w:val="000000"/>
                <w:szCs w:val="24"/>
              </w:rPr>
              <w:t xml:space="preserve"> </w:t>
            </w:r>
            <w:proofErr w:type="spellStart"/>
            <w:r w:rsidRPr="00016CA0">
              <w:rPr>
                <w:rFonts w:eastAsia="Times New Roman"/>
                <w:color w:val="000000"/>
                <w:szCs w:val="24"/>
              </w:rPr>
              <w:t>tư</w:t>
            </w:r>
            <w:proofErr w:type="spellEnd"/>
            <w:r w:rsidRPr="00016CA0">
              <w:rPr>
                <w:rFonts w:eastAsia="Times New Roman"/>
                <w:color w:val="000000"/>
                <w:szCs w:val="24"/>
              </w:rPr>
              <w:t>)</w:t>
            </w:r>
          </w:p>
        </w:tc>
        <w:tc>
          <w:tcPr>
            <w:tcW w:w="6411" w:type="dxa"/>
            <w:tcBorders>
              <w:top w:val="nil"/>
              <w:left w:val="nil"/>
              <w:bottom w:val="single" w:color="auto" w:sz="4" w:space="0"/>
              <w:right w:val="single" w:color="auto" w:sz="4" w:space="0"/>
            </w:tcBorders>
            <w:shd w:val="clear" w:color="auto" w:fill="auto"/>
            <w:vAlign w:val="center"/>
            <w:hideMark/>
          </w:tcPr>
          <w:p w:rsidRPr="00016CA0" w:rsidR="008B443B" w:rsidP="00016CA0" w:rsidRDefault="00856151" w14:paraId="17D0EDBC" w14:textId="77777777">
            <w:pPr>
              <w:pStyle w:val="ListParagraph"/>
              <w:numPr>
                <w:ilvl w:val="0"/>
                <w:numId w:val="25"/>
              </w:numPr>
              <w:spacing w:before="0" w:line="360" w:lineRule="auto"/>
              <w:contextualSpacing w:val="0"/>
              <w:rPr>
                <w:rFonts w:eastAsia="Times New Roman"/>
                <w:color w:val="000000"/>
                <w:sz w:val="24"/>
                <w:szCs w:val="24"/>
              </w:rPr>
            </w:pPr>
            <w:proofErr w:type="spellStart"/>
            <w:r w:rsidRPr="00016CA0">
              <w:rPr>
                <w:rFonts w:eastAsia="Times New Roman"/>
                <w:color w:val="000000"/>
                <w:sz w:val="24"/>
                <w:szCs w:val="24"/>
              </w:rPr>
              <w:t>Chỉ</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chủ</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sở</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hữu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ghi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và</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những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người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quản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lý</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có</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cấp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bậc</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cao</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hơn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mới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có</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quyền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truy</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cập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ghi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đó</w:t>
            </w:r>
            <w:proofErr w:type="spellEnd"/>
            <w:r w:rsidRPr="00016CA0">
              <w:rPr>
                <w:rFonts w:eastAsia="Times New Roman"/>
                <w:color w:val="000000"/>
                <w:sz w:val="24"/>
                <w:szCs w:val="24"/>
              </w:rPr>
              <w:t>.</w:t>
            </w:r>
          </w:p>
          <w:p w:rsidRPr="00016CA0" w:rsidR="00856151" w:rsidP="00016CA0" w:rsidRDefault="00856151" w14:paraId="661D185B" w14:textId="13D97101">
            <w:pPr>
              <w:pStyle w:val="ListParagraph"/>
              <w:numPr>
                <w:ilvl w:val="0"/>
                <w:numId w:val="25"/>
              </w:numPr>
              <w:spacing w:before="0" w:line="360" w:lineRule="auto"/>
              <w:contextualSpacing w:val="0"/>
              <w:rPr>
                <w:rFonts w:eastAsia="Times New Roman"/>
                <w:color w:val="000000"/>
                <w:sz w:val="24"/>
                <w:szCs w:val="24"/>
              </w:rPr>
            </w:pPr>
            <w:proofErr w:type="spellStart"/>
            <w:r w:rsidRPr="00016CA0">
              <w:rPr>
                <w:rFonts w:eastAsia="Times New Roman"/>
                <w:color w:val="000000"/>
                <w:sz w:val="24"/>
                <w:szCs w:val="24"/>
              </w:rPr>
              <w:t>Đây</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là</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cài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đặt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bảo</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mật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cao</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nhất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và</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phù</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hợp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khi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dữ</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liệu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cần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được</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bảo</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mật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không</w:t>
            </w:r>
            <w:proofErr w:type="spellEnd"/>
            <w:r w:rsidRPr="00016CA0">
              <w:rPr>
                <w:rFonts w:eastAsia="Times New Roman"/>
                <w:color w:val="000000"/>
                <w:sz w:val="24"/>
                <w:szCs w:val="24"/>
              </w:rPr>
              <w:t xml:space="preserve"> chia </w:t>
            </w:r>
            <w:proofErr w:type="spellStart"/>
            <w:r w:rsidRPr="00016CA0">
              <w:rPr>
                <w:rFonts w:eastAsia="Times New Roman"/>
                <w:color w:val="000000"/>
                <w:sz w:val="24"/>
                <w:szCs w:val="24"/>
              </w:rPr>
              <w:t>sẻ</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rộng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rãi</w:t>
            </w:r>
            <w:proofErr w:type="spellEnd"/>
          </w:p>
        </w:tc>
      </w:tr>
      <w:tr w:rsidRPr="00016CA0" w:rsidR="00856151" w:rsidTr="00856151" w14:paraId="3CB94292" w14:textId="77777777">
        <w:trPr>
          <w:trHeight w:val="1240"/>
        </w:trPr>
        <w:tc>
          <w:tcPr>
            <w:tcW w:w="670" w:type="dxa"/>
            <w:tcBorders>
              <w:top w:val="nil"/>
              <w:left w:val="single" w:color="auto" w:sz="4" w:space="0"/>
              <w:bottom w:val="single" w:color="auto" w:sz="4" w:space="0"/>
              <w:right w:val="single" w:color="auto" w:sz="4" w:space="0"/>
            </w:tcBorders>
            <w:shd w:val="clear" w:color="auto" w:fill="auto"/>
            <w:vAlign w:val="center"/>
            <w:hideMark/>
          </w:tcPr>
          <w:p w:rsidRPr="00016CA0" w:rsidR="00856151" w:rsidP="00016CA0" w:rsidRDefault="00856151" w14:paraId="742791CE"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2</w:t>
            </w:r>
          </w:p>
        </w:tc>
        <w:tc>
          <w:tcPr>
            <w:tcW w:w="2274" w:type="dxa"/>
            <w:tcBorders>
              <w:top w:val="nil"/>
              <w:left w:val="nil"/>
              <w:bottom w:val="single" w:color="auto" w:sz="4" w:space="0"/>
              <w:right w:val="single" w:color="auto" w:sz="4" w:space="0"/>
            </w:tcBorders>
            <w:shd w:val="clear" w:color="auto" w:fill="auto"/>
            <w:vAlign w:val="center"/>
            <w:hideMark/>
          </w:tcPr>
          <w:p w:rsidRPr="00016CA0" w:rsidR="00856151" w:rsidP="00016CA0" w:rsidRDefault="00856151" w14:paraId="2D119448"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Public Read Only (Công </w:t>
            </w:r>
            <w:proofErr w:type="spellStart"/>
            <w:r w:rsidRPr="00016CA0">
              <w:rPr>
                <w:rFonts w:eastAsia="Times New Roman"/>
                <w:color w:val="000000"/>
                <w:szCs w:val="24"/>
              </w:rPr>
              <w:t>khai</w:t>
            </w:r>
            <w:proofErr w:type="spellEnd"/>
            <w:r w:rsidRPr="00016CA0">
              <w:rPr>
                <w:rFonts w:eastAsia="Times New Roman"/>
                <w:color w:val="000000"/>
                <w:szCs w:val="24"/>
              </w:rPr>
              <w:t xml:space="preserve">, </w:t>
            </w:r>
            <w:proofErr w:type="spellStart"/>
            <w:r w:rsidRPr="00016CA0">
              <w:rPr>
                <w:rFonts w:eastAsia="Times New Roman"/>
                <w:color w:val="000000"/>
                <w:szCs w:val="24"/>
              </w:rPr>
              <w:t>chỉ</w:t>
            </w:r>
            <w:proofErr w:type="spellEnd"/>
            <w:r w:rsidRPr="00016CA0">
              <w:rPr>
                <w:rFonts w:eastAsia="Times New Roman"/>
                <w:color w:val="000000"/>
                <w:szCs w:val="24"/>
              </w:rPr>
              <w:t xml:space="preserve"> </w:t>
            </w:r>
            <w:proofErr w:type="spellStart"/>
            <w:r w:rsidRPr="00016CA0">
              <w:rPr>
                <w:rFonts w:eastAsia="Times New Roman"/>
                <w:color w:val="000000"/>
                <w:szCs w:val="24"/>
              </w:rPr>
              <w:t>đọc</w:t>
            </w:r>
            <w:proofErr w:type="spellEnd"/>
            <w:r w:rsidRPr="00016CA0">
              <w:rPr>
                <w:rFonts w:eastAsia="Times New Roman"/>
                <w:color w:val="000000"/>
                <w:szCs w:val="24"/>
              </w:rPr>
              <w:t>)</w:t>
            </w:r>
          </w:p>
        </w:tc>
        <w:tc>
          <w:tcPr>
            <w:tcW w:w="6411" w:type="dxa"/>
            <w:tcBorders>
              <w:top w:val="nil"/>
              <w:left w:val="nil"/>
              <w:bottom w:val="single" w:color="auto" w:sz="4" w:space="0"/>
              <w:right w:val="single" w:color="auto" w:sz="4" w:space="0"/>
            </w:tcBorders>
            <w:shd w:val="clear" w:color="auto" w:fill="auto"/>
            <w:vAlign w:val="center"/>
            <w:hideMark/>
          </w:tcPr>
          <w:p w:rsidRPr="00016CA0" w:rsidR="008B443B" w:rsidP="00016CA0" w:rsidRDefault="00856151" w14:paraId="54BC89EB" w14:textId="77777777">
            <w:pPr>
              <w:pStyle w:val="ListParagraph"/>
              <w:numPr>
                <w:ilvl w:val="0"/>
                <w:numId w:val="25"/>
              </w:numPr>
              <w:spacing w:before="0" w:line="360" w:lineRule="auto"/>
              <w:contextualSpacing w:val="0"/>
              <w:rPr>
                <w:rFonts w:eastAsia="Times New Roman"/>
                <w:color w:val="000000"/>
                <w:sz w:val="24"/>
                <w:szCs w:val="24"/>
              </w:rPr>
            </w:pPr>
            <w:proofErr w:type="spellStart"/>
            <w:r w:rsidRPr="00016CA0">
              <w:rPr>
                <w:rFonts w:eastAsia="Times New Roman"/>
                <w:color w:val="000000"/>
                <w:sz w:val="24"/>
                <w:szCs w:val="24"/>
              </w:rPr>
              <w:t>Mọi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người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dùng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có</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thể</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xem</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ghi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nhưng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chỉ</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chủ</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sở</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hữu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và</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quản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lý</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mới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có</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thể</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chỉnh</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sửa</w:t>
            </w:r>
            <w:proofErr w:type="spellEnd"/>
            <w:r w:rsidRPr="00016CA0">
              <w:rPr>
                <w:rFonts w:eastAsia="Times New Roman"/>
                <w:color w:val="000000"/>
                <w:sz w:val="24"/>
                <w:szCs w:val="24"/>
              </w:rPr>
              <w:t>.</w:t>
            </w:r>
          </w:p>
          <w:p w:rsidRPr="00016CA0" w:rsidR="00856151" w:rsidP="00016CA0" w:rsidRDefault="00856151" w14:paraId="16725F28" w14:textId="477B0005">
            <w:pPr>
              <w:pStyle w:val="ListParagraph"/>
              <w:numPr>
                <w:ilvl w:val="0"/>
                <w:numId w:val="25"/>
              </w:numPr>
              <w:spacing w:before="0" w:line="360" w:lineRule="auto"/>
              <w:contextualSpacing w:val="0"/>
              <w:rPr>
                <w:rFonts w:eastAsia="Times New Roman"/>
                <w:color w:val="000000"/>
                <w:sz w:val="24"/>
                <w:szCs w:val="24"/>
              </w:rPr>
            </w:pPr>
            <w:proofErr w:type="spellStart"/>
            <w:r w:rsidRPr="00016CA0">
              <w:rPr>
                <w:rFonts w:eastAsia="Times New Roman"/>
                <w:color w:val="000000"/>
                <w:sz w:val="24"/>
                <w:szCs w:val="24"/>
              </w:rPr>
              <w:t>Phù</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hợp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khi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dữ</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liệu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cần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được</w:t>
            </w:r>
            <w:proofErr w:type="spellEnd"/>
            <w:r w:rsidRPr="00016CA0">
              <w:rPr>
                <w:rFonts w:eastAsia="Times New Roman"/>
                <w:color w:val="000000"/>
                <w:sz w:val="24"/>
                <w:szCs w:val="24"/>
              </w:rPr>
              <w:t xml:space="preserve"> chia </w:t>
            </w:r>
            <w:proofErr w:type="spellStart"/>
            <w:r w:rsidRPr="00016CA0">
              <w:rPr>
                <w:rFonts w:eastAsia="Times New Roman"/>
                <w:color w:val="000000"/>
                <w:sz w:val="24"/>
                <w:szCs w:val="24"/>
              </w:rPr>
              <w:t>sẻ</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để</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người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khác</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có</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thể</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xem</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nhưng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chỉ</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một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số</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người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dùng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nhất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định</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mới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có</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quyền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chỉnh</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sửa</w:t>
            </w:r>
            <w:proofErr w:type="spellEnd"/>
          </w:p>
        </w:tc>
      </w:tr>
      <w:tr w:rsidRPr="00016CA0" w:rsidR="00856151" w:rsidTr="00856151" w14:paraId="38D4A91F" w14:textId="77777777">
        <w:trPr>
          <w:trHeight w:val="930"/>
        </w:trPr>
        <w:tc>
          <w:tcPr>
            <w:tcW w:w="670" w:type="dxa"/>
            <w:tcBorders>
              <w:top w:val="nil"/>
              <w:left w:val="single" w:color="auto" w:sz="4" w:space="0"/>
              <w:bottom w:val="single" w:color="auto" w:sz="4" w:space="0"/>
              <w:right w:val="single" w:color="auto" w:sz="4" w:space="0"/>
            </w:tcBorders>
            <w:shd w:val="clear" w:color="auto" w:fill="auto"/>
            <w:vAlign w:val="center"/>
            <w:hideMark/>
          </w:tcPr>
          <w:p w:rsidRPr="00016CA0" w:rsidR="00856151" w:rsidP="00016CA0" w:rsidRDefault="00856151" w14:paraId="2A3BA7FE"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3</w:t>
            </w:r>
          </w:p>
        </w:tc>
        <w:tc>
          <w:tcPr>
            <w:tcW w:w="2274" w:type="dxa"/>
            <w:tcBorders>
              <w:top w:val="nil"/>
              <w:left w:val="nil"/>
              <w:bottom w:val="single" w:color="auto" w:sz="4" w:space="0"/>
              <w:right w:val="single" w:color="auto" w:sz="4" w:space="0"/>
            </w:tcBorders>
            <w:shd w:val="clear" w:color="auto" w:fill="auto"/>
            <w:vAlign w:val="center"/>
            <w:hideMark/>
          </w:tcPr>
          <w:p w:rsidRPr="00016CA0" w:rsidR="00856151" w:rsidP="00016CA0" w:rsidRDefault="00856151" w14:paraId="4DA883A7"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Public Read/Write (Công </w:t>
            </w:r>
            <w:proofErr w:type="spellStart"/>
            <w:r w:rsidRPr="00016CA0">
              <w:rPr>
                <w:rFonts w:eastAsia="Times New Roman"/>
                <w:color w:val="000000"/>
                <w:szCs w:val="24"/>
              </w:rPr>
              <w:t>khai</w:t>
            </w:r>
            <w:proofErr w:type="spellEnd"/>
            <w:r w:rsidRPr="00016CA0">
              <w:rPr>
                <w:rFonts w:eastAsia="Times New Roman"/>
                <w:color w:val="000000"/>
                <w:szCs w:val="24"/>
              </w:rPr>
              <w:t xml:space="preserve">, </w:t>
            </w:r>
            <w:proofErr w:type="spellStart"/>
            <w:r w:rsidRPr="00016CA0">
              <w:rPr>
                <w:rFonts w:eastAsia="Times New Roman"/>
                <w:color w:val="000000"/>
                <w:szCs w:val="24"/>
              </w:rPr>
              <w:t>đọc</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ghi</w:t>
            </w:r>
            <w:proofErr w:type="spellEnd"/>
            <w:r w:rsidRPr="00016CA0">
              <w:rPr>
                <w:rFonts w:eastAsia="Times New Roman"/>
                <w:color w:val="000000"/>
                <w:szCs w:val="24"/>
              </w:rPr>
              <w:t>)</w:t>
            </w:r>
          </w:p>
        </w:tc>
        <w:tc>
          <w:tcPr>
            <w:tcW w:w="6411" w:type="dxa"/>
            <w:tcBorders>
              <w:top w:val="nil"/>
              <w:left w:val="nil"/>
              <w:bottom w:val="single" w:color="auto" w:sz="4" w:space="0"/>
              <w:right w:val="single" w:color="auto" w:sz="4" w:space="0"/>
            </w:tcBorders>
            <w:shd w:val="clear" w:color="auto" w:fill="auto"/>
            <w:vAlign w:val="center"/>
            <w:hideMark/>
          </w:tcPr>
          <w:p w:rsidRPr="00016CA0" w:rsidR="008B443B" w:rsidP="00016CA0" w:rsidRDefault="00856151" w14:paraId="08E6C069" w14:textId="77777777">
            <w:pPr>
              <w:pStyle w:val="ListParagraph"/>
              <w:numPr>
                <w:ilvl w:val="0"/>
                <w:numId w:val="26"/>
              </w:numPr>
              <w:spacing w:before="0" w:line="360" w:lineRule="auto"/>
              <w:contextualSpacing w:val="0"/>
              <w:rPr>
                <w:rFonts w:eastAsia="Times New Roman"/>
                <w:color w:val="000000"/>
                <w:sz w:val="24"/>
                <w:szCs w:val="24"/>
              </w:rPr>
            </w:pPr>
            <w:proofErr w:type="spellStart"/>
            <w:r w:rsidRPr="00016CA0">
              <w:rPr>
                <w:rFonts w:eastAsia="Times New Roman"/>
                <w:color w:val="000000"/>
                <w:sz w:val="24"/>
                <w:szCs w:val="24"/>
              </w:rPr>
              <w:t>Mọi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người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dùng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có</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thể</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xem</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và</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chỉnh</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sửa</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ghi</w:t>
            </w:r>
            <w:proofErr w:type="spellEnd"/>
            <w:r w:rsidRPr="00016CA0">
              <w:rPr>
                <w:rFonts w:eastAsia="Times New Roman"/>
                <w:color w:val="000000"/>
                <w:sz w:val="24"/>
                <w:szCs w:val="24"/>
              </w:rPr>
              <w:t>.</w:t>
            </w:r>
          </w:p>
          <w:p w:rsidRPr="00016CA0" w:rsidR="00856151" w:rsidP="00016CA0" w:rsidRDefault="00856151" w14:paraId="54CF8957" w14:textId="444E3F7F">
            <w:pPr>
              <w:pStyle w:val="ListParagraph"/>
              <w:numPr>
                <w:ilvl w:val="0"/>
                <w:numId w:val="26"/>
              </w:numPr>
              <w:spacing w:before="0" w:line="360" w:lineRule="auto"/>
              <w:contextualSpacing w:val="0"/>
              <w:rPr>
                <w:rFonts w:eastAsia="Times New Roman"/>
                <w:color w:val="000000"/>
                <w:sz w:val="24"/>
                <w:szCs w:val="24"/>
              </w:rPr>
            </w:pPr>
            <w:proofErr w:type="spellStart"/>
            <w:r w:rsidRPr="00016CA0">
              <w:rPr>
                <w:rFonts w:eastAsia="Times New Roman"/>
                <w:color w:val="000000"/>
                <w:sz w:val="24"/>
                <w:szCs w:val="24"/>
              </w:rPr>
              <w:t>Phù</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hợp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khi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dữ</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liệu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cần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được</w:t>
            </w:r>
            <w:proofErr w:type="spellEnd"/>
            <w:r w:rsidRPr="00016CA0">
              <w:rPr>
                <w:rFonts w:eastAsia="Times New Roman"/>
                <w:color w:val="000000"/>
                <w:sz w:val="24"/>
                <w:szCs w:val="24"/>
              </w:rPr>
              <w:t xml:space="preserve"> chia </w:t>
            </w:r>
            <w:proofErr w:type="spellStart"/>
            <w:r w:rsidRPr="00016CA0">
              <w:rPr>
                <w:rFonts w:eastAsia="Times New Roman"/>
                <w:color w:val="000000"/>
                <w:sz w:val="24"/>
                <w:szCs w:val="24"/>
              </w:rPr>
              <w:t>sẻ</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hoàn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toàn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và</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các</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người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dùng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khác</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nhau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đều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có</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quyền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chỉnh</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sửa</w:t>
            </w:r>
            <w:proofErr w:type="spellEnd"/>
            <w:r w:rsidRPr="00016CA0">
              <w:rPr>
                <w:rFonts w:eastAsia="Times New Roman"/>
                <w:color w:val="000000"/>
                <w:sz w:val="24"/>
                <w:szCs w:val="24"/>
              </w:rPr>
              <w:t>.</w:t>
            </w:r>
          </w:p>
        </w:tc>
      </w:tr>
      <w:tr w:rsidRPr="00016CA0" w:rsidR="00856151" w:rsidTr="00856151" w14:paraId="489F4417" w14:textId="77777777">
        <w:trPr>
          <w:trHeight w:val="1550"/>
        </w:trPr>
        <w:tc>
          <w:tcPr>
            <w:tcW w:w="670" w:type="dxa"/>
            <w:tcBorders>
              <w:top w:val="nil"/>
              <w:left w:val="single" w:color="auto" w:sz="4" w:space="0"/>
              <w:bottom w:val="single" w:color="auto" w:sz="4" w:space="0"/>
              <w:right w:val="single" w:color="auto" w:sz="4" w:space="0"/>
            </w:tcBorders>
            <w:shd w:val="clear" w:color="auto" w:fill="auto"/>
            <w:vAlign w:val="center"/>
            <w:hideMark/>
          </w:tcPr>
          <w:p w:rsidRPr="00016CA0" w:rsidR="00856151" w:rsidP="00016CA0" w:rsidRDefault="00856151" w14:paraId="5168CDEC"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4</w:t>
            </w:r>
          </w:p>
        </w:tc>
        <w:tc>
          <w:tcPr>
            <w:tcW w:w="2274" w:type="dxa"/>
            <w:tcBorders>
              <w:top w:val="nil"/>
              <w:left w:val="nil"/>
              <w:bottom w:val="single" w:color="auto" w:sz="4" w:space="0"/>
              <w:right w:val="single" w:color="auto" w:sz="4" w:space="0"/>
            </w:tcBorders>
            <w:shd w:val="clear" w:color="auto" w:fill="auto"/>
            <w:vAlign w:val="center"/>
            <w:hideMark/>
          </w:tcPr>
          <w:p w:rsidRPr="00016CA0" w:rsidR="00856151" w:rsidP="00016CA0" w:rsidRDefault="00856151" w14:paraId="3CB0B166" w14:textId="77777777">
            <w:pPr>
              <w:spacing w:before="0" w:line="360" w:lineRule="auto"/>
              <w:contextualSpacing w:val="0"/>
              <w:jc w:val="left"/>
              <w:rPr>
                <w:rFonts w:eastAsia="Times New Roman"/>
                <w:color w:val="000000"/>
                <w:szCs w:val="24"/>
              </w:rPr>
            </w:pPr>
            <w:commentRangeStart w:id="391"/>
            <w:commentRangeStart w:id="392"/>
            <w:r w:rsidRPr="00016CA0">
              <w:rPr>
                <w:rFonts w:eastAsia="Times New Roman"/>
                <w:color w:val="000000"/>
                <w:szCs w:val="24"/>
              </w:rPr>
              <w:t>Controlled by Parent (</w:t>
            </w:r>
            <w:proofErr w:type="spellStart"/>
            <w:r w:rsidRPr="00016CA0">
              <w:rPr>
                <w:rFonts w:eastAsia="Times New Roman"/>
                <w:color w:val="000000"/>
                <w:szCs w:val="24"/>
              </w:rPr>
              <w:t>Kiểm</w:t>
            </w:r>
            <w:proofErr w:type="spellEnd"/>
            <w:r w:rsidRPr="00016CA0">
              <w:rPr>
                <w:rFonts w:eastAsia="Times New Roman"/>
                <w:color w:val="000000"/>
                <w:szCs w:val="24"/>
              </w:rPr>
              <w:t xml:space="preserve"> </w:t>
            </w:r>
            <w:proofErr w:type="spellStart"/>
            <w:r w:rsidRPr="00016CA0">
              <w:rPr>
                <w:rFonts w:eastAsia="Times New Roman"/>
                <w:color w:val="000000"/>
                <w:szCs w:val="24"/>
              </w:rPr>
              <w:t>soát</w:t>
            </w:r>
            <w:proofErr w:type="spellEnd"/>
            <w:r w:rsidRPr="00016CA0">
              <w:rPr>
                <w:rFonts w:eastAsia="Times New Roman"/>
                <w:color w:val="000000"/>
                <w:szCs w:val="24"/>
              </w:rPr>
              <w:t xml:space="preserve"> </w:t>
            </w:r>
            <w:proofErr w:type="spellStart"/>
            <w:r w:rsidRPr="00016CA0">
              <w:rPr>
                <w:rFonts w:eastAsia="Times New Roman"/>
                <w:color w:val="000000"/>
                <w:szCs w:val="24"/>
              </w:rPr>
              <w:t>bởi</w:t>
            </w:r>
            <w:proofErr w:type="spellEnd"/>
            <w:r w:rsidRPr="00016CA0">
              <w:rPr>
                <w:rFonts w:eastAsia="Times New Roman"/>
                <w:color w:val="000000"/>
                <w:szCs w:val="24"/>
              </w:rPr>
              <w:t xml:space="preserve"> </w:t>
            </w:r>
            <w:proofErr w:type="spellStart"/>
            <w:r w:rsidRPr="00016CA0">
              <w:rPr>
                <w:rFonts w:eastAsia="Times New Roman"/>
                <w:color w:val="000000"/>
                <w:szCs w:val="24"/>
              </w:rPr>
              <w:t>bản</w:t>
            </w:r>
            <w:proofErr w:type="spellEnd"/>
            <w:r w:rsidRPr="00016CA0">
              <w:rPr>
                <w:rFonts w:eastAsia="Times New Roman"/>
                <w:color w:val="000000"/>
                <w:szCs w:val="24"/>
              </w:rPr>
              <w:t xml:space="preserve"> </w:t>
            </w:r>
            <w:proofErr w:type="spellStart"/>
            <w:r w:rsidRPr="00016CA0">
              <w:rPr>
                <w:rFonts w:eastAsia="Times New Roman"/>
                <w:color w:val="000000"/>
                <w:szCs w:val="24"/>
              </w:rPr>
              <w:t>ghi</w:t>
            </w:r>
            <w:proofErr w:type="spellEnd"/>
            <w:r w:rsidRPr="00016CA0">
              <w:rPr>
                <w:rFonts w:eastAsia="Times New Roman"/>
                <w:color w:val="000000"/>
                <w:szCs w:val="24"/>
              </w:rPr>
              <w:t xml:space="preserve"> cha)</w:t>
            </w:r>
            <w:commentRangeEnd w:id="391"/>
            <w:r w:rsidR="002E217F">
              <w:rPr>
                <w:rStyle w:val="CommentReference"/>
                <w:lang w:val="zh-CN" w:eastAsia="zh-CN"/>
              </w:rPr>
              <w:commentReference w:id="391"/>
            </w:r>
            <w:commentRangeEnd w:id="392"/>
            <w:r w:rsidR="00C90DDF">
              <w:rPr>
                <w:rStyle w:val="CommentReference"/>
                <w:lang w:val="zh-CN" w:eastAsia="zh-CN"/>
              </w:rPr>
              <w:commentReference w:id="392"/>
            </w:r>
          </w:p>
        </w:tc>
        <w:tc>
          <w:tcPr>
            <w:tcW w:w="6411" w:type="dxa"/>
            <w:tcBorders>
              <w:top w:val="nil"/>
              <w:left w:val="nil"/>
              <w:bottom w:val="single" w:color="auto" w:sz="4" w:space="0"/>
              <w:right w:val="single" w:color="auto" w:sz="4" w:space="0"/>
            </w:tcBorders>
            <w:shd w:val="clear" w:color="auto" w:fill="auto"/>
            <w:vAlign w:val="center"/>
            <w:hideMark/>
          </w:tcPr>
          <w:p w:rsidRPr="00016CA0" w:rsidR="008B443B" w:rsidP="00016CA0" w:rsidRDefault="00856151" w14:paraId="68267B2D" w14:textId="77777777">
            <w:pPr>
              <w:pStyle w:val="ListParagraph"/>
              <w:numPr>
                <w:ilvl w:val="0"/>
                <w:numId w:val="27"/>
              </w:numPr>
              <w:spacing w:before="0" w:line="360" w:lineRule="auto"/>
              <w:contextualSpacing w:val="0"/>
              <w:rPr>
                <w:rFonts w:eastAsia="Times New Roman"/>
                <w:color w:val="000000"/>
                <w:sz w:val="24"/>
                <w:szCs w:val="24"/>
              </w:rPr>
            </w:pPr>
            <w:proofErr w:type="spellStart"/>
            <w:r w:rsidRPr="00016CA0">
              <w:rPr>
                <w:rFonts w:eastAsia="Times New Roman"/>
                <w:color w:val="000000"/>
                <w:sz w:val="24"/>
                <w:szCs w:val="24"/>
              </w:rPr>
              <w:t>Đối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với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các</w:t>
            </w:r>
            <w:proofErr w:type="spellEnd"/>
            <w:r w:rsidRPr="00016CA0">
              <w:rPr>
                <w:rFonts w:eastAsia="Times New Roman"/>
                <w:color w:val="000000"/>
                <w:sz w:val="24"/>
                <w:szCs w:val="24"/>
              </w:rPr>
              <w:t xml:space="preserve"> object con (</w:t>
            </w:r>
            <w:proofErr w:type="spellStart"/>
            <w:r w:rsidRPr="00016CA0">
              <w:rPr>
                <w:rFonts w:eastAsia="Times New Roman"/>
                <w:color w:val="000000"/>
                <w:sz w:val="24"/>
                <w:szCs w:val="24"/>
              </w:rPr>
              <w:t>ví</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dụ</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như</w:t>
            </w:r>
            <w:proofErr w:type="spellEnd"/>
            <w:r w:rsidRPr="00016CA0">
              <w:rPr>
                <w:rFonts w:eastAsia="Times New Roman"/>
                <w:color w:val="000000"/>
                <w:sz w:val="24"/>
                <w:szCs w:val="24"/>
              </w:rPr>
              <w:t xml:space="preserve"> Contact, Opportunity), </w:t>
            </w:r>
            <w:proofErr w:type="spellStart"/>
            <w:r w:rsidRPr="00016CA0">
              <w:rPr>
                <w:rFonts w:eastAsia="Times New Roman"/>
                <w:color w:val="000000"/>
                <w:sz w:val="24"/>
                <w:szCs w:val="24"/>
              </w:rPr>
              <w:t>quyền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truy</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cập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vào</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ghi</w:t>
            </w:r>
            <w:proofErr w:type="spellEnd"/>
            <w:r w:rsidRPr="00016CA0">
              <w:rPr>
                <w:rFonts w:eastAsia="Times New Roman"/>
                <w:color w:val="000000"/>
                <w:sz w:val="24"/>
                <w:szCs w:val="24"/>
              </w:rPr>
              <w:t xml:space="preserve"> con </w:t>
            </w:r>
            <w:proofErr w:type="spellStart"/>
            <w:r w:rsidRPr="00016CA0">
              <w:rPr>
                <w:rFonts w:eastAsia="Times New Roman"/>
                <w:color w:val="000000"/>
                <w:sz w:val="24"/>
                <w:szCs w:val="24"/>
              </w:rPr>
              <w:t>được</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kiểm</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soát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dựa</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trên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quyền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truy</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cập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vào</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ghi</w:t>
            </w:r>
            <w:proofErr w:type="spellEnd"/>
            <w:r w:rsidRPr="00016CA0">
              <w:rPr>
                <w:rFonts w:eastAsia="Times New Roman"/>
                <w:color w:val="000000"/>
                <w:sz w:val="24"/>
                <w:szCs w:val="24"/>
              </w:rPr>
              <w:t xml:space="preserve"> cha (</w:t>
            </w:r>
            <w:proofErr w:type="spellStart"/>
            <w:r w:rsidRPr="00016CA0">
              <w:rPr>
                <w:rFonts w:eastAsia="Times New Roman"/>
                <w:color w:val="000000"/>
                <w:sz w:val="24"/>
                <w:szCs w:val="24"/>
              </w:rPr>
              <w:t>ví</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dụ</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như</w:t>
            </w:r>
            <w:proofErr w:type="spellEnd"/>
            <w:r w:rsidRPr="00016CA0">
              <w:rPr>
                <w:rFonts w:eastAsia="Times New Roman"/>
                <w:color w:val="000000"/>
                <w:sz w:val="24"/>
                <w:szCs w:val="24"/>
              </w:rPr>
              <w:t xml:space="preserve"> Account).</w:t>
            </w:r>
          </w:p>
          <w:p w:rsidRPr="00016CA0" w:rsidR="00856151" w:rsidP="00016CA0" w:rsidRDefault="00856151" w14:paraId="619267A6" w14:textId="1AEBEE6D">
            <w:pPr>
              <w:pStyle w:val="ListParagraph"/>
              <w:numPr>
                <w:ilvl w:val="0"/>
                <w:numId w:val="27"/>
              </w:numPr>
              <w:spacing w:before="0" w:line="360" w:lineRule="auto"/>
              <w:contextualSpacing w:val="0"/>
              <w:rPr>
                <w:rFonts w:eastAsia="Times New Roman"/>
                <w:color w:val="000000"/>
                <w:sz w:val="24"/>
                <w:szCs w:val="24"/>
              </w:rPr>
            </w:pPr>
            <w:r w:rsidRPr="00016CA0">
              <w:rPr>
                <w:rFonts w:eastAsia="Times New Roman"/>
                <w:color w:val="000000"/>
                <w:sz w:val="24"/>
                <w:szCs w:val="24"/>
              </w:rPr>
              <w:t xml:space="preserve">Thích </w:t>
            </w:r>
            <w:proofErr w:type="spellStart"/>
            <w:r w:rsidRPr="00016CA0">
              <w:rPr>
                <w:rFonts w:eastAsia="Times New Roman"/>
                <w:color w:val="000000"/>
                <w:sz w:val="24"/>
                <w:szCs w:val="24"/>
              </w:rPr>
              <w:t>hợp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khi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bạn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muốn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các</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ghi</w:t>
            </w:r>
            <w:proofErr w:type="spellEnd"/>
            <w:r w:rsidRPr="00016CA0">
              <w:rPr>
                <w:rFonts w:eastAsia="Times New Roman"/>
                <w:color w:val="000000"/>
                <w:sz w:val="24"/>
                <w:szCs w:val="24"/>
              </w:rPr>
              <w:t xml:space="preserve"> con </w:t>
            </w:r>
            <w:proofErr w:type="spellStart"/>
            <w:r w:rsidRPr="00016CA0">
              <w:rPr>
                <w:rFonts w:eastAsia="Times New Roman"/>
                <w:color w:val="000000"/>
                <w:sz w:val="24"/>
                <w:szCs w:val="24"/>
              </w:rPr>
              <w:t>chỉ</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được</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truy</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cập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nếu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người</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dùng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có</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quyền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trên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ghi</w:t>
            </w:r>
            <w:proofErr w:type="spellEnd"/>
            <w:r w:rsidRPr="00016CA0">
              <w:rPr>
                <w:rFonts w:eastAsia="Times New Roman"/>
                <w:color w:val="000000"/>
                <w:sz w:val="24"/>
                <w:szCs w:val="24"/>
              </w:rPr>
              <w:t xml:space="preserve"> cha.</w:t>
            </w:r>
          </w:p>
        </w:tc>
      </w:tr>
    </w:tbl>
    <w:p w:rsidRPr="00016CA0" w:rsidR="0047792C" w:rsidP="00016CA0" w:rsidRDefault="0047792C" w14:paraId="4322F873" w14:textId="123E8CC0">
      <w:pPr>
        <w:pStyle w:val="FISHeading20"/>
        <w:tabs>
          <w:tab w:val="clear" w:pos="1080"/>
          <w:tab w:val="clear" w:pos="1710"/>
          <w:tab w:val="left" w:pos="900"/>
          <w:tab w:val="left" w:pos="1530"/>
        </w:tabs>
        <w:spacing w:after="240"/>
        <w:ind w:left="900" w:hanging="900"/>
        <w:rPr>
          <w:rFonts w:eastAsia="SimSun"/>
          <w:sz w:val="24"/>
          <w:szCs w:val="24"/>
          <w:shd w:val="clear" w:color="auto" w:fill="FFFFFF"/>
        </w:rPr>
      </w:pPr>
      <w:bookmarkStart w:name="_Toc181808885" w:id="393"/>
      <w:r w:rsidRPr="00016CA0">
        <w:rPr>
          <w:rFonts w:eastAsia="SimSun"/>
          <w:sz w:val="24"/>
          <w:szCs w:val="24"/>
          <w:shd w:val="clear" w:color="auto" w:fill="FFFFFF"/>
        </w:rPr>
        <w:t xml:space="preserve">Chi </w:t>
      </w:r>
      <w:proofErr w:type="spellStart"/>
      <w:r w:rsidRPr="00016CA0">
        <w:rPr>
          <w:rFonts w:eastAsia="SimSun"/>
          <w:sz w:val="24"/>
          <w:szCs w:val="24"/>
          <w:shd w:val="clear" w:color="auto" w:fill="FFFFFF"/>
        </w:rPr>
        <w:t>tiết</w:t>
      </w:r>
      <w:proofErr w:type="spellEnd"/>
      <w:r w:rsidRPr="00016CA0">
        <w:rPr>
          <w:rFonts w:eastAsia="SimSun"/>
          <w:sz w:val="24"/>
          <w:szCs w:val="24"/>
          <w:shd w:val="clear" w:color="auto" w:fill="FFFFFF"/>
        </w:rPr>
        <w:t xml:space="preserve"> OWD </w:t>
      </w:r>
      <w:proofErr w:type="spellStart"/>
      <w:r w:rsidRPr="00016CA0">
        <w:rPr>
          <w:rFonts w:eastAsia="SimSun"/>
          <w:sz w:val="24"/>
          <w:szCs w:val="24"/>
          <w:shd w:val="clear" w:color="auto" w:fill="FFFFFF"/>
        </w:rPr>
        <w:t>trên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các</w:t>
      </w:r>
      <w:proofErr w:type="spellEnd"/>
      <w:r w:rsidRPr="00016CA0">
        <w:rPr>
          <w:rFonts w:eastAsia="SimSun"/>
          <w:sz w:val="24"/>
          <w:szCs w:val="24"/>
          <w:shd w:val="clear" w:color="auto" w:fill="FFFFFF"/>
        </w:rPr>
        <w:t xml:space="preserve"> Object </w:t>
      </w:r>
      <w:proofErr w:type="spellStart"/>
      <w:r w:rsidRPr="00016CA0">
        <w:rPr>
          <w:rFonts w:eastAsia="SimSun"/>
          <w:sz w:val="24"/>
          <w:szCs w:val="24"/>
          <w:shd w:val="clear" w:color="auto" w:fill="FFFFFF"/>
        </w:rPr>
        <w:t>của</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hệ</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thống</w:t>
      </w:r>
      <w:bookmarkEnd w:id="393"/>
      <w:proofErr w:type="spellEnd"/>
    </w:p>
    <w:tbl>
      <w:tblPr>
        <w:tblW w:w="9355" w:type="dxa"/>
        <w:tblInd w:w="113" w:type="dxa"/>
        <w:tblLook w:val="04A0" w:firstRow="1" w:lastRow="0" w:firstColumn="1" w:lastColumn="0" w:noHBand="0" w:noVBand="1"/>
      </w:tblPr>
      <w:tblGrid>
        <w:gridCol w:w="1060"/>
        <w:gridCol w:w="4155"/>
        <w:gridCol w:w="4140"/>
        <w:tblGridChange w:id="394">
          <w:tblGrid>
            <w:gridCol w:w="1060"/>
            <w:gridCol w:w="4155"/>
            <w:gridCol w:w="4140"/>
          </w:tblGrid>
        </w:tblGridChange>
      </w:tblGrid>
      <w:tr w:rsidRPr="00016CA0" w:rsidR="008C69CA" w:rsidTr="008C69CA" w14:paraId="15172A73" w14:textId="77777777">
        <w:trPr>
          <w:trHeight w:val="714"/>
        </w:trPr>
        <w:tc>
          <w:tcPr>
            <w:tcW w:w="1060" w:type="dxa"/>
            <w:tcBorders>
              <w:top w:val="single" w:color="auto" w:sz="4" w:space="0"/>
              <w:left w:val="single" w:color="auto" w:sz="4" w:space="0"/>
              <w:bottom w:val="single" w:color="auto" w:sz="4" w:space="0"/>
              <w:right w:val="single" w:color="auto" w:sz="4" w:space="0"/>
            </w:tcBorders>
            <w:shd w:val="clear" w:color="000000" w:fill="E2EFD9"/>
            <w:vAlign w:val="center"/>
            <w:hideMark/>
          </w:tcPr>
          <w:p w:rsidRPr="00016CA0" w:rsidR="008C69CA" w:rsidP="008C69CA" w:rsidRDefault="008C69CA" w14:paraId="48A90D18" w14:textId="77777777">
            <w:pPr>
              <w:spacing w:before="0" w:line="240" w:lineRule="auto"/>
              <w:contextualSpacing w:val="0"/>
              <w:jc w:val="center"/>
              <w:rPr>
                <w:rFonts w:eastAsia="Times New Roman"/>
                <w:b/>
                <w:bCs/>
                <w:color w:val="000000"/>
                <w:szCs w:val="24"/>
              </w:rPr>
            </w:pPr>
            <w:r w:rsidRPr="00016CA0">
              <w:rPr>
                <w:rFonts w:eastAsia="Times New Roman"/>
                <w:b/>
                <w:bCs/>
                <w:color w:val="000000"/>
                <w:szCs w:val="24"/>
              </w:rPr>
              <w:t>STT</w:t>
            </w:r>
          </w:p>
        </w:tc>
        <w:tc>
          <w:tcPr>
            <w:tcW w:w="4155" w:type="dxa"/>
            <w:tcBorders>
              <w:top w:val="single" w:color="auto" w:sz="4" w:space="0"/>
              <w:left w:val="nil"/>
              <w:bottom w:val="single" w:color="auto" w:sz="4" w:space="0"/>
              <w:right w:val="single" w:color="auto" w:sz="4" w:space="0"/>
            </w:tcBorders>
            <w:shd w:val="clear" w:color="000000" w:fill="E2EFD9"/>
            <w:vAlign w:val="center"/>
            <w:hideMark/>
          </w:tcPr>
          <w:p w:rsidRPr="00016CA0" w:rsidR="008C69CA" w:rsidP="008C69CA" w:rsidRDefault="008C69CA" w14:paraId="18682531" w14:textId="77777777">
            <w:pPr>
              <w:spacing w:before="0" w:line="240" w:lineRule="auto"/>
              <w:contextualSpacing w:val="0"/>
              <w:jc w:val="center"/>
              <w:rPr>
                <w:rFonts w:eastAsia="Times New Roman"/>
                <w:b/>
                <w:bCs/>
                <w:color w:val="000000"/>
                <w:szCs w:val="24"/>
              </w:rPr>
            </w:pPr>
            <w:proofErr w:type="spellStart"/>
            <w:r w:rsidRPr="00016CA0">
              <w:rPr>
                <w:rFonts w:eastAsia="Times New Roman"/>
                <w:b/>
                <w:bCs/>
                <w:color w:val="000000"/>
                <w:szCs w:val="24"/>
              </w:rPr>
              <w:t>Tên</w:t>
            </w:r>
            <w:proofErr w:type="spellEnd"/>
            <w:r w:rsidRPr="00016CA0">
              <w:rPr>
                <w:rFonts w:eastAsia="Times New Roman"/>
                <w:b/>
                <w:bCs/>
                <w:color w:val="000000"/>
                <w:szCs w:val="24"/>
              </w:rPr>
              <w:t xml:space="preserve"> object</w:t>
            </w:r>
          </w:p>
        </w:tc>
        <w:tc>
          <w:tcPr>
            <w:tcW w:w="4140" w:type="dxa"/>
            <w:tcBorders>
              <w:top w:val="single" w:color="auto" w:sz="4" w:space="0"/>
              <w:left w:val="nil"/>
              <w:bottom w:val="single" w:color="auto" w:sz="4" w:space="0"/>
              <w:right w:val="single" w:color="auto" w:sz="4" w:space="0"/>
            </w:tcBorders>
            <w:shd w:val="clear" w:color="000000" w:fill="E2EFD9"/>
            <w:vAlign w:val="center"/>
            <w:hideMark/>
          </w:tcPr>
          <w:p w:rsidRPr="00016CA0" w:rsidR="008C69CA" w:rsidP="008C69CA" w:rsidRDefault="008C69CA" w14:paraId="6E67899C" w14:textId="77777777">
            <w:pPr>
              <w:spacing w:before="0" w:line="240" w:lineRule="auto"/>
              <w:contextualSpacing w:val="0"/>
              <w:jc w:val="center"/>
              <w:rPr>
                <w:rFonts w:eastAsia="Times New Roman"/>
                <w:b/>
                <w:bCs/>
                <w:color w:val="000000"/>
                <w:szCs w:val="24"/>
              </w:rPr>
            </w:pPr>
            <w:r w:rsidRPr="00016CA0">
              <w:rPr>
                <w:rFonts w:eastAsia="Times New Roman"/>
                <w:b/>
                <w:bCs/>
                <w:color w:val="000000"/>
                <w:szCs w:val="24"/>
              </w:rPr>
              <w:t>OWD</w:t>
            </w:r>
          </w:p>
        </w:tc>
      </w:tr>
      <w:tr w:rsidRPr="00016CA0" w:rsidR="008C69CA" w:rsidDel="00313487" w:rsidTr="008C69CA" w14:paraId="68CAAC14" w14:textId="7BB93CA2">
        <w:trPr>
          <w:trHeight w:val="945"/>
          <w:del w:author="Tien Nguyen Anh" w:date="2024-12-08T07:36:00Z" w:id="395"/>
        </w:trPr>
        <w:tc>
          <w:tcPr>
            <w:tcW w:w="1060" w:type="dxa"/>
            <w:tcBorders>
              <w:top w:val="nil"/>
              <w:left w:val="single" w:color="auto" w:sz="4" w:space="0"/>
              <w:bottom w:val="single" w:color="auto" w:sz="4" w:space="0"/>
              <w:right w:val="single" w:color="auto" w:sz="4" w:space="0"/>
            </w:tcBorders>
            <w:shd w:val="clear" w:color="auto" w:fill="auto"/>
            <w:vAlign w:val="center"/>
            <w:hideMark/>
          </w:tcPr>
          <w:p w:rsidRPr="00016CA0" w:rsidR="008C69CA" w:rsidDel="00313487" w:rsidP="008C69CA" w:rsidRDefault="008C69CA" w14:paraId="34C42C29" w14:textId="664118E8">
            <w:pPr>
              <w:spacing w:before="0" w:line="240" w:lineRule="auto"/>
              <w:contextualSpacing w:val="0"/>
              <w:jc w:val="center"/>
              <w:rPr>
                <w:del w:author="Tien Nguyen Anh" w:date="2024-12-08T07:36:00Z" w16du:dateUtc="2024-12-08T00:36:00Z" w:id="396"/>
                <w:rFonts w:eastAsia="Times New Roman"/>
                <w:color w:val="000000"/>
                <w:szCs w:val="24"/>
              </w:rPr>
            </w:pPr>
            <w:del w:author="Tien Nguyen Anh" w:date="2024-12-08T07:36:00Z" w16du:dateUtc="2024-12-08T00:36:00Z" w:id="397">
              <w:r w:rsidRPr="00016CA0" w:rsidDel="00313487">
                <w:rPr>
                  <w:rFonts w:eastAsia="Times New Roman"/>
                  <w:color w:val="000000"/>
                  <w:szCs w:val="24"/>
                </w:rPr>
                <w:delText>1</w:delText>
              </w:r>
            </w:del>
          </w:p>
        </w:tc>
        <w:tc>
          <w:tcPr>
            <w:tcW w:w="4155" w:type="dxa"/>
            <w:tcBorders>
              <w:top w:val="nil"/>
              <w:left w:val="nil"/>
              <w:bottom w:val="single" w:color="auto" w:sz="4" w:space="0"/>
              <w:right w:val="single" w:color="auto" w:sz="4" w:space="0"/>
            </w:tcBorders>
            <w:shd w:val="clear" w:color="auto" w:fill="auto"/>
            <w:vAlign w:val="center"/>
            <w:hideMark/>
          </w:tcPr>
          <w:p w:rsidRPr="00016CA0" w:rsidR="008C69CA" w:rsidDel="00313487" w:rsidP="008C69CA" w:rsidRDefault="008C69CA" w14:paraId="64DEE514" w14:textId="4FADD204">
            <w:pPr>
              <w:spacing w:before="0" w:line="240" w:lineRule="auto"/>
              <w:contextualSpacing w:val="0"/>
              <w:rPr>
                <w:del w:author="Tien Nguyen Anh" w:date="2024-12-08T07:36:00Z" w16du:dateUtc="2024-12-08T00:36:00Z" w:id="398"/>
                <w:rFonts w:eastAsia="Times New Roman"/>
                <w:color w:val="000000"/>
                <w:szCs w:val="24"/>
              </w:rPr>
            </w:pPr>
            <w:del w:author="Tien Nguyen Anh" w:date="2024-12-08T07:36:00Z" w16du:dateUtc="2024-12-08T00:36:00Z" w:id="399">
              <w:r w:rsidRPr="00016CA0" w:rsidDel="00313487">
                <w:rPr>
                  <w:rFonts w:eastAsia="Times New Roman"/>
                  <w:color w:val="000000"/>
                  <w:szCs w:val="24"/>
                </w:rPr>
                <w:delText>Account - Account Relationship</w:delText>
              </w:r>
            </w:del>
          </w:p>
        </w:tc>
        <w:tc>
          <w:tcPr>
            <w:tcW w:w="4140" w:type="dxa"/>
            <w:tcBorders>
              <w:top w:val="nil"/>
              <w:left w:val="nil"/>
              <w:bottom w:val="single" w:color="auto" w:sz="4" w:space="0"/>
              <w:right w:val="single" w:color="auto" w:sz="4" w:space="0"/>
            </w:tcBorders>
            <w:shd w:val="clear" w:color="auto" w:fill="auto"/>
            <w:vAlign w:val="center"/>
            <w:hideMark/>
          </w:tcPr>
          <w:p w:rsidRPr="00016CA0" w:rsidR="008C69CA" w:rsidDel="00313487" w:rsidP="008C69CA" w:rsidRDefault="008C69CA" w14:paraId="56071558" w14:textId="7F79B8F3">
            <w:pPr>
              <w:spacing w:before="0" w:line="240" w:lineRule="auto"/>
              <w:contextualSpacing w:val="0"/>
              <w:jc w:val="left"/>
              <w:rPr>
                <w:del w:author="Tien Nguyen Anh" w:date="2024-12-08T07:36:00Z" w16du:dateUtc="2024-12-08T00:36:00Z" w:id="400"/>
                <w:rFonts w:eastAsia="Times New Roman"/>
                <w:color w:val="000000"/>
                <w:szCs w:val="24"/>
              </w:rPr>
            </w:pPr>
            <w:del w:author="Tien Nguyen Anh" w:date="2024-12-08T07:36:00Z" w16du:dateUtc="2024-12-08T00:36:00Z" w:id="401">
              <w:r w:rsidRPr="00016CA0" w:rsidDel="00313487">
                <w:rPr>
                  <w:rFonts w:eastAsia="Times New Roman"/>
                  <w:color w:val="000000"/>
                  <w:szCs w:val="24"/>
                </w:rPr>
                <w:delText>Control by Parent (Person Account)</w:delText>
              </w:r>
            </w:del>
          </w:p>
        </w:tc>
      </w:tr>
      <w:tr w:rsidRPr="00016CA0" w:rsidR="00FB1CB5" w:rsidTr="00FB1CB5" w14:paraId="529157F7" w14:textId="77777777">
        <w:tblPrEx>
          <w:tblW w:w="9355" w:type="dxa"/>
          <w:tblInd w:w="113" w:type="dxa"/>
          <w:tblPrExChange w:author="Tien Nguyen Anh" w:date="2024-12-08T07:40:00Z" w16du:dateUtc="2024-12-08T00:40:00Z" w:id="402">
            <w:tblPrEx>
              <w:tblW w:w="9355" w:type="dxa"/>
              <w:tblInd w:w="113" w:type="dxa"/>
            </w:tblPrEx>
          </w:tblPrExChange>
        </w:tblPrEx>
        <w:trPr>
          <w:trHeight w:val="630"/>
          <w:trPrChange w:author="Tien Nguyen Anh" w:date="2024-12-08T07:40:00Z" w16du:dateUtc="2024-12-08T00:40:00Z" w:id="403">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04">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423876AC" w14:textId="7B590F2E">
            <w:pPr>
              <w:spacing w:before="0" w:line="240" w:lineRule="auto"/>
              <w:contextualSpacing w:val="0"/>
              <w:jc w:val="center"/>
              <w:rPr>
                <w:rFonts w:eastAsia="Times New Roman"/>
                <w:color w:val="000000"/>
                <w:szCs w:val="24"/>
              </w:rPr>
            </w:pPr>
            <w:ins w:author="Tien Nguyen Anh" w:date="2024-12-08T07:40:00Z" w16du:dateUtc="2024-12-08T00:40:00Z" w:id="405">
              <w:r>
                <w:rPr>
                  <w:rFonts w:ascii="Aptos Narrow" w:hAnsi="Aptos Narrow"/>
                  <w:color w:val="000000"/>
                  <w:sz w:val="22"/>
                </w:rPr>
                <w:t>1</w:t>
              </w:r>
            </w:ins>
            <w:del w:author="Tien Nguyen Anh" w:date="2024-12-08T07:40:00Z" w16du:dateUtc="2024-12-08T00:40:00Z" w:id="406">
              <w:r w:rsidRPr="00016CA0" w:rsidDel="00FB1CB5">
                <w:rPr>
                  <w:rFonts w:eastAsia="Times New Roman"/>
                  <w:color w:val="000000"/>
                  <w:szCs w:val="24"/>
                </w:rPr>
                <w:delText>2</w:delText>
              </w:r>
            </w:del>
          </w:p>
        </w:tc>
        <w:tc>
          <w:tcPr>
            <w:tcW w:w="4155"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07">
              <w:tcPr>
                <w:tcW w:w="4155"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0B2D848C" w14:textId="77777777">
            <w:pPr>
              <w:spacing w:before="0" w:line="240" w:lineRule="auto"/>
              <w:contextualSpacing w:val="0"/>
              <w:rPr>
                <w:rFonts w:eastAsia="Times New Roman"/>
                <w:color w:val="000000"/>
                <w:szCs w:val="24"/>
              </w:rPr>
            </w:pPr>
            <w:r w:rsidRPr="00016CA0">
              <w:rPr>
                <w:rFonts w:eastAsia="Times New Roman"/>
                <w:color w:val="000000"/>
                <w:szCs w:val="24"/>
              </w:rPr>
              <w:t>Account Contact Relationship</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08">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6C429D16"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(Person Account)</w:t>
            </w:r>
          </w:p>
        </w:tc>
      </w:tr>
      <w:tr w:rsidRPr="00016CA0" w:rsidR="00FB1CB5" w:rsidTr="00FB1CB5" w14:paraId="66C11B3E" w14:textId="77777777">
        <w:tblPrEx>
          <w:tblW w:w="9355" w:type="dxa"/>
          <w:tblInd w:w="113" w:type="dxa"/>
          <w:tblPrExChange w:author="Tien Nguyen Anh" w:date="2024-12-08T07:40:00Z" w16du:dateUtc="2024-12-08T00:40:00Z" w:id="409">
            <w:tblPrEx>
              <w:tblW w:w="9355" w:type="dxa"/>
              <w:tblInd w:w="113" w:type="dxa"/>
            </w:tblPrEx>
          </w:tblPrExChange>
        </w:tblPrEx>
        <w:trPr>
          <w:trHeight w:val="630"/>
          <w:trPrChange w:author="Tien Nguyen Anh" w:date="2024-12-08T07:40:00Z" w16du:dateUtc="2024-12-08T00:40:00Z" w:id="410">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11">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2CE88C0D" w14:textId="22A856F1">
            <w:pPr>
              <w:spacing w:before="0" w:line="240" w:lineRule="auto"/>
              <w:contextualSpacing w:val="0"/>
              <w:jc w:val="center"/>
              <w:rPr>
                <w:rFonts w:eastAsia="Times New Roman"/>
                <w:color w:val="000000"/>
                <w:szCs w:val="24"/>
              </w:rPr>
            </w:pPr>
            <w:ins w:author="Tien Nguyen Anh" w:date="2024-12-08T07:40:00Z" w16du:dateUtc="2024-12-08T00:40:00Z" w:id="412">
              <w:r>
                <w:rPr>
                  <w:rFonts w:ascii="Aptos Narrow" w:hAnsi="Aptos Narrow"/>
                  <w:color w:val="000000"/>
                  <w:sz w:val="22"/>
                </w:rPr>
                <w:t>2</w:t>
              </w:r>
            </w:ins>
            <w:del w:author="Tien Nguyen Anh" w:date="2024-12-08T07:40:00Z" w16du:dateUtc="2024-12-08T00:40:00Z" w:id="413">
              <w:r w:rsidRPr="00016CA0" w:rsidDel="00FB1CB5">
                <w:rPr>
                  <w:rFonts w:eastAsia="Times New Roman"/>
                  <w:color w:val="000000"/>
                  <w:szCs w:val="24"/>
                </w:rPr>
                <w:delText>3</w:delText>
              </w:r>
            </w:del>
          </w:p>
        </w:tc>
        <w:tc>
          <w:tcPr>
            <w:tcW w:w="4155"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14">
              <w:tcPr>
                <w:tcW w:w="4155"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7051A915" w14:textId="77777777">
            <w:pPr>
              <w:spacing w:before="0" w:line="240" w:lineRule="auto"/>
              <w:contextualSpacing w:val="0"/>
              <w:rPr>
                <w:rFonts w:eastAsia="Times New Roman"/>
                <w:color w:val="000000"/>
                <w:szCs w:val="24"/>
              </w:rPr>
            </w:pPr>
            <w:r w:rsidRPr="00016CA0">
              <w:rPr>
                <w:rFonts w:eastAsia="Times New Roman"/>
                <w:color w:val="000000"/>
                <w:szCs w:val="24"/>
              </w:rPr>
              <w:t>Application Form</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15">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07D08D15"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33C396C2" w14:textId="77777777">
        <w:tblPrEx>
          <w:tblW w:w="9355" w:type="dxa"/>
          <w:tblInd w:w="113" w:type="dxa"/>
          <w:tblPrExChange w:author="Tien Nguyen Anh" w:date="2024-12-08T07:40:00Z" w16du:dateUtc="2024-12-08T00:40:00Z" w:id="416">
            <w:tblPrEx>
              <w:tblW w:w="9355" w:type="dxa"/>
              <w:tblInd w:w="113" w:type="dxa"/>
            </w:tblPrEx>
          </w:tblPrExChange>
        </w:tblPrEx>
        <w:trPr>
          <w:trHeight w:val="630"/>
          <w:trPrChange w:author="Tien Nguyen Anh" w:date="2024-12-08T07:40:00Z" w16du:dateUtc="2024-12-08T00:40:00Z" w:id="417">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18">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193F17B5" w14:textId="2F1C1F83">
            <w:pPr>
              <w:spacing w:before="0" w:line="240" w:lineRule="auto"/>
              <w:contextualSpacing w:val="0"/>
              <w:jc w:val="center"/>
              <w:rPr>
                <w:rFonts w:eastAsia="Times New Roman"/>
                <w:color w:val="000000"/>
                <w:szCs w:val="24"/>
              </w:rPr>
            </w:pPr>
            <w:ins w:author="Tien Nguyen Anh" w:date="2024-12-08T07:40:00Z" w16du:dateUtc="2024-12-08T00:40:00Z" w:id="419">
              <w:r>
                <w:rPr>
                  <w:rFonts w:ascii="Aptos Narrow" w:hAnsi="Aptos Narrow"/>
                  <w:color w:val="000000"/>
                  <w:sz w:val="22"/>
                </w:rPr>
                <w:t>3</w:t>
              </w:r>
            </w:ins>
            <w:del w:author="Tien Nguyen Anh" w:date="2024-12-08T07:40:00Z" w16du:dateUtc="2024-12-08T00:40:00Z" w:id="420">
              <w:r w:rsidRPr="00016CA0" w:rsidDel="00FB1CB5">
                <w:rPr>
                  <w:rFonts w:eastAsia="Times New Roman"/>
                  <w:color w:val="000000"/>
                  <w:szCs w:val="24"/>
                </w:rPr>
                <w:delText>4</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21">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247D29BC" w14:textId="77777777">
            <w:pPr>
              <w:spacing w:before="0" w:line="240" w:lineRule="auto"/>
              <w:contextualSpacing w:val="0"/>
              <w:jc w:val="left"/>
              <w:rPr>
                <w:rFonts w:eastAsia="Times New Roman"/>
                <w:color w:val="000000"/>
                <w:szCs w:val="24"/>
              </w:rPr>
            </w:pPr>
            <w:r w:rsidRPr="00016CA0">
              <w:rPr>
                <w:rFonts w:eastAsia="Times New Roman"/>
                <w:color w:val="000000"/>
                <w:szCs w:val="24"/>
              </w:rPr>
              <w:t>Banker</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22">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70B6E6DD" w14:textId="77777777">
            <w:pPr>
              <w:spacing w:before="0" w:line="240" w:lineRule="auto"/>
              <w:contextualSpacing w:val="0"/>
              <w:jc w:val="left"/>
              <w:rPr>
                <w:rFonts w:eastAsia="Times New Roman"/>
                <w:color w:val="000000"/>
                <w:szCs w:val="24"/>
              </w:rPr>
            </w:pPr>
            <w:r w:rsidRPr="00016CA0">
              <w:rPr>
                <w:rFonts w:eastAsia="Times New Roman"/>
                <w:color w:val="000000"/>
                <w:szCs w:val="24"/>
              </w:rPr>
              <w:t>Public Read</w:t>
            </w:r>
          </w:p>
        </w:tc>
      </w:tr>
      <w:tr w:rsidRPr="00016CA0" w:rsidR="00FB1CB5" w:rsidTr="00FB1CB5" w14:paraId="24B2C2F2" w14:textId="77777777">
        <w:tblPrEx>
          <w:tblW w:w="9355" w:type="dxa"/>
          <w:tblInd w:w="113" w:type="dxa"/>
          <w:tblPrExChange w:author="Tien Nguyen Anh" w:date="2024-12-08T07:40:00Z" w16du:dateUtc="2024-12-08T00:40:00Z" w:id="423">
            <w:tblPrEx>
              <w:tblW w:w="9355" w:type="dxa"/>
              <w:tblInd w:w="113" w:type="dxa"/>
            </w:tblPrEx>
          </w:tblPrExChange>
        </w:tblPrEx>
        <w:trPr>
          <w:trHeight w:val="315"/>
          <w:trPrChange w:author="Tien Nguyen Anh" w:date="2024-12-08T07:40:00Z" w16du:dateUtc="2024-12-08T00:40:00Z" w:id="424">
            <w:trPr>
              <w:trHeight w:val="315"/>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25">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717B6EA9" w14:textId="64F1B4C3">
            <w:pPr>
              <w:spacing w:before="0" w:line="240" w:lineRule="auto"/>
              <w:contextualSpacing w:val="0"/>
              <w:jc w:val="center"/>
              <w:rPr>
                <w:rFonts w:eastAsia="Times New Roman"/>
                <w:color w:val="000000"/>
                <w:szCs w:val="24"/>
              </w:rPr>
            </w:pPr>
            <w:ins w:author="Tien Nguyen Anh" w:date="2024-12-08T07:40:00Z" w16du:dateUtc="2024-12-08T00:40:00Z" w:id="426">
              <w:r>
                <w:rPr>
                  <w:rFonts w:ascii="Aptos Narrow" w:hAnsi="Aptos Narrow"/>
                  <w:color w:val="000000"/>
                  <w:sz w:val="22"/>
                </w:rPr>
                <w:t>4</w:t>
              </w:r>
            </w:ins>
            <w:del w:author="Tien Nguyen Anh" w:date="2024-12-08T07:40:00Z" w16du:dateUtc="2024-12-08T00:40:00Z" w:id="427">
              <w:r w:rsidRPr="00016CA0" w:rsidDel="00FB1CB5">
                <w:rPr>
                  <w:rFonts w:eastAsia="Times New Roman"/>
                  <w:color w:val="000000"/>
                  <w:szCs w:val="24"/>
                </w:rPr>
                <w:delText>5</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28">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27512F99" w14:textId="77777777">
            <w:pPr>
              <w:spacing w:before="0" w:line="240" w:lineRule="auto"/>
              <w:contextualSpacing w:val="0"/>
              <w:jc w:val="left"/>
              <w:rPr>
                <w:rFonts w:eastAsia="Times New Roman"/>
                <w:color w:val="000000"/>
                <w:szCs w:val="24"/>
              </w:rPr>
            </w:pPr>
            <w:r w:rsidRPr="00016CA0">
              <w:rPr>
                <w:rFonts w:eastAsia="Times New Roman"/>
                <w:color w:val="000000"/>
                <w:szCs w:val="24"/>
              </w:rPr>
              <w:t>Branch Unit</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29">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709BD121" w14:textId="77777777">
            <w:pPr>
              <w:spacing w:before="0" w:line="240" w:lineRule="auto"/>
              <w:contextualSpacing w:val="0"/>
              <w:jc w:val="left"/>
              <w:rPr>
                <w:rFonts w:eastAsia="Times New Roman"/>
                <w:color w:val="000000"/>
                <w:szCs w:val="24"/>
              </w:rPr>
            </w:pPr>
            <w:r w:rsidRPr="00016CA0">
              <w:rPr>
                <w:rFonts w:eastAsia="Times New Roman"/>
                <w:color w:val="000000"/>
                <w:szCs w:val="24"/>
              </w:rPr>
              <w:t>Public Read</w:t>
            </w:r>
          </w:p>
        </w:tc>
      </w:tr>
      <w:tr w:rsidRPr="00016CA0" w:rsidR="00FB1CB5" w:rsidTr="00FB1CB5" w14:paraId="688A72BC" w14:textId="77777777">
        <w:tblPrEx>
          <w:tblW w:w="9355" w:type="dxa"/>
          <w:tblInd w:w="113" w:type="dxa"/>
          <w:tblPrExChange w:author="Tien Nguyen Anh" w:date="2024-12-08T07:40:00Z" w16du:dateUtc="2024-12-08T00:40:00Z" w:id="430">
            <w:tblPrEx>
              <w:tblW w:w="9355" w:type="dxa"/>
              <w:tblInd w:w="113" w:type="dxa"/>
            </w:tblPrEx>
          </w:tblPrExChange>
        </w:tblPrEx>
        <w:trPr>
          <w:trHeight w:val="600"/>
          <w:trPrChange w:author="Tien Nguyen Anh" w:date="2024-12-08T07:40:00Z" w16du:dateUtc="2024-12-08T00:40:00Z" w:id="431">
            <w:trPr>
              <w:trHeight w:val="60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32">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78ED7D60" w14:textId="27B08451">
            <w:pPr>
              <w:spacing w:before="0" w:line="240" w:lineRule="auto"/>
              <w:contextualSpacing w:val="0"/>
              <w:jc w:val="center"/>
              <w:rPr>
                <w:rFonts w:eastAsia="Times New Roman"/>
                <w:color w:val="000000"/>
                <w:szCs w:val="24"/>
              </w:rPr>
            </w:pPr>
            <w:ins w:author="Tien Nguyen Anh" w:date="2024-12-08T07:40:00Z" w16du:dateUtc="2024-12-08T00:40:00Z" w:id="433">
              <w:r>
                <w:rPr>
                  <w:rFonts w:ascii="Aptos Narrow" w:hAnsi="Aptos Narrow"/>
                  <w:color w:val="000000"/>
                  <w:sz w:val="22"/>
                </w:rPr>
                <w:t>5</w:t>
              </w:r>
            </w:ins>
            <w:del w:author="Tien Nguyen Anh" w:date="2024-12-08T07:40:00Z" w16du:dateUtc="2024-12-08T00:40:00Z" w:id="434">
              <w:r w:rsidRPr="00016CA0" w:rsidDel="00FB1CB5">
                <w:rPr>
                  <w:rFonts w:eastAsia="Times New Roman"/>
                  <w:color w:val="000000"/>
                  <w:szCs w:val="24"/>
                </w:rPr>
                <w:delText>6</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35">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49EFC64F" w14:textId="77777777">
            <w:pPr>
              <w:spacing w:before="0" w:line="240" w:lineRule="auto"/>
              <w:contextualSpacing w:val="0"/>
              <w:jc w:val="left"/>
              <w:rPr>
                <w:rFonts w:eastAsia="Times New Roman"/>
                <w:color w:val="000000"/>
                <w:szCs w:val="24"/>
              </w:rPr>
            </w:pPr>
            <w:r w:rsidRPr="00016CA0">
              <w:rPr>
                <w:rFonts w:eastAsia="Times New Roman"/>
                <w:color w:val="000000"/>
                <w:szCs w:val="24"/>
              </w:rPr>
              <w:t>Cash Flow</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36">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0E97970C"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(Financial Account)</w:t>
            </w:r>
          </w:p>
        </w:tc>
      </w:tr>
      <w:tr w:rsidRPr="00016CA0" w:rsidR="00FB1CB5" w:rsidTr="00FB1CB5" w14:paraId="3C00F032" w14:textId="77777777">
        <w:tblPrEx>
          <w:tblW w:w="9355" w:type="dxa"/>
          <w:tblInd w:w="113" w:type="dxa"/>
          <w:tblPrExChange w:author="Tien Nguyen Anh" w:date="2024-12-08T07:40:00Z" w16du:dateUtc="2024-12-08T00:40:00Z" w:id="437">
            <w:tblPrEx>
              <w:tblW w:w="9355" w:type="dxa"/>
              <w:tblInd w:w="113" w:type="dxa"/>
            </w:tblPrEx>
          </w:tblPrExChange>
        </w:tblPrEx>
        <w:trPr>
          <w:trHeight w:val="630"/>
          <w:trPrChange w:author="Tien Nguyen Anh" w:date="2024-12-08T07:40:00Z" w16du:dateUtc="2024-12-08T00:40:00Z" w:id="438">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39">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22608C29" w14:textId="39D0EB59">
            <w:pPr>
              <w:spacing w:before="0" w:line="240" w:lineRule="auto"/>
              <w:contextualSpacing w:val="0"/>
              <w:jc w:val="center"/>
              <w:rPr>
                <w:rFonts w:eastAsia="Times New Roman"/>
                <w:color w:val="000000"/>
                <w:szCs w:val="24"/>
              </w:rPr>
            </w:pPr>
            <w:ins w:author="Tien Nguyen Anh" w:date="2024-12-08T07:40:00Z" w16du:dateUtc="2024-12-08T00:40:00Z" w:id="440">
              <w:r>
                <w:rPr>
                  <w:rFonts w:ascii="Aptos Narrow" w:hAnsi="Aptos Narrow"/>
                  <w:color w:val="000000"/>
                  <w:sz w:val="22"/>
                </w:rPr>
                <w:t>6</w:t>
              </w:r>
            </w:ins>
            <w:del w:author="Tien Nguyen Anh" w:date="2024-12-08T07:40:00Z" w16du:dateUtc="2024-12-08T00:40:00Z" w:id="441">
              <w:r w:rsidRPr="00016CA0" w:rsidDel="00FB1CB5">
                <w:rPr>
                  <w:rFonts w:eastAsia="Times New Roman"/>
                  <w:color w:val="000000"/>
                  <w:szCs w:val="24"/>
                </w:rPr>
                <w:delText>7</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42">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6CEDD004" w14:textId="77777777">
            <w:pPr>
              <w:spacing w:before="0" w:line="240" w:lineRule="auto"/>
              <w:contextualSpacing w:val="0"/>
              <w:jc w:val="left"/>
              <w:rPr>
                <w:rFonts w:eastAsia="Times New Roman"/>
                <w:color w:val="000000"/>
                <w:szCs w:val="24"/>
              </w:rPr>
            </w:pPr>
            <w:r w:rsidRPr="00016CA0">
              <w:rPr>
                <w:rFonts w:eastAsia="Times New Roman"/>
                <w:color w:val="000000"/>
                <w:szCs w:val="24"/>
              </w:rPr>
              <w:t>Digital Banking Account</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43">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7A522276"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4DC7F617" w14:textId="77777777">
        <w:tblPrEx>
          <w:tblW w:w="9355" w:type="dxa"/>
          <w:tblInd w:w="113" w:type="dxa"/>
          <w:tblPrExChange w:author="Tien Nguyen Anh" w:date="2024-12-08T07:40:00Z" w16du:dateUtc="2024-12-08T00:40:00Z" w:id="444">
            <w:tblPrEx>
              <w:tblW w:w="9355" w:type="dxa"/>
              <w:tblInd w:w="113" w:type="dxa"/>
            </w:tblPrEx>
          </w:tblPrExChange>
        </w:tblPrEx>
        <w:trPr>
          <w:trHeight w:val="630"/>
          <w:trPrChange w:author="Tien Nguyen Anh" w:date="2024-12-08T07:40:00Z" w16du:dateUtc="2024-12-08T00:40:00Z" w:id="445">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46">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0B0B743A" w14:textId="1EE17998">
            <w:pPr>
              <w:spacing w:before="0" w:line="240" w:lineRule="auto"/>
              <w:contextualSpacing w:val="0"/>
              <w:jc w:val="center"/>
              <w:rPr>
                <w:rFonts w:eastAsia="Times New Roman"/>
                <w:color w:val="000000"/>
                <w:szCs w:val="24"/>
              </w:rPr>
            </w:pPr>
            <w:ins w:author="Tien Nguyen Anh" w:date="2024-12-08T07:40:00Z" w16du:dateUtc="2024-12-08T00:40:00Z" w:id="447">
              <w:r>
                <w:rPr>
                  <w:rFonts w:ascii="Aptos Narrow" w:hAnsi="Aptos Narrow"/>
                  <w:color w:val="000000"/>
                  <w:sz w:val="22"/>
                </w:rPr>
                <w:t>7</w:t>
              </w:r>
            </w:ins>
            <w:del w:author="Tien Nguyen Anh" w:date="2024-12-08T07:40:00Z" w16du:dateUtc="2024-12-08T00:40:00Z" w:id="448">
              <w:r w:rsidRPr="00016CA0" w:rsidDel="00FB1CB5">
                <w:rPr>
                  <w:rFonts w:eastAsia="Times New Roman"/>
                  <w:color w:val="000000"/>
                  <w:szCs w:val="24"/>
                </w:rPr>
                <w:delText>8</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49">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5176822D" w14:textId="77777777">
            <w:pPr>
              <w:spacing w:before="0" w:line="240" w:lineRule="auto"/>
              <w:contextualSpacing w:val="0"/>
              <w:jc w:val="left"/>
              <w:rPr>
                <w:rFonts w:eastAsia="Times New Roman"/>
                <w:color w:val="000000"/>
                <w:szCs w:val="24"/>
              </w:rPr>
            </w:pPr>
            <w:r w:rsidRPr="00016CA0">
              <w:rPr>
                <w:rFonts w:eastAsia="Times New Roman"/>
                <w:color w:val="000000"/>
                <w:szCs w:val="24"/>
              </w:rPr>
              <w:t>Family Banking</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50">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4A6CDF86"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123050CB" w14:textId="77777777">
        <w:tblPrEx>
          <w:tblW w:w="9355" w:type="dxa"/>
          <w:tblInd w:w="113" w:type="dxa"/>
          <w:tblPrExChange w:author="Tien Nguyen Anh" w:date="2024-12-08T07:40:00Z" w16du:dateUtc="2024-12-08T00:40:00Z" w:id="451">
            <w:tblPrEx>
              <w:tblW w:w="9355" w:type="dxa"/>
              <w:tblInd w:w="113" w:type="dxa"/>
            </w:tblPrEx>
          </w:tblPrExChange>
        </w:tblPrEx>
        <w:trPr>
          <w:trHeight w:val="630"/>
          <w:trPrChange w:author="Tien Nguyen Anh" w:date="2024-12-08T07:40:00Z" w16du:dateUtc="2024-12-08T00:40:00Z" w:id="452">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53">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0B38A51A" w14:textId="4B0281E7">
            <w:pPr>
              <w:spacing w:before="0" w:line="240" w:lineRule="auto"/>
              <w:contextualSpacing w:val="0"/>
              <w:jc w:val="center"/>
              <w:rPr>
                <w:rFonts w:eastAsia="Times New Roman"/>
                <w:color w:val="000000"/>
                <w:szCs w:val="24"/>
              </w:rPr>
            </w:pPr>
            <w:ins w:author="Tien Nguyen Anh" w:date="2024-12-08T07:40:00Z" w16du:dateUtc="2024-12-08T00:40:00Z" w:id="454">
              <w:r>
                <w:rPr>
                  <w:rFonts w:ascii="Aptos Narrow" w:hAnsi="Aptos Narrow"/>
                  <w:color w:val="000000"/>
                  <w:sz w:val="22"/>
                </w:rPr>
                <w:t>8</w:t>
              </w:r>
            </w:ins>
            <w:del w:author="Tien Nguyen Anh" w:date="2024-12-08T07:40:00Z" w16du:dateUtc="2024-12-08T00:40:00Z" w:id="455">
              <w:r w:rsidRPr="00016CA0" w:rsidDel="00FB1CB5">
                <w:rPr>
                  <w:rFonts w:eastAsia="Times New Roman"/>
                  <w:color w:val="000000"/>
                  <w:szCs w:val="24"/>
                </w:rPr>
                <w:delText>9</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56">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17229AA2" w14:textId="77777777">
            <w:pPr>
              <w:spacing w:before="0" w:line="240" w:lineRule="auto"/>
              <w:contextualSpacing w:val="0"/>
              <w:jc w:val="left"/>
              <w:rPr>
                <w:rFonts w:eastAsia="Times New Roman"/>
                <w:color w:val="000000"/>
                <w:szCs w:val="24"/>
              </w:rPr>
            </w:pPr>
            <w:r w:rsidRPr="00016CA0">
              <w:rPr>
                <w:rFonts w:eastAsia="Times New Roman"/>
                <w:color w:val="000000"/>
                <w:szCs w:val="24"/>
              </w:rPr>
              <w:t>Financial Account</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57">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2592F792"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6CF1A2BC" w14:textId="77777777">
        <w:tblPrEx>
          <w:tblW w:w="9355" w:type="dxa"/>
          <w:tblInd w:w="113" w:type="dxa"/>
          <w:tblPrExChange w:author="Tien Nguyen Anh" w:date="2024-12-08T07:40:00Z" w16du:dateUtc="2024-12-08T00:40:00Z" w:id="458">
            <w:tblPrEx>
              <w:tblW w:w="9355" w:type="dxa"/>
              <w:tblInd w:w="113" w:type="dxa"/>
            </w:tblPrEx>
          </w:tblPrExChange>
        </w:tblPrEx>
        <w:trPr>
          <w:trHeight w:val="600"/>
          <w:trPrChange w:author="Tien Nguyen Anh" w:date="2024-12-08T07:40:00Z" w16du:dateUtc="2024-12-08T00:40:00Z" w:id="459">
            <w:trPr>
              <w:trHeight w:val="60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60">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62982A6D" w14:textId="3A3E51E9">
            <w:pPr>
              <w:spacing w:before="0" w:line="240" w:lineRule="auto"/>
              <w:contextualSpacing w:val="0"/>
              <w:jc w:val="center"/>
              <w:rPr>
                <w:rFonts w:eastAsia="Times New Roman"/>
                <w:color w:val="000000"/>
                <w:szCs w:val="24"/>
              </w:rPr>
            </w:pPr>
            <w:ins w:author="Tien Nguyen Anh" w:date="2024-12-08T07:40:00Z" w16du:dateUtc="2024-12-08T00:40:00Z" w:id="461">
              <w:r>
                <w:rPr>
                  <w:rFonts w:ascii="Aptos Narrow" w:hAnsi="Aptos Narrow"/>
                  <w:color w:val="000000"/>
                  <w:sz w:val="22"/>
                </w:rPr>
                <w:t>9</w:t>
              </w:r>
            </w:ins>
            <w:del w:author="Tien Nguyen Anh" w:date="2024-12-08T07:40:00Z" w16du:dateUtc="2024-12-08T00:40:00Z" w:id="462">
              <w:r w:rsidRPr="00016CA0" w:rsidDel="00FB1CB5">
                <w:rPr>
                  <w:rFonts w:eastAsia="Times New Roman"/>
                  <w:color w:val="000000"/>
                  <w:szCs w:val="24"/>
                </w:rPr>
                <w:delText>10</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63">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02A077A9"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Financial </w:t>
            </w:r>
            <w:proofErr w:type="gramStart"/>
            <w:r w:rsidRPr="00016CA0">
              <w:rPr>
                <w:rFonts w:eastAsia="Times New Roman"/>
                <w:color w:val="000000"/>
                <w:szCs w:val="24"/>
              </w:rPr>
              <w:t>Account  History</w:t>
            </w:r>
            <w:proofErr w:type="gramEnd"/>
            <w:r w:rsidRPr="00016CA0">
              <w:rPr>
                <w:rFonts w:eastAsia="Times New Roman"/>
                <w:color w:val="000000"/>
                <w:szCs w:val="24"/>
              </w:rPr>
              <w:t xml:space="preserve"> CC</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64">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611B3CA0"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(Financial Account)</w:t>
            </w:r>
          </w:p>
        </w:tc>
      </w:tr>
      <w:tr w:rsidRPr="00016CA0" w:rsidR="00FB1CB5" w:rsidTr="00FB1CB5" w14:paraId="31A46B09" w14:textId="77777777">
        <w:tblPrEx>
          <w:tblW w:w="9355" w:type="dxa"/>
          <w:tblInd w:w="113" w:type="dxa"/>
          <w:tblPrExChange w:author="Tien Nguyen Anh" w:date="2024-12-08T07:40:00Z" w16du:dateUtc="2024-12-08T00:40:00Z" w:id="465">
            <w:tblPrEx>
              <w:tblW w:w="9355" w:type="dxa"/>
              <w:tblInd w:w="113" w:type="dxa"/>
            </w:tblPrEx>
          </w:tblPrExChange>
        </w:tblPrEx>
        <w:trPr>
          <w:trHeight w:val="600"/>
          <w:trPrChange w:author="Tien Nguyen Anh" w:date="2024-12-08T07:40:00Z" w16du:dateUtc="2024-12-08T00:40:00Z" w:id="466">
            <w:trPr>
              <w:trHeight w:val="60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67">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0CFD0AA0" w14:textId="03D92D11">
            <w:pPr>
              <w:spacing w:before="0" w:line="240" w:lineRule="auto"/>
              <w:contextualSpacing w:val="0"/>
              <w:jc w:val="center"/>
              <w:rPr>
                <w:rFonts w:eastAsia="Times New Roman"/>
                <w:color w:val="000000"/>
                <w:szCs w:val="24"/>
              </w:rPr>
            </w:pPr>
            <w:ins w:author="Tien Nguyen Anh" w:date="2024-12-08T07:40:00Z" w16du:dateUtc="2024-12-08T00:40:00Z" w:id="468">
              <w:r>
                <w:rPr>
                  <w:rFonts w:ascii="Aptos Narrow" w:hAnsi="Aptos Narrow"/>
                  <w:color w:val="000000"/>
                  <w:sz w:val="22"/>
                </w:rPr>
                <w:t>10</w:t>
              </w:r>
            </w:ins>
            <w:del w:author="Tien Nguyen Anh" w:date="2024-12-08T07:40:00Z" w16du:dateUtc="2024-12-08T00:40:00Z" w:id="469">
              <w:r w:rsidRPr="00016CA0" w:rsidDel="00FB1CB5">
                <w:rPr>
                  <w:rFonts w:eastAsia="Times New Roman"/>
                  <w:color w:val="000000"/>
                  <w:szCs w:val="24"/>
                </w:rPr>
                <w:delText>11</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70">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628D4735"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Financial </w:t>
            </w:r>
            <w:proofErr w:type="gramStart"/>
            <w:r w:rsidRPr="00016CA0">
              <w:rPr>
                <w:rFonts w:eastAsia="Times New Roman"/>
                <w:color w:val="000000"/>
                <w:szCs w:val="24"/>
              </w:rPr>
              <w:t>Account  History</w:t>
            </w:r>
            <w:proofErr w:type="gramEnd"/>
            <w:r w:rsidRPr="00016CA0">
              <w:rPr>
                <w:rFonts w:eastAsia="Times New Roman"/>
                <w:color w:val="000000"/>
                <w:szCs w:val="24"/>
              </w:rPr>
              <w:t xml:space="preserve"> IDC</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71">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60F1A71A"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(Financial Account)</w:t>
            </w:r>
          </w:p>
        </w:tc>
      </w:tr>
      <w:tr w:rsidRPr="00016CA0" w:rsidR="00FB1CB5" w:rsidTr="00FB1CB5" w14:paraId="563ADCFC" w14:textId="77777777">
        <w:tblPrEx>
          <w:tblW w:w="9355" w:type="dxa"/>
          <w:tblInd w:w="113" w:type="dxa"/>
          <w:tblPrExChange w:author="Tien Nguyen Anh" w:date="2024-12-08T07:40:00Z" w16du:dateUtc="2024-12-08T00:40:00Z" w:id="472">
            <w:tblPrEx>
              <w:tblW w:w="9355" w:type="dxa"/>
              <w:tblInd w:w="113" w:type="dxa"/>
            </w:tblPrEx>
          </w:tblPrExChange>
        </w:tblPrEx>
        <w:trPr>
          <w:trHeight w:val="600"/>
          <w:trPrChange w:author="Tien Nguyen Anh" w:date="2024-12-08T07:40:00Z" w16du:dateUtc="2024-12-08T00:40:00Z" w:id="473">
            <w:trPr>
              <w:trHeight w:val="60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74">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0BAB02E7" w14:textId="3DA29B59">
            <w:pPr>
              <w:spacing w:before="0" w:line="240" w:lineRule="auto"/>
              <w:contextualSpacing w:val="0"/>
              <w:jc w:val="center"/>
              <w:rPr>
                <w:rFonts w:eastAsia="Times New Roman"/>
                <w:color w:val="000000"/>
                <w:szCs w:val="24"/>
              </w:rPr>
            </w:pPr>
            <w:ins w:author="Tien Nguyen Anh" w:date="2024-12-08T07:40:00Z" w16du:dateUtc="2024-12-08T00:40:00Z" w:id="475">
              <w:r>
                <w:rPr>
                  <w:rFonts w:ascii="Aptos Narrow" w:hAnsi="Aptos Narrow"/>
                  <w:color w:val="000000"/>
                  <w:sz w:val="22"/>
                </w:rPr>
                <w:t>11</w:t>
              </w:r>
            </w:ins>
            <w:del w:author="Tien Nguyen Anh" w:date="2024-12-08T07:40:00Z" w16du:dateUtc="2024-12-08T00:40:00Z" w:id="476">
              <w:r w:rsidRPr="00016CA0" w:rsidDel="00FB1CB5">
                <w:rPr>
                  <w:rFonts w:eastAsia="Times New Roman"/>
                  <w:color w:val="000000"/>
                  <w:szCs w:val="24"/>
                </w:rPr>
                <w:delText>12</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77">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3A9B0819"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Financial </w:t>
            </w:r>
            <w:proofErr w:type="gramStart"/>
            <w:r w:rsidRPr="00016CA0">
              <w:rPr>
                <w:rFonts w:eastAsia="Times New Roman"/>
                <w:color w:val="000000"/>
                <w:szCs w:val="24"/>
              </w:rPr>
              <w:t>Account  History</w:t>
            </w:r>
            <w:proofErr w:type="gramEnd"/>
            <w:r w:rsidRPr="00016CA0">
              <w:rPr>
                <w:rFonts w:eastAsia="Times New Roman"/>
                <w:color w:val="000000"/>
                <w:szCs w:val="24"/>
              </w:rPr>
              <w:t xml:space="preserve"> TD</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78">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6892790D"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(Financial Account)</w:t>
            </w:r>
          </w:p>
        </w:tc>
      </w:tr>
      <w:tr w:rsidRPr="00016CA0" w:rsidR="00FB1CB5" w:rsidTr="00FB1CB5" w14:paraId="1E212E51" w14:textId="77777777">
        <w:tblPrEx>
          <w:tblW w:w="9355" w:type="dxa"/>
          <w:tblInd w:w="113" w:type="dxa"/>
          <w:tblPrExChange w:author="Tien Nguyen Anh" w:date="2024-12-08T07:40:00Z" w16du:dateUtc="2024-12-08T00:40:00Z" w:id="479">
            <w:tblPrEx>
              <w:tblW w:w="9355" w:type="dxa"/>
              <w:tblInd w:w="113" w:type="dxa"/>
            </w:tblPrEx>
          </w:tblPrExChange>
        </w:tblPrEx>
        <w:trPr>
          <w:trHeight w:val="600"/>
          <w:trPrChange w:author="Tien Nguyen Anh" w:date="2024-12-08T07:40:00Z" w16du:dateUtc="2024-12-08T00:40:00Z" w:id="480">
            <w:trPr>
              <w:trHeight w:val="60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81">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2B3C93A7" w14:textId="222E8BB0">
            <w:pPr>
              <w:spacing w:before="0" w:line="240" w:lineRule="auto"/>
              <w:contextualSpacing w:val="0"/>
              <w:jc w:val="center"/>
              <w:rPr>
                <w:rFonts w:eastAsia="Times New Roman"/>
                <w:color w:val="000000"/>
                <w:szCs w:val="24"/>
              </w:rPr>
            </w:pPr>
            <w:ins w:author="Tien Nguyen Anh" w:date="2024-12-08T07:40:00Z" w16du:dateUtc="2024-12-08T00:40:00Z" w:id="482">
              <w:r>
                <w:rPr>
                  <w:rFonts w:ascii="Aptos Narrow" w:hAnsi="Aptos Narrow"/>
                  <w:color w:val="000000"/>
                  <w:sz w:val="22"/>
                </w:rPr>
                <w:t>12</w:t>
              </w:r>
            </w:ins>
            <w:del w:author="Tien Nguyen Anh" w:date="2024-12-08T07:40:00Z" w16du:dateUtc="2024-12-08T00:40:00Z" w:id="483">
              <w:r w:rsidRPr="00016CA0" w:rsidDel="00FB1CB5">
                <w:rPr>
                  <w:rFonts w:eastAsia="Times New Roman"/>
                  <w:color w:val="000000"/>
                  <w:szCs w:val="24"/>
                </w:rPr>
                <w:delText>13</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84">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4DF93AEB" w14:textId="77777777">
            <w:pPr>
              <w:spacing w:before="0" w:line="240" w:lineRule="auto"/>
              <w:contextualSpacing w:val="0"/>
              <w:jc w:val="left"/>
              <w:rPr>
                <w:rFonts w:eastAsia="Times New Roman"/>
                <w:color w:val="000000"/>
                <w:szCs w:val="24"/>
              </w:rPr>
            </w:pPr>
            <w:r w:rsidRPr="00016CA0">
              <w:rPr>
                <w:rFonts w:eastAsia="Times New Roman"/>
                <w:color w:val="000000"/>
                <w:szCs w:val="24"/>
              </w:rPr>
              <w:t>Financial Account History Casa</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85">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6D562D9F"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(Financial Account)</w:t>
            </w:r>
          </w:p>
        </w:tc>
      </w:tr>
      <w:tr w:rsidRPr="00016CA0" w:rsidR="00FB1CB5" w:rsidTr="00FB1CB5" w14:paraId="4F7CDA32" w14:textId="77777777">
        <w:tblPrEx>
          <w:tblW w:w="9355" w:type="dxa"/>
          <w:tblInd w:w="113" w:type="dxa"/>
          <w:tblPrExChange w:author="Tien Nguyen Anh" w:date="2024-12-08T07:40:00Z" w16du:dateUtc="2024-12-08T00:40:00Z" w:id="486">
            <w:tblPrEx>
              <w:tblW w:w="9355" w:type="dxa"/>
              <w:tblInd w:w="113" w:type="dxa"/>
            </w:tblPrEx>
          </w:tblPrExChange>
        </w:tblPrEx>
        <w:trPr>
          <w:trHeight w:val="600"/>
          <w:trPrChange w:author="Tien Nguyen Anh" w:date="2024-12-08T07:40:00Z" w16du:dateUtc="2024-12-08T00:40:00Z" w:id="487">
            <w:trPr>
              <w:trHeight w:val="60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88">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79FA8F25" w14:textId="6EB1970E">
            <w:pPr>
              <w:spacing w:before="0" w:line="240" w:lineRule="auto"/>
              <w:contextualSpacing w:val="0"/>
              <w:jc w:val="center"/>
              <w:rPr>
                <w:rFonts w:eastAsia="Times New Roman"/>
                <w:color w:val="000000"/>
                <w:szCs w:val="24"/>
              </w:rPr>
            </w:pPr>
            <w:ins w:author="Tien Nguyen Anh" w:date="2024-12-08T07:40:00Z" w16du:dateUtc="2024-12-08T00:40:00Z" w:id="489">
              <w:r>
                <w:rPr>
                  <w:rFonts w:ascii="Aptos Narrow" w:hAnsi="Aptos Narrow"/>
                  <w:color w:val="000000"/>
                  <w:sz w:val="22"/>
                </w:rPr>
                <w:t>13</w:t>
              </w:r>
            </w:ins>
            <w:del w:author="Tien Nguyen Anh" w:date="2024-12-08T07:40:00Z" w16du:dateUtc="2024-12-08T00:40:00Z" w:id="490">
              <w:r w:rsidRPr="00016CA0" w:rsidDel="00FB1CB5">
                <w:rPr>
                  <w:rFonts w:eastAsia="Times New Roman"/>
                  <w:color w:val="000000"/>
                  <w:szCs w:val="24"/>
                </w:rPr>
                <w:delText>14</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91">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1C5287B6" w14:textId="77777777">
            <w:pPr>
              <w:spacing w:before="0" w:line="240" w:lineRule="auto"/>
              <w:contextualSpacing w:val="0"/>
              <w:jc w:val="left"/>
              <w:rPr>
                <w:rFonts w:eastAsia="Times New Roman"/>
                <w:color w:val="000000"/>
                <w:szCs w:val="24"/>
              </w:rPr>
            </w:pPr>
            <w:r w:rsidRPr="00016CA0">
              <w:rPr>
                <w:rFonts w:eastAsia="Times New Roman"/>
                <w:color w:val="000000"/>
                <w:szCs w:val="24"/>
              </w:rPr>
              <w:t>Financial Account History OD</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92">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252D21F7"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(Financial Account)</w:t>
            </w:r>
          </w:p>
        </w:tc>
      </w:tr>
      <w:tr w:rsidRPr="00016CA0" w:rsidR="00FB1CB5" w:rsidTr="00FB1CB5" w14:paraId="6B4F490C" w14:textId="77777777">
        <w:tblPrEx>
          <w:tblW w:w="9355" w:type="dxa"/>
          <w:tblInd w:w="113" w:type="dxa"/>
          <w:tblPrExChange w:author="Tien Nguyen Anh" w:date="2024-12-08T07:40:00Z" w16du:dateUtc="2024-12-08T00:40:00Z" w:id="493">
            <w:tblPrEx>
              <w:tblW w:w="9355" w:type="dxa"/>
              <w:tblInd w:w="113" w:type="dxa"/>
            </w:tblPrEx>
          </w:tblPrExChange>
        </w:tblPrEx>
        <w:trPr>
          <w:trHeight w:val="630"/>
          <w:trPrChange w:author="Tien Nguyen Anh" w:date="2024-12-08T07:40:00Z" w16du:dateUtc="2024-12-08T00:40:00Z" w:id="494">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495">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03CB855D" w14:textId="2DFCF62A">
            <w:pPr>
              <w:spacing w:before="0" w:line="240" w:lineRule="auto"/>
              <w:contextualSpacing w:val="0"/>
              <w:jc w:val="center"/>
              <w:rPr>
                <w:rFonts w:eastAsia="Times New Roman"/>
                <w:color w:val="000000"/>
                <w:szCs w:val="24"/>
              </w:rPr>
            </w:pPr>
            <w:ins w:author="Tien Nguyen Anh" w:date="2024-12-08T07:40:00Z" w16du:dateUtc="2024-12-08T00:40:00Z" w:id="496">
              <w:r>
                <w:rPr>
                  <w:rFonts w:ascii="Aptos Narrow" w:hAnsi="Aptos Narrow"/>
                  <w:color w:val="000000"/>
                  <w:sz w:val="22"/>
                </w:rPr>
                <w:t>14</w:t>
              </w:r>
            </w:ins>
            <w:del w:author="Tien Nguyen Anh" w:date="2024-12-08T07:40:00Z" w16du:dateUtc="2024-12-08T00:40:00Z" w:id="497">
              <w:r w:rsidRPr="00016CA0" w:rsidDel="00FB1CB5">
                <w:rPr>
                  <w:rFonts w:eastAsia="Times New Roman"/>
                  <w:color w:val="000000"/>
                  <w:szCs w:val="24"/>
                </w:rPr>
                <w:delText>15</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498">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31C7E20E" w14:textId="77777777">
            <w:pPr>
              <w:spacing w:before="0" w:line="240" w:lineRule="auto"/>
              <w:contextualSpacing w:val="0"/>
              <w:jc w:val="left"/>
              <w:rPr>
                <w:rFonts w:eastAsia="Times New Roman"/>
                <w:color w:val="000000"/>
                <w:szCs w:val="24"/>
              </w:rPr>
            </w:pPr>
            <w:r w:rsidRPr="00016CA0">
              <w:rPr>
                <w:rFonts w:eastAsia="Times New Roman"/>
                <w:color w:val="000000"/>
                <w:szCs w:val="24"/>
              </w:rPr>
              <w:t>Financial Account Party</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499">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5C37FF70"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(Financial Account)</w:t>
            </w:r>
          </w:p>
        </w:tc>
      </w:tr>
      <w:tr w:rsidRPr="00016CA0" w:rsidR="00FB1CB5" w:rsidTr="00FB1CB5" w14:paraId="63335725" w14:textId="77777777">
        <w:tblPrEx>
          <w:tblW w:w="9355" w:type="dxa"/>
          <w:tblInd w:w="113" w:type="dxa"/>
          <w:tblPrExChange w:author="Tien Nguyen Anh" w:date="2024-12-08T07:40:00Z" w16du:dateUtc="2024-12-08T00:40:00Z" w:id="500">
            <w:tblPrEx>
              <w:tblW w:w="9355" w:type="dxa"/>
              <w:tblInd w:w="113" w:type="dxa"/>
            </w:tblPrEx>
          </w:tblPrExChange>
        </w:tblPrEx>
        <w:trPr>
          <w:trHeight w:val="630"/>
          <w:trPrChange w:author="Tien Nguyen Anh" w:date="2024-12-08T07:40:00Z" w16du:dateUtc="2024-12-08T00:40:00Z" w:id="501">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02">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5BB237A3" w14:textId="5C7C6952">
            <w:pPr>
              <w:spacing w:before="0" w:line="240" w:lineRule="auto"/>
              <w:contextualSpacing w:val="0"/>
              <w:jc w:val="center"/>
              <w:rPr>
                <w:rFonts w:eastAsia="Times New Roman"/>
                <w:color w:val="000000"/>
                <w:szCs w:val="24"/>
              </w:rPr>
            </w:pPr>
            <w:ins w:author="Tien Nguyen Anh" w:date="2024-12-08T07:40:00Z" w16du:dateUtc="2024-12-08T00:40:00Z" w:id="503">
              <w:r>
                <w:rPr>
                  <w:rFonts w:ascii="Aptos Narrow" w:hAnsi="Aptos Narrow"/>
                  <w:color w:val="000000"/>
                  <w:sz w:val="22"/>
                </w:rPr>
                <w:t>15</w:t>
              </w:r>
            </w:ins>
            <w:del w:author="Tien Nguyen Anh" w:date="2024-12-08T07:40:00Z" w16du:dateUtc="2024-12-08T00:40:00Z" w:id="504">
              <w:r w:rsidRPr="00016CA0" w:rsidDel="00FB1CB5">
                <w:rPr>
                  <w:rFonts w:eastAsia="Times New Roman"/>
                  <w:color w:val="000000"/>
                  <w:szCs w:val="24"/>
                </w:rPr>
                <w:delText>16</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05">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5F0D3FCE" w14:textId="77777777">
            <w:pPr>
              <w:spacing w:before="0" w:line="240" w:lineRule="auto"/>
              <w:contextualSpacing w:val="0"/>
              <w:jc w:val="left"/>
              <w:rPr>
                <w:rFonts w:eastAsia="Times New Roman"/>
                <w:color w:val="000000"/>
                <w:szCs w:val="24"/>
              </w:rPr>
            </w:pPr>
            <w:r w:rsidRPr="00016CA0">
              <w:rPr>
                <w:rFonts w:eastAsia="Times New Roman"/>
                <w:color w:val="000000"/>
                <w:szCs w:val="24"/>
              </w:rPr>
              <w:t>Insurance Policy</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06">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1A55A8A4"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46A156FB" w14:textId="77777777">
        <w:tblPrEx>
          <w:tblW w:w="9355" w:type="dxa"/>
          <w:tblInd w:w="113" w:type="dxa"/>
          <w:tblPrExChange w:author="Tien Nguyen Anh" w:date="2024-12-08T07:40:00Z" w16du:dateUtc="2024-12-08T00:40:00Z" w:id="507">
            <w:tblPrEx>
              <w:tblW w:w="9355" w:type="dxa"/>
              <w:tblInd w:w="113" w:type="dxa"/>
            </w:tblPrEx>
          </w:tblPrExChange>
        </w:tblPrEx>
        <w:trPr>
          <w:trHeight w:val="630"/>
          <w:trPrChange w:author="Tien Nguyen Anh" w:date="2024-12-08T07:40:00Z" w16du:dateUtc="2024-12-08T00:40:00Z" w:id="508">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09">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43A30FCA" w14:textId="2BE1543E">
            <w:pPr>
              <w:spacing w:before="0" w:line="240" w:lineRule="auto"/>
              <w:contextualSpacing w:val="0"/>
              <w:jc w:val="center"/>
              <w:rPr>
                <w:rFonts w:eastAsia="Times New Roman"/>
                <w:color w:val="000000"/>
                <w:szCs w:val="24"/>
              </w:rPr>
            </w:pPr>
            <w:ins w:author="Tien Nguyen Anh" w:date="2024-12-08T07:40:00Z" w16du:dateUtc="2024-12-08T00:40:00Z" w:id="510">
              <w:r>
                <w:rPr>
                  <w:rFonts w:ascii="Aptos Narrow" w:hAnsi="Aptos Narrow"/>
                  <w:color w:val="000000"/>
                  <w:sz w:val="22"/>
                </w:rPr>
                <w:t>16</w:t>
              </w:r>
            </w:ins>
            <w:del w:author="Tien Nguyen Anh" w:date="2024-12-08T07:40:00Z" w16du:dateUtc="2024-12-08T00:40:00Z" w:id="511">
              <w:r w:rsidRPr="00016CA0" w:rsidDel="00FB1CB5">
                <w:rPr>
                  <w:rFonts w:eastAsia="Times New Roman"/>
                  <w:color w:val="000000"/>
                  <w:szCs w:val="24"/>
                </w:rPr>
                <w:delText>17</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12">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61A1A10E" w14:textId="77777777">
            <w:pPr>
              <w:spacing w:before="0" w:line="240" w:lineRule="auto"/>
              <w:contextualSpacing w:val="0"/>
              <w:jc w:val="left"/>
              <w:rPr>
                <w:rFonts w:eastAsia="Times New Roman"/>
                <w:color w:val="000000"/>
                <w:szCs w:val="24"/>
              </w:rPr>
            </w:pPr>
            <w:r w:rsidRPr="00016CA0">
              <w:rPr>
                <w:rFonts w:eastAsia="Times New Roman"/>
                <w:color w:val="000000"/>
                <w:szCs w:val="24"/>
              </w:rPr>
              <w:t>Insurance Policy Participant</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13">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10AC8CC7"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(Insurance Policy Participant)</w:t>
            </w:r>
          </w:p>
        </w:tc>
      </w:tr>
      <w:tr w:rsidRPr="00016CA0" w:rsidR="00FB1CB5" w:rsidTr="00FB1CB5" w14:paraId="11123E66" w14:textId="77777777">
        <w:tblPrEx>
          <w:tblW w:w="9355" w:type="dxa"/>
          <w:tblInd w:w="113" w:type="dxa"/>
          <w:tblPrExChange w:author="Tien Nguyen Anh" w:date="2024-12-08T07:40:00Z" w16du:dateUtc="2024-12-08T00:40:00Z" w:id="514">
            <w:tblPrEx>
              <w:tblW w:w="9355" w:type="dxa"/>
              <w:tblInd w:w="113" w:type="dxa"/>
            </w:tblPrEx>
          </w:tblPrExChange>
        </w:tblPrEx>
        <w:trPr>
          <w:trHeight w:val="630"/>
          <w:trPrChange w:author="Tien Nguyen Anh" w:date="2024-12-08T07:40:00Z" w16du:dateUtc="2024-12-08T00:40:00Z" w:id="515">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16">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3692A6DD" w14:textId="7E69A61C">
            <w:pPr>
              <w:spacing w:before="0" w:line="240" w:lineRule="auto"/>
              <w:contextualSpacing w:val="0"/>
              <w:jc w:val="center"/>
              <w:rPr>
                <w:rFonts w:eastAsia="Times New Roman"/>
                <w:color w:val="000000"/>
                <w:szCs w:val="24"/>
              </w:rPr>
            </w:pPr>
            <w:ins w:author="Tien Nguyen Anh" w:date="2024-12-08T07:40:00Z" w16du:dateUtc="2024-12-08T00:40:00Z" w:id="517">
              <w:r>
                <w:rPr>
                  <w:rFonts w:ascii="Aptos Narrow" w:hAnsi="Aptos Narrow"/>
                  <w:color w:val="000000"/>
                  <w:sz w:val="22"/>
                </w:rPr>
                <w:t>17</w:t>
              </w:r>
            </w:ins>
            <w:del w:author="Tien Nguyen Anh" w:date="2024-12-08T07:40:00Z" w16du:dateUtc="2024-12-08T00:40:00Z" w:id="518">
              <w:r w:rsidRPr="00016CA0" w:rsidDel="00FB1CB5">
                <w:rPr>
                  <w:rFonts w:eastAsia="Times New Roman"/>
                  <w:color w:val="000000"/>
                  <w:szCs w:val="24"/>
                </w:rPr>
                <w:delText>18</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19">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3318314C" w14:textId="77777777">
            <w:pPr>
              <w:spacing w:before="0" w:line="240" w:lineRule="auto"/>
              <w:contextualSpacing w:val="0"/>
              <w:jc w:val="left"/>
              <w:rPr>
                <w:rFonts w:eastAsia="Times New Roman"/>
                <w:color w:val="000000"/>
                <w:szCs w:val="24"/>
              </w:rPr>
            </w:pPr>
            <w:r w:rsidRPr="00016CA0">
              <w:rPr>
                <w:rFonts w:eastAsia="Times New Roman"/>
                <w:color w:val="000000"/>
                <w:szCs w:val="24"/>
              </w:rPr>
              <w:t>Issued Card</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20">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4227EF40"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2843366F" w14:textId="77777777">
        <w:tblPrEx>
          <w:tblW w:w="9355" w:type="dxa"/>
          <w:tblInd w:w="113" w:type="dxa"/>
          <w:tblPrExChange w:author="Tien Nguyen Anh" w:date="2024-12-08T07:40:00Z" w16du:dateUtc="2024-12-08T00:40:00Z" w:id="521">
            <w:tblPrEx>
              <w:tblW w:w="9355" w:type="dxa"/>
              <w:tblInd w:w="113" w:type="dxa"/>
            </w:tblPrEx>
          </w:tblPrExChange>
        </w:tblPrEx>
        <w:trPr>
          <w:trHeight w:val="630"/>
          <w:trPrChange w:author="Tien Nguyen Anh" w:date="2024-12-08T07:40:00Z" w16du:dateUtc="2024-12-08T00:40:00Z" w:id="522">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23">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03F081DC" w14:textId="36168D56">
            <w:pPr>
              <w:spacing w:before="0" w:line="240" w:lineRule="auto"/>
              <w:contextualSpacing w:val="0"/>
              <w:jc w:val="center"/>
              <w:rPr>
                <w:rFonts w:eastAsia="Times New Roman"/>
                <w:color w:val="000000"/>
                <w:szCs w:val="24"/>
              </w:rPr>
            </w:pPr>
            <w:ins w:author="Tien Nguyen Anh" w:date="2024-12-08T07:40:00Z" w16du:dateUtc="2024-12-08T00:40:00Z" w:id="524">
              <w:r>
                <w:rPr>
                  <w:rFonts w:ascii="Aptos Narrow" w:hAnsi="Aptos Narrow"/>
                  <w:color w:val="000000"/>
                  <w:sz w:val="22"/>
                </w:rPr>
                <w:t>18</w:t>
              </w:r>
            </w:ins>
            <w:del w:author="Tien Nguyen Anh" w:date="2024-12-08T07:40:00Z" w16du:dateUtc="2024-12-08T00:40:00Z" w:id="525">
              <w:r w:rsidRPr="00016CA0" w:rsidDel="00FB1CB5">
                <w:rPr>
                  <w:rFonts w:eastAsia="Times New Roman"/>
                  <w:color w:val="000000"/>
                  <w:szCs w:val="24"/>
                </w:rPr>
                <w:delText>19</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26">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3CB28E3E" w14:textId="77777777">
            <w:pPr>
              <w:spacing w:before="0" w:line="240" w:lineRule="auto"/>
              <w:contextualSpacing w:val="0"/>
              <w:jc w:val="left"/>
              <w:rPr>
                <w:rFonts w:eastAsia="Times New Roman"/>
                <w:color w:val="000000"/>
                <w:szCs w:val="24"/>
              </w:rPr>
            </w:pPr>
            <w:r w:rsidRPr="00016CA0">
              <w:rPr>
                <w:rFonts w:eastAsia="Times New Roman"/>
                <w:color w:val="000000"/>
                <w:szCs w:val="24"/>
              </w:rPr>
              <w:t>Lead</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27">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2907B8A4"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4D65C641" w14:textId="77777777">
        <w:tblPrEx>
          <w:tblW w:w="9355" w:type="dxa"/>
          <w:tblInd w:w="113" w:type="dxa"/>
          <w:tblPrExChange w:author="Tien Nguyen Anh" w:date="2024-12-08T07:40:00Z" w16du:dateUtc="2024-12-08T00:40:00Z" w:id="528">
            <w:tblPrEx>
              <w:tblW w:w="9355" w:type="dxa"/>
              <w:tblInd w:w="113" w:type="dxa"/>
            </w:tblPrEx>
          </w:tblPrExChange>
        </w:tblPrEx>
        <w:trPr>
          <w:trHeight w:val="600"/>
          <w:trPrChange w:author="Tien Nguyen Anh" w:date="2024-12-08T07:40:00Z" w16du:dateUtc="2024-12-08T00:40:00Z" w:id="529">
            <w:trPr>
              <w:trHeight w:val="60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30">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358C0569" w14:textId="1A38FE2D">
            <w:pPr>
              <w:spacing w:before="0" w:line="240" w:lineRule="auto"/>
              <w:contextualSpacing w:val="0"/>
              <w:jc w:val="center"/>
              <w:rPr>
                <w:rFonts w:eastAsia="Times New Roman"/>
                <w:color w:val="000000"/>
                <w:szCs w:val="24"/>
              </w:rPr>
            </w:pPr>
            <w:ins w:author="Tien Nguyen Anh" w:date="2024-12-08T07:40:00Z" w16du:dateUtc="2024-12-08T00:40:00Z" w:id="531">
              <w:r>
                <w:rPr>
                  <w:rFonts w:ascii="Aptos Narrow" w:hAnsi="Aptos Narrow"/>
                  <w:color w:val="000000"/>
                  <w:sz w:val="22"/>
                </w:rPr>
                <w:t>19</w:t>
              </w:r>
            </w:ins>
            <w:del w:author="Tien Nguyen Anh" w:date="2024-12-08T07:40:00Z" w16du:dateUtc="2024-12-08T00:40:00Z" w:id="532">
              <w:r w:rsidRPr="00016CA0" w:rsidDel="00FB1CB5">
                <w:rPr>
                  <w:rFonts w:eastAsia="Times New Roman"/>
                  <w:color w:val="000000"/>
                  <w:szCs w:val="24"/>
                </w:rPr>
                <w:delText>20</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33">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57B852C0" w14:textId="77777777">
            <w:pPr>
              <w:spacing w:before="0" w:line="240" w:lineRule="auto"/>
              <w:contextualSpacing w:val="0"/>
              <w:jc w:val="left"/>
              <w:rPr>
                <w:rFonts w:eastAsia="Times New Roman"/>
                <w:color w:val="000000"/>
                <w:szCs w:val="24"/>
              </w:rPr>
            </w:pPr>
            <w:r w:rsidRPr="00016CA0">
              <w:rPr>
                <w:rFonts w:eastAsia="Times New Roman"/>
                <w:color w:val="000000"/>
                <w:szCs w:val="24"/>
              </w:rPr>
              <w:t>Lockdown Transaction</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34">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554B8623"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(Financial Account)</w:t>
            </w:r>
          </w:p>
        </w:tc>
      </w:tr>
      <w:tr w:rsidRPr="00016CA0" w:rsidR="00FB1CB5" w:rsidTr="00FB1CB5" w14:paraId="118B2D28" w14:textId="77777777">
        <w:tblPrEx>
          <w:tblW w:w="9355" w:type="dxa"/>
          <w:tblInd w:w="113" w:type="dxa"/>
          <w:tblPrExChange w:author="Tien Nguyen Anh" w:date="2024-12-08T07:40:00Z" w16du:dateUtc="2024-12-08T00:40:00Z" w:id="535">
            <w:tblPrEx>
              <w:tblW w:w="9355" w:type="dxa"/>
              <w:tblInd w:w="113" w:type="dxa"/>
            </w:tblPrEx>
          </w:tblPrExChange>
        </w:tblPrEx>
        <w:trPr>
          <w:trHeight w:val="630"/>
          <w:trPrChange w:author="Tien Nguyen Anh" w:date="2024-12-08T07:40:00Z" w16du:dateUtc="2024-12-08T00:40:00Z" w:id="536">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37">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547387C6" w14:textId="177BC756">
            <w:pPr>
              <w:spacing w:before="0" w:line="240" w:lineRule="auto"/>
              <w:contextualSpacing w:val="0"/>
              <w:jc w:val="center"/>
              <w:rPr>
                <w:rFonts w:eastAsia="Times New Roman"/>
                <w:color w:val="000000"/>
                <w:szCs w:val="24"/>
              </w:rPr>
            </w:pPr>
            <w:ins w:author="Tien Nguyen Anh" w:date="2024-12-08T07:40:00Z" w16du:dateUtc="2024-12-08T00:40:00Z" w:id="538">
              <w:r>
                <w:rPr>
                  <w:rFonts w:ascii="Aptos Narrow" w:hAnsi="Aptos Narrow"/>
                  <w:color w:val="000000"/>
                  <w:sz w:val="22"/>
                </w:rPr>
                <w:t>20</w:t>
              </w:r>
            </w:ins>
            <w:del w:author="Tien Nguyen Anh" w:date="2024-12-08T07:40:00Z" w16du:dateUtc="2024-12-08T00:40:00Z" w:id="539">
              <w:r w:rsidRPr="00016CA0" w:rsidDel="00FB1CB5">
                <w:rPr>
                  <w:rFonts w:eastAsia="Times New Roman"/>
                  <w:color w:val="000000"/>
                  <w:szCs w:val="24"/>
                </w:rPr>
                <w:delText>21</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40">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6F2CA0CD" w14:textId="77777777">
            <w:pPr>
              <w:spacing w:before="0" w:line="240" w:lineRule="auto"/>
              <w:contextualSpacing w:val="0"/>
              <w:jc w:val="left"/>
              <w:rPr>
                <w:rFonts w:eastAsia="Times New Roman"/>
                <w:color w:val="000000"/>
                <w:szCs w:val="24"/>
              </w:rPr>
            </w:pPr>
            <w:r w:rsidRPr="00016CA0">
              <w:rPr>
                <w:rFonts w:eastAsia="Times New Roman"/>
                <w:color w:val="000000"/>
                <w:szCs w:val="24"/>
              </w:rPr>
              <w:t>Opportunity</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41">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1E21CB91"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527EDC89" w14:textId="77777777">
        <w:tblPrEx>
          <w:tblW w:w="9355" w:type="dxa"/>
          <w:tblInd w:w="113" w:type="dxa"/>
          <w:tblPrExChange w:author="Tien Nguyen Anh" w:date="2024-12-08T07:40:00Z" w16du:dateUtc="2024-12-08T00:40:00Z" w:id="542">
            <w:tblPrEx>
              <w:tblW w:w="9355" w:type="dxa"/>
              <w:tblInd w:w="113" w:type="dxa"/>
            </w:tblPrEx>
          </w:tblPrExChange>
        </w:tblPrEx>
        <w:trPr>
          <w:trHeight w:val="630"/>
          <w:trPrChange w:author="Tien Nguyen Anh" w:date="2024-12-08T07:40:00Z" w16du:dateUtc="2024-12-08T00:40:00Z" w:id="543">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44">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235002D8" w14:textId="029AF08F">
            <w:pPr>
              <w:spacing w:before="0" w:line="240" w:lineRule="auto"/>
              <w:contextualSpacing w:val="0"/>
              <w:jc w:val="center"/>
              <w:rPr>
                <w:rFonts w:eastAsia="Times New Roman"/>
                <w:color w:val="000000"/>
                <w:szCs w:val="24"/>
              </w:rPr>
            </w:pPr>
            <w:ins w:author="Tien Nguyen Anh" w:date="2024-12-08T07:40:00Z" w16du:dateUtc="2024-12-08T00:40:00Z" w:id="545">
              <w:r>
                <w:rPr>
                  <w:rFonts w:ascii="Aptos Narrow" w:hAnsi="Aptos Narrow"/>
                  <w:color w:val="000000"/>
                  <w:sz w:val="22"/>
                </w:rPr>
                <w:t>21</w:t>
              </w:r>
            </w:ins>
            <w:del w:author="Tien Nguyen Anh" w:date="2024-12-08T07:40:00Z" w16du:dateUtc="2024-12-08T00:40:00Z" w:id="546">
              <w:r w:rsidRPr="00016CA0" w:rsidDel="00FB1CB5">
                <w:rPr>
                  <w:rFonts w:eastAsia="Times New Roman"/>
                  <w:color w:val="000000"/>
                  <w:szCs w:val="24"/>
                </w:rPr>
                <w:delText>22</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47">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4F89CB7F" w14:textId="77777777">
            <w:pPr>
              <w:spacing w:before="0" w:line="240" w:lineRule="auto"/>
              <w:contextualSpacing w:val="0"/>
              <w:jc w:val="left"/>
              <w:rPr>
                <w:rFonts w:eastAsia="Times New Roman"/>
                <w:color w:val="000000"/>
                <w:szCs w:val="24"/>
              </w:rPr>
            </w:pPr>
            <w:r w:rsidRPr="00016CA0">
              <w:rPr>
                <w:rFonts w:eastAsia="Times New Roman"/>
                <w:color w:val="000000"/>
                <w:szCs w:val="24"/>
              </w:rPr>
              <w:t>Opportunity Product</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48">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7450955C" w14:textId="77777777">
            <w:pPr>
              <w:spacing w:before="0" w:line="240" w:lineRule="auto"/>
              <w:contextualSpacing w:val="0"/>
              <w:jc w:val="left"/>
              <w:rPr>
                <w:rFonts w:eastAsia="Times New Roman"/>
                <w:color w:val="000000"/>
                <w:szCs w:val="24"/>
              </w:rPr>
            </w:pPr>
            <w:r w:rsidRPr="00016CA0">
              <w:rPr>
                <w:rFonts w:eastAsia="Times New Roman"/>
                <w:color w:val="000000"/>
                <w:szCs w:val="24"/>
              </w:rPr>
              <w:t>Control by Parent (Opportunity)</w:t>
            </w:r>
          </w:p>
        </w:tc>
      </w:tr>
      <w:tr w:rsidRPr="00016CA0" w:rsidR="00FB1CB5" w:rsidTr="00FB1CB5" w14:paraId="53866228" w14:textId="77777777">
        <w:tblPrEx>
          <w:tblW w:w="9355" w:type="dxa"/>
          <w:tblInd w:w="113" w:type="dxa"/>
          <w:tblPrExChange w:author="Tien Nguyen Anh" w:date="2024-12-08T07:40:00Z" w16du:dateUtc="2024-12-08T00:40:00Z" w:id="549">
            <w:tblPrEx>
              <w:tblW w:w="9355" w:type="dxa"/>
              <w:tblInd w:w="113" w:type="dxa"/>
            </w:tblPrEx>
          </w:tblPrExChange>
        </w:tblPrEx>
        <w:trPr>
          <w:trHeight w:val="630"/>
          <w:trPrChange w:author="Tien Nguyen Anh" w:date="2024-12-08T07:40:00Z" w16du:dateUtc="2024-12-08T00:40:00Z" w:id="550">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51">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67DF662F" w14:textId="0D0B47EA">
            <w:pPr>
              <w:spacing w:before="0" w:line="240" w:lineRule="auto"/>
              <w:contextualSpacing w:val="0"/>
              <w:jc w:val="center"/>
              <w:rPr>
                <w:rFonts w:eastAsia="Times New Roman"/>
                <w:color w:val="000000"/>
                <w:szCs w:val="24"/>
              </w:rPr>
            </w:pPr>
            <w:ins w:author="Tien Nguyen Anh" w:date="2024-12-08T07:40:00Z" w16du:dateUtc="2024-12-08T00:40:00Z" w:id="552">
              <w:r>
                <w:rPr>
                  <w:rFonts w:ascii="Aptos Narrow" w:hAnsi="Aptos Narrow"/>
                  <w:color w:val="000000"/>
                  <w:sz w:val="22"/>
                </w:rPr>
                <w:t>22</w:t>
              </w:r>
            </w:ins>
            <w:del w:author="Tien Nguyen Anh" w:date="2024-12-08T07:40:00Z" w16du:dateUtc="2024-12-08T00:40:00Z" w:id="553">
              <w:r w:rsidRPr="00016CA0" w:rsidDel="00FB1CB5">
                <w:rPr>
                  <w:rFonts w:eastAsia="Times New Roman"/>
                  <w:color w:val="000000"/>
                  <w:szCs w:val="24"/>
                </w:rPr>
                <w:delText>23</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54">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006000EE" w14:textId="77777777">
            <w:pPr>
              <w:spacing w:before="0" w:line="240" w:lineRule="auto"/>
              <w:contextualSpacing w:val="0"/>
              <w:jc w:val="left"/>
              <w:rPr>
                <w:rFonts w:eastAsia="Times New Roman"/>
                <w:color w:val="000000"/>
                <w:szCs w:val="24"/>
              </w:rPr>
            </w:pPr>
            <w:r w:rsidRPr="00016CA0">
              <w:rPr>
                <w:rFonts w:eastAsia="Times New Roman"/>
                <w:color w:val="000000"/>
                <w:szCs w:val="24"/>
              </w:rPr>
              <w:t>Parents Child Task</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55">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7E10547E"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378664EA" w14:textId="77777777">
        <w:tblPrEx>
          <w:tblW w:w="9355" w:type="dxa"/>
          <w:tblInd w:w="113" w:type="dxa"/>
          <w:tblPrExChange w:author="Tien Nguyen Anh" w:date="2024-12-08T07:40:00Z" w16du:dateUtc="2024-12-08T00:40:00Z" w:id="556">
            <w:tblPrEx>
              <w:tblW w:w="9355" w:type="dxa"/>
              <w:tblInd w:w="113" w:type="dxa"/>
            </w:tblPrEx>
          </w:tblPrExChange>
        </w:tblPrEx>
        <w:trPr>
          <w:trHeight w:val="315"/>
          <w:trPrChange w:author="Tien Nguyen Anh" w:date="2024-12-08T07:40:00Z" w16du:dateUtc="2024-12-08T00:40:00Z" w:id="557">
            <w:trPr>
              <w:trHeight w:val="315"/>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58">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65706E79" w14:textId="04D284B3">
            <w:pPr>
              <w:spacing w:before="0" w:line="240" w:lineRule="auto"/>
              <w:contextualSpacing w:val="0"/>
              <w:jc w:val="center"/>
              <w:rPr>
                <w:rFonts w:eastAsia="Times New Roman"/>
                <w:color w:val="000000"/>
                <w:szCs w:val="24"/>
              </w:rPr>
            </w:pPr>
            <w:ins w:author="Tien Nguyen Anh" w:date="2024-12-08T07:40:00Z" w16du:dateUtc="2024-12-08T00:40:00Z" w:id="559">
              <w:r>
                <w:rPr>
                  <w:rFonts w:ascii="Aptos Narrow" w:hAnsi="Aptos Narrow"/>
                  <w:color w:val="000000"/>
                  <w:sz w:val="22"/>
                </w:rPr>
                <w:t>23</w:t>
              </w:r>
            </w:ins>
            <w:del w:author="Tien Nguyen Anh" w:date="2024-12-08T07:40:00Z" w16du:dateUtc="2024-12-08T00:40:00Z" w:id="560">
              <w:r w:rsidRPr="00016CA0" w:rsidDel="00FB1CB5">
                <w:rPr>
                  <w:rFonts w:eastAsia="Times New Roman"/>
                  <w:color w:val="000000"/>
                  <w:szCs w:val="24"/>
                </w:rPr>
                <w:delText>24</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61">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254AFEE9" w14:textId="77777777">
            <w:pPr>
              <w:spacing w:before="0" w:line="240" w:lineRule="auto"/>
              <w:contextualSpacing w:val="0"/>
              <w:jc w:val="left"/>
              <w:rPr>
                <w:rFonts w:eastAsia="Times New Roman"/>
                <w:color w:val="000000"/>
                <w:szCs w:val="24"/>
              </w:rPr>
            </w:pPr>
            <w:r w:rsidRPr="00016CA0">
              <w:rPr>
                <w:rFonts w:eastAsia="Times New Roman"/>
                <w:color w:val="000000"/>
                <w:szCs w:val="24"/>
              </w:rPr>
              <w:t>Person Account</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62">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4921FA26"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06C5C034" w14:textId="77777777">
        <w:tblPrEx>
          <w:tblW w:w="9355" w:type="dxa"/>
          <w:tblInd w:w="113" w:type="dxa"/>
          <w:tblPrExChange w:author="Tien Nguyen Anh" w:date="2024-12-08T07:40:00Z" w16du:dateUtc="2024-12-08T00:40:00Z" w:id="563">
            <w:tblPrEx>
              <w:tblW w:w="9355" w:type="dxa"/>
              <w:tblInd w:w="113" w:type="dxa"/>
            </w:tblPrEx>
          </w:tblPrExChange>
        </w:tblPrEx>
        <w:trPr>
          <w:trHeight w:val="630"/>
          <w:trPrChange w:author="Tien Nguyen Anh" w:date="2024-12-08T07:40:00Z" w16du:dateUtc="2024-12-08T00:40:00Z" w:id="564">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65">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39DA2812" w14:textId="1B398356">
            <w:pPr>
              <w:spacing w:before="0" w:line="240" w:lineRule="auto"/>
              <w:contextualSpacing w:val="0"/>
              <w:jc w:val="center"/>
              <w:rPr>
                <w:rFonts w:eastAsia="Times New Roman"/>
                <w:color w:val="000000"/>
                <w:szCs w:val="24"/>
              </w:rPr>
            </w:pPr>
            <w:ins w:author="Tien Nguyen Anh" w:date="2024-12-08T07:40:00Z" w16du:dateUtc="2024-12-08T00:40:00Z" w:id="566">
              <w:r>
                <w:rPr>
                  <w:rFonts w:ascii="Aptos Narrow" w:hAnsi="Aptos Narrow"/>
                  <w:color w:val="000000"/>
                  <w:sz w:val="22"/>
                </w:rPr>
                <w:t>24</w:t>
              </w:r>
            </w:ins>
            <w:del w:author="Tien Nguyen Anh" w:date="2024-12-08T07:40:00Z" w16du:dateUtc="2024-12-08T00:40:00Z" w:id="567">
              <w:r w:rsidRPr="00016CA0" w:rsidDel="00FB1CB5">
                <w:rPr>
                  <w:rFonts w:eastAsia="Times New Roman"/>
                  <w:color w:val="000000"/>
                  <w:szCs w:val="24"/>
                </w:rPr>
                <w:delText>25</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68">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014003D3"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Product</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69">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0FDF5B7F" w14:textId="77777777">
            <w:pPr>
              <w:spacing w:before="0" w:line="240" w:lineRule="auto"/>
              <w:contextualSpacing w:val="0"/>
              <w:jc w:val="left"/>
              <w:rPr>
                <w:rFonts w:eastAsia="Times New Roman"/>
                <w:color w:val="000000"/>
                <w:szCs w:val="24"/>
              </w:rPr>
            </w:pPr>
            <w:r w:rsidRPr="00016CA0">
              <w:rPr>
                <w:rFonts w:eastAsia="Times New Roman"/>
                <w:color w:val="000000"/>
                <w:szCs w:val="24"/>
              </w:rPr>
              <w:t>Public Read</w:t>
            </w:r>
          </w:p>
        </w:tc>
      </w:tr>
      <w:tr w:rsidRPr="00016CA0" w:rsidR="00FB1CB5" w:rsidTr="00FB1CB5" w14:paraId="37627AA5" w14:textId="77777777">
        <w:tblPrEx>
          <w:tblW w:w="9355" w:type="dxa"/>
          <w:tblInd w:w="113" w:type="dxa"/>
          <w:tblPrExChange w:author="Tien Nguyen Anh" w:date="2024-12-08T07:40:00Z" w16du:dateUtc="2024-12-08T00:40:00Z" w:id="570">
            <w:tblPrEx>
              <w:tblW w:w="9355" w:type="dxa"/>
              <w:tblInd w:w="113" w:type="dxa"/>
            </w:tblPrEx>
          </w:tblPrExChange>
        </w:tblPrEx>
        <w:trPr>
          <w:trHeight w:val="630"/>
          <w:trPrChange w:author="Tien Nguyen Anh" w:date="2024-12-08T07:40:00Z" w16du:dateUtc="2024-12-08T00:40:00Z" w:id="571">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72">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6B6B382F" w14:textId="08704D4B">
            <w:pPr>
              <w:spacing w:before="0" w:line="240" w:lineRule="auto"/>
              <w:contextualSpacing w:val="0"/>
              <w:jc w:val="center"/>
              <w:rPr>
                <w:rFonts w:eastAsia="Times New Roman"/>
                <w:color w:val="000000"/>
                <w:szCs w:val="24"/>
              </w:rPr>
            </w:pPr>
            <w:ins w:author="Tien Nguyen Anh" w:date="2024-12-08T07:40:00Z" w16du:dateUtc="2024-12-08T00:40:00Z" w:id="573">
              <w:r>
                <w:rPr>
                  <w:rFonts w:ascii="Aptos Narrow" w:hAnsi="Aptos Narrow"/>
                  <w:color w:val="000000"/>
                  <w:sz w:val="22"/>
                </w:rPr>
                <w:t>25</w:t>
              </w:r>
            </w:ins>
            <w:del w:author="Tien Nguyen Anh" w:date="2024-12-08T07:40:00Z" w16du:dateUtc="2024-12-08T00:40:00Z" w:id="574">
              <w:r w:rsidRPr="00016CA0" w:rsidDel="00FB1CB5">
                <w:rPr>
                  <w:rFonts w:eastAsia="Times New Roman"/>
                  <w:color w:val="000000"/>
                  <w:szCs w:val="24"/>
                </w:rPr>
                <w:delText>26</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75">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0B57487E" w14:textId="77777777">
            <w:pPr>
              <w:spacing w:before="0" w:line="240" w:lineRule="auto"/>
              <w:contextualSpacing w:val="0"/>
              <w:jc w:val="left"/>
              <w:rPr>
                <w:rFonts w:eastAsia="Times New Roman"/>
                <w:color w:val="000000"/>
                <w:szCs w:val="24"/>
              </w:rPr>
            </w:pPr>
            <w:r w:rsidRPr="00016CA0">
              <w:rPr>
                <w:rFonts w:eastAsia="Times New Roman"/>
                <w:color w:val="000000"/>
                <w:szCs w:val="24"/>
              </w:rPr>
              <w:t>Task</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76">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2E84CABD" w14:textId="77777777">
            <w:pPr>
              <w:spacing w:before="0" w:line="240" w:lineRule="auto"/>
              <w:contextualSpacing w:val="0"/>
              <w:jc w:val="left"/>
              <w:rPr>
                <w:rFonts w:eastAsia="Times New Roman"/>
                <w:color w:val="000000"/>
                <w:szCs w:val="24"/>
              </w:rPr>
            </w:pPr>
            <w:r w:rsidRPr="00016CA0">
              <w:rPr>
                <w:rFonts w:eastAsia="Times New Roman"/>
                <w:color w:val="000000"/>
                <w:szCs w:val="24"/>
              </w:rPr>
              <w:t>Private</w:t>
            </w:r>
          </w:p>
        </w:tc>
      </w:tr>
      <w:tr w:rsidRPr="00016CA0" w:rsidR="00FB1CB5" w:rsidTr="00FB1CB5" w14:paraId="32A1346A" w14:textId="77777777">
        <w:tblPrEx>
          <w:tblW w:w="9355" w:type="dxa"/>
          <w:tblInd w:w="113" w:type="dxa"/>
          <w:tblPrExChange w:author="Tien Nguyen Anh" w:date="2024-12-08T07:40:00Z" w16du:dateUtc="2024-12-08T00:40:00Z" w:id="577">
            <w:tblPrEx>
              <w:tblW w:w="9355" w:type="dxa"/>
              <w:tblInd w:w="113" w:type="dxa"/>
            </w:tblPrEx>
          </w:tblPrExChange>
        </w:tblPrEx>
        <w:trPr>
          <w:trHeight w:val="630"/>
          <w:trPrChange w:author="Tien Nguyen Anh" w:date="2024-12-08T07:40:00Z" w16du:dateUtc="2024-12-08T00:40:00Z" w:id="578">
            <w:trPr>
              <w:trHeight w:val="630"/>
            </w:trPr>
          </w:trPrChange>
        </w:trPr>
        <w:tc>
          <w:tcPr>
            <w:tcW w:w="1060" w:type="dxa"/>
            <w:tcBorders>
              <w:top w:val="nil"/>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79">
              <w:tcPr>
                <w:tcW w:w="1060" w:type="dxa"/>
                <w:tcBorders>
                  <w:top w:val="nil"/>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5807D871" w14:textId="5751FB07">
            <w:pPr>
              <w:spacing w:before="0" w:line="240" w:lineRule="auto"/>
              <w:contextualSpacing w:val="0"/>
              <w:jc w:val="center"/>
              <w:rPr>
                <w:rFonts w:eastAsia="Times New Roman"/>
                <w:color w:val="000000"/>
                <w:szCs w:val="24"/>
              </w:rPr>
            </w:pPr>
            <w:ins w:author="Tien Nguyen Anh" w:date="2024-12-08T07:40:00Z" w16du:dateUtc="2024-12-08T00:40:00Z" w:id="580">
              <w:r>
                <w:rPr>
                  <w:rFonts w:ascii="Aptos Narrow" w:hAnsi="Aptos Narrow"/>
                  <w:color w:val="000000"/>
                  <w:sz w:val="22"/>
                </w:rPr>
                <w:t>26</w:t>
              </w:r>
            </w:ins>
            <w:del w:author="Tien Nguyen Anh" w:date="2024-12-08T07:40:00Z" w16du:dateUtc="2024-12-08T00:40:00Z" w:id="581">
              <w:r w:rsidRPr="00016CA0" w:rsidDel="00FB1CB5">
                <w:rPr>
                  <w:rFonts w:eastAsia="Times New Roman"/>
                  <w:color w:val="000000"/>
                  <w:szCs w:val="24"/>
                </w:rPr>
                <w:delText>27</w:delText>
              </w:r>
            </w:del>
          </w:p>
        </w:tc>
        <w:tc>
          <w:tcPr>
            <w:tcW w:w="4155" w:type="dxa"/>
            <w:tcBorders>
              <w:top w:val="nil"/>
              <w:left w:val="nil"/>
              <w:bottom w:val="single" w:color="auto" w:sz="4" w:space="0"/>
              <w:right w:val="single" w:color="auto" w:sz="4" w:space="0"/>
            </w:tcBorders>
            <w:shd w:val="clear" w:color="auto" w:fill="auto"/>
            <w:noWrap/>
            <w:vAlign w:val="center"/>
            <w:hideMark/>
            <w:tcPrChange w:author="Tien Nguyen Anh" w:date="2024-12-08T07:40:00Z" w16du:dateUtc="2024-12-08T00:40:00Z" w:id="582">
              <w:tcPr>
                <w:tcW w:w="4155" w:type="dxa"/>
                <w:tcBorders>
                  <w:top w:val="nil"/>
                  <w:left w:val="nil"/>
                  <w:bottom w:val="single" w:color="auto" w:sz="4" w:space="0"/>
                  <w:right w:val="single" w:color="auto" w:sz="4" w:space="0"/>
                </w:tcBorders>
                <w:shd w:val="clear" w:color="auto" w:fill="auto"/>
                <w:noWrap/>
                <w:vAlign w:val="center"/>
                <w:hideMark/>
              </w:tcPr>
            </w:tcPrChange>
          </w:tcPr>
          <w:p w:rsidRPr="00016CA0" w:rsidR="00FB1CB5" w:rsidP="00FB1CB5" w:rsidRDefault="00FB1CB5" w14:paraId="40075259" w14:textId="77777777">
            <w:pPr>
              <w:spacing w:before="0" w:line="240" w:lineRule="auto"/>
              <w:contextualSpacing w:val="0"/>
              <w:jc w:val="left"/>
              <w:rPr>
                <w:rFonts w:eastAsia="Times New Roman"/>
                <w:color w:val="000000"/>
                <w:szCs w:val="24"/>
              </w:rPr>
            </w:pPr>
            <w:r w:rsidRPr="00016CA0">
              <w:rPr>
                <w:rFonts w:eastAsia="Times New Roman"/>
                <w:color w:val="000000"/>
                <w:szCs w:val="24"/>
              </w:rPr>
              <w:t>User</w:t>
            </w:r>
          </w:p>
        </w:tc>
        <w:tc>
          <w:tcPr>
            <w:tcW w:w="4140" w:type="dxa"/>
            <w:tcBorders>
              <w:top w:val="nil"/>
              <w:left w:val="nil"/>
              <w:bottom w:val="single" w:color="auto" w:sz="4" w:space="0"/>
              <w:right w:val="single" w:color="auto" w:sz="4" w:space="0"/>
            </w:tcBorders>
            <w:shd w:val="clear" w:color="auto" w:fill="auto"/>
            <w:vAlign w:val="center"/>
            <w:hideMark/>
            <w:tcPrChange w:author="Tien Nguyen Anh" w:date="2024-12-08T07:40:00Z" w16du:dateUtc="2024-12-08T00:40:00Z" w:id="583">
              <w:tcPr>
                <w:tcW w:w="4140" w:type="dxa"/>
                <w:tcBorders>
                  <w:top w:val="nil"/>
                  <w:left w:val="nil"/>
                  <w:bottom w:val="single" w:color="auto" w:sz="4" w:space="0"/>
                  <w:right w:val="single" w:color="auto" w:sz="4" w:space="0"/>
                </w:tcBorders>
                <w:shd w:val="clear" w:color="auto" w:fill="auto"/>
                <w:vAlign w:val="center"/>
                <w:hideMark/>
              </w:tcPr>
            </w:tcPrChange>
          </w:tcPr>
          <w:p w:rsidRPr="00016CA0" w:rsidR="00FB1CB5" w:rsidP="00FB1CB5" w:rsidRDefault="00FB1CB5" w14:paraId="73EEFE5D" w14:textId="77777777">
            <w:pPr>
              <w:spacing w:before="0" w:line="240" w:lineRule="auto"/>
              <w:contextualSpacing w:val="0"/>
              <w:jc w:val="left"/>
              <w:rPr>
                <w:rFonts w:eastAsia="Times New Roman"/>
                <w:color w:val="000000"/>
                <w:szCs w:val="24"/>
              </w:rPr>
            </w:pPr>
            <w:r w:rsidRPr="00016CA0">
              <w:rPr>
                <w:rFonts w:eastAsia="Times New Roman"/>
                <w:color w:val="000000"/>
                <w:szCs w:val="24"/>
              </w:rPr>
              <w:t>Public Read</w:t>
            </w:r>
          </w:p>
        </w:tc>
      </w:tr>
      <w:tr w:rsidRPr="00016CA0" w:rsidR="00FB1CB5" w:rsidDel="006E1882" w:rsidTr="00FB1CB5" w14:paraId="4436E2A6" w14:textId="545C98D4">
        <w:tblPrEx>
          <w:tblW w:w="9355" w:type="dxa"/>
          <w:tblInd w:w="113" w:type="dxa"/>
          <w:tblPrExChange w:author="Tien Nguyen Anh" w:date="2024-12-08T07:40:00Z" w16du:dateUtc="2024-12-08T00:40:00Z" w:id="584">
            <w:tblPrEx>
              <w:tblW w:w="9355" w:type="dxa"/>
              <w:tblInd w:w="113" w:type="dxa"/>
            </w:tblPrEx>
          </w:tblPrExChange>
        </w:tblPrEx>
        <w:trPr>
          <w:trHeight w:val="315"/>
          <w:del w:author="Tien Nguyen Anh" w:date="2024-12-06T05:37:00Z" w:id="585"/>
          <w:trPrChange w:author="Tien Nguyen Anh" w:date="2024-12-08T07:40:00Z" w16du:dateUtc="2024-12-08T00:40:00Z" w:id="586">
            <w:trPr>
              <w:trHeight w:val="315"/>
            </w:trPr>
          </w:trPrChange>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587">
              <w:tcPr>
                <w:tcW w:w="1060"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FB1CB5" w:rsidDel="006E1882" w:rsidP="00FB1CB5" w:rsidRDefault="00FB1CB5" w14:paraId="6D649F72" w14:textId="7F183200">
            <w:pPr>
              <w:spacing w:before="0" w:line="240" w:lineRule="auto"/>
              <w:contextualSpacing w:val="0"/>
              <w:jc w:val="center"/>
              <w:rPr>
                <w:del w:author="Tien Nguyen Anh" w:date="2024-12-06T05:37:00Z" w16du:dateUtc="2024-12-05T22:37:00Z" w:id="588"/>
                <w:rFonts w:eastAsia="Times New Roman"/>
                <w:color w:val="000000"/>
                <w:szCs w:val="24"/>
              </w:rPr>
            </w:pPr>
            <w:ins w:author="Tien Nguyen Anh" w:date="2024-12-08T07:40:00Z" w16du:dateUtc="2024-12-08T00:40:00Z" w:id="589">
              <w:r>
                <w:rPr>
                  <w:rFonts w:ascii="Aptos Narrow" w:hAnsi="Aptos Narrow"/>
                  <w:color w:val="000000"/>
                  <w:sz w:val="22"/>
                </w:rPr>
                <w:t>27</w:t>
              </w:r>
            </w:ins>
            <w:del w:author="Tien Nguyen Anh" w:date="2024-12-06T05:37:00Z" w16du:dateUtc="2024-12-05T22:37:00Z" w:id="590">
              <w:r w:rsidRPr="00016CA0" w:rsidDel="006E1882">
                <w:rPr>
                  <w:rFonts w:eastAsia="Times New Roman"/>
                  <w:color w:val="000000"/>
                  <w:szCs w:val="24"/>
                </w:rPr>
                <w:delText>28</w:delText>
              </w:r>
            </w:del>
          </w:p>
        </w:tc>
        <w:tc>
          <w:tcPr>
            <w:tcW w:w="4155" w:type="dxa"/>
            <w:tcBorders>
              <w:top w:val="single" w:color="auto" w:sz="4" w:space="0"/>
              <w:left w:val="nil"/>
              <w:bottom w:val="single" w:color="auto" w:sz="4" w:space="0"/>
              <w:right w:val="single" w:color="auto" w:sz="4" w:space="0"/>
            </w:tcBorders>
            <w:shd w:val="clear" w:color="auto" w:fill="auto"/>
            <w:noWrap/>
            <w:vAlign w:val="center"/>
            <w:hideMark/>
            <w:tcPrChange w:author="Tien Nguyen Anh" w:date="2024-12-08T07:40:00Z" w16du:dateUtc="2024-12-08T00:40:00Z" w:id="591">
              <w:tcPr>
                <w:tcW w:w="4155" w:type="dxa"/>
                <w:tcBorders>
                  <w:top w:val="single" w:color="auto" w:sz="4" w:space="0"/>
                  <w:left w:val="nil"/>
                  <w:bottom w:val="single" w:color="auto" w:sz="4" w:space="0"/>
                  <w:right w:val="single" w:color="auto" w:sz="4" w:space="0"/>
                </w:tcBorders>
                <w:shd w:val="clear" w:color="auto" w:fill="auto"/>
                <w:noWrap/>
                <w:vAlign w:val="center"/>
                <w:hideMark/>
              </w:tcPr>
            </w:tcPrChange>
          </w:tcPr>
          <w:p w:rsidRPr="00016CA0" w:rsidR="00FB1CB5" w:rsidDel="006E1882" w:rsidP="00FB1CB5" w:rsidRDefault="00FB1CB5" w14:paraId="4845C98E" w14:textId="7FA0E08B">
            <w:pPr>
              <w:spacing w:before="0" w:line="240" w:lineRule="auto"/>
              <w:contextualSpacing w:val="0"/>
              <w:jc w:val="left"/>
              <w:rPr>
                <w:del w:author="Tien Nguyen Anh" w:date="2024-12-06T05:37:00Z" w16du:dateUtc="2024-12-05T22:37:00Z" w:id="592"/>
                <w:rFonts w:eastAsia="Times New Roman"/>
                <w:color w:val="000000"/>
                <w:szCs w:val="24"/>
              </w:rPr>
            </w:pPr>
            <w:del w:author="Tien Nguyen Anh" w:date="2024-12-06T05:37:00Z" w16du:dateUtc="2024-12-05T22:37:00Z" w:id="593">
              <w:r w:rsidRPr="00016CA0" w:rsidDel="006E1882">
                <w:rPr>
                  <w:rFonts w:eastAsia="Times New Roman"/>
                  <w:color w:val="000000"/>
                  <w:szCs w:val="24"/>
                </w:rPr>
                <w:delText>Person Account Detail</w:delText>
              </w:r>
            </w:del>
          </w:p>
        </w:tc>
        <w:tc>
          <w:tcPr>
            <w:tcW w:w="4140" w:type="dxa"/>
            <w:tcBorders>
              <w:top w:val="single" w:color="auto" w:sz="4" w:space="0"/>
              <w:left w:val="nil"/>
              <w:bottom w:val="single" w:color="auto" w:sz="4" w:space="0"/>
              <w:right w:val="single" w:color="auto" w:sz="4" w:space="0"/>
            </w:tcBorders>
            <w:shd w:val="clear" w:color="auto" w:fill="auto"/>
            <w:vAlign w:val="center"/>
            <w:hideMark/>
            <w:tcPrChange w:author="Tien Nguyen Anh" w:date="2024-12-08T07:40:00Z" w16du:dateUtc="2024-12-08T00:40:00Z" w:id="594">
              <w:tcPr>
                <w:tcW w:w="4140" w:type="dxa"/>
                <w:tcBorders>
                  <w:top w:val="single" w:color="auto" w:sz="4" w:space="0"/>
                  <w:left w:val="nil"/>
                  <w:bottom w:val="single" w:color="auto" w:sz="4" w:space="0"/>
                  <w:right w:val="single" w:color="auto" w:sz="4" w:space="0"/>
                </w:tcBorders>
                <w:shd w:val="clear" w:color="auto" w:fill="auto"/>
                <w:vAlign w:val="center"/>
                <w:hideMark/>
              </w:tcPr>
            </w:tcPrChange>
          </w:tcPr>
          <w:p w:rsidRPr="00016CA0" w:rsidR="00FB1CB5" w:rsidDel="006E1882" w:rsidP="00FB1CB5" w:rsidRDefault="00FB1CB5" w14:paraId="38523137" w14:textId="15EA30BE">
            <w:pPr>
              <w:spacing w:before="0" w:line="240" w:lineRule="auto"/>
              <w:contextualSpacing w:val="0"/>
              <w:jc w:val="left"/>
              <w:rPr>
                <w:del w:author="Tien Nguyen Anh" w:date="2024-12-06T05:37:00Z" w16du:dateUtc="2024-12-05T22:37:00Z" w:id="595"/>
                <w:rFonts w:eastAsia="Times New Roman"/>
                <w:color w:val="000000"/>
                <w:szCs w:val="24"/>
              </w:rPr>
            </w:pPr>
            <w:del w:author="Tien Nguyen Anh" w:date="2024-12-06T05:37:00Z" w16du:dateUtc="2024-12-05T22:37:00Z" w:id="596">
              <w:r w:rsidRPr="00016CA0" w:rsidDel="006E1882">
                <w:rPr>
                  <w:rFonts w:eastAsia="Times New Roman"/>
                  <w:color w:val="000000"/>
                  <w:szCs w:val="24"/>
                </w:rPr>
                <w:delText>Private</w:delText>
              </w:r>
            </w:del>
          </w:p>
        </w:tc>
      </w:tr>
      <w:tr w:rsidRPr="00016CA0" w:rsidR="00FB1CB5" w:rsidTr="003F1466" w14:paraId="3B4B5585" w14:textId="77777777">
        <w:trPr>
          <w:trHeight w:val="315"/>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
          <w:p w:rsidRPr="00016CA0" w:rsidR="00FB1CB5" w:rsidP="00FB1CB5" w:rsidRDefault="00FB1CB5" w14:paraId="149504F9" w14:textId="5E4330DF">
            <w:pPr>
              <w:spacing w:before="0" w:line="240" w:lineRule="auto"/>
              <w:contextualSpacing w:val="0"/>
              <w:jc w:val="center"/>
              <w:rPr>
                <w:rFonts w:eastAsia="Times New Roman"/>
                <w:color w:val="000000"/>
                <w:szCs w:val="24"/>
              </w:rPr>
            </w:pPr>
            <w:ins w:author="Tien Nguyen Anh" w:date="2024-12-08T07:40:00Z" w16du:dateUtc="2024-12-08T00:40:00Z" w:id="597">
              <w:r>
                <w:rPr>
                  <w:rFonts w:ascii="Aptos Narrow" w:hAnsi="Aptos Narrow"/>
                  <w:color w:val="000000"/>
                  <w:sz w:val="22"/>
                </w:rPr>
                <w:t>28</w:t>
              </w:r>
            </w:ins>
            <w:del w:author="Tien Nguyen Anh" w:date="2024-12-08T07:40:00Z" w16du:dateUtc="2024-12-08T00:40:00Z" w:id="598">
              <w:r w:rsidRPr="00016CA0" w:rsidDel="00FB1CB5">
                <w:rPr>
                  <w:rFonts w:eastAsia="Times New Roman"/>
                  <w:color w:val="000000"/>
                  <w:szCs w:val="24"/>
                </w:rPr>
                <w:delText>29</w:delText>
              </w:r>
            </w:del>
          </w:p>
        </w:tc>
        <w:tc>
          <w:tcPr>
            <w:tcW w:w="4155" w:type="dxa"/>
            <w:tcBorders>
              <w:top w:val="single" w:color="auto" w:sz="4" w:space="0"/>
              <w:left w:val="nil"/>
              <w:bottom w:val="single" w:color="auto" w:sz="4" w:space="0"/>
              <w:right w:val="single" w:color="auto" w:sz="4" w:space="0"/>
            </w:tcBorders>
            <w:shd w:val="clear" w:color="auto" w:fill="auto"/>
            <w:noWrap/>
            <w:vAlign w:val="bottom"/>
          </w:tcPr>
          <w:p w:rsidRPr="00016CA0" w:rsidR="00FB1CB5" w:rsidP="00FB1CB5" w:rsidRDefault="00FB1CB5" w14:paraId="33EC8A71" w14:textId="046F137C">
            <w:pPr>
              <w:spacing w:before="0" w:line="240" w:lineRule="auto"/>
              <w:contextualSpacing w:val="0"/>
              <w:jc w:val="left"/>
              <w:rPr>
                <w:rFonts w:eastAsia="Times New Roman"/>
                <w:color w:val="000000"/>
                <w:szCs w:val="24"/>
              </w:rPr>
            </w:pPr>
            <w:r w:rsidRPr="00016CA0">
              <w:rPr>
                <w:rFonts w:eastAsia="Times New Roman"/>
                <w:color w:val="000000"/>
                <w:szCs w:val="24"/>
              </w:rPr>
              <w:t>Activity</w:t>
            </w:r>
          </w:p>
        </w:tc>
        <w:tc>
          <w:tcPr>
            <w:tcW w:w="4140" w:type="dxa"/>
            <w:tcBorders>
              <w:top w:val="single" w:color="auto" w:sz="4" w:space="0"/>
              <w:left w:val="nil"/>
              <w:bottom w:val="single" w:color="auto" w:sz="4" w:space="0"/>
              <w:right w:val="single" w:color="auto" w:sz="4" w:space="0"/>
            </w:tcBorders>
            <w:shd w:val="clear" w:color="auto" w:fill="auto"/>
            <w:vAlign w:val="center"/>
          </w:tcPr>
          <w:p w:rsidRPr="00016CA0" w:rsidR="00FB1CB5" w:rsidP="00FB1CB5" w:rsidRDefault="00FB1CB5" w14:paraId="1487DD8E" w14:textId="436A594D">
            <w:pPr>
              <w:spacing w:before="0" w:line="240" w:lineRule="auto"/>
              <w:contextualSpacing w:val="0"/>
              <w:jc w:val="left"/>
              <w:rPr>
                <w:rFonts w:eastAsia="Times New Roman"/>
                <w:color w:val="000000"/>
                <w:szCs w:val="24"/>
                <w:lang w:val="vi-VN"/>
              </w:rPr>
            </w:pPr>
            <w:proofErr w:type="spellStart"/>
            <w:r w:rsidRPr="00016CA0">
              <w:rPr>
                <w:rFonts w:eastAsia="Times New Roman"/>
                <w:color w:val="000000"/>
                <w:szCs w:val="24"/>
                <w:lang w:val="vi-VN"/>
              </w:rPr>
              <w:t>Private</w:t>
            </w:r>
            <w:proofErr w:type="spellEnd"/>
          </w:p>
        </w:tc>
      </w:tr>
      <w:tr w:rsidRPr="00016CA0" w:rsidR="00FB1CB5" w:rsidTr="003F1466" w14:paraId="3AB884B6" w14:textId="77777777">
        <w:trPr>
          <w:trHeight w:val="315"/>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
          <w:p w:rsidRPr="00016CA0" w:rsidR="00FB1CB5" w:rsidP="00FB1CB5" w:rsidRDefault="00FB1CB5" w14:paraId="37D1BCF0" w14:textId="52B6B30D">
            <w:pPr>
              <w:spacing w:before="0" w:line="240" w:lineRule="auto"/>
              <w:contextualSpacing w:val="0"/>
              <w:jc w:val="center"/>
              <w:rPr>
                <w:rFonts w:eastAsia="Times New Roman"/>
                <w:color w:val="000000"/>
                <w:szCs w:val="24"/>
              </w:rPr>
            </w:pPr>
            <w:ins w:author="Tien Nguyen Anh" w:date="2024-12-08T07:40:00Z" w16du:dateUtc="2024-12-08T00:40:00Z" w:id="599">
              <w:r>
                <w:rPr>
                  <w:rFonts w:ascii="Aptos Narrow" w:hAnsi="Aptos Narrow"/>
                  <w:color w:val="000000"/>
                  <w:sz w:val="22"/>
                </w:rPr>
                <w:t>29</w:t>
              </w:r>
            </w:ins>
            <w:del w:author="Tien Nguyen Anh" w:date="2024-12-08T07:40:00Z" w16du:dateUtc="2024-12-08T00:40:00Z" w:id="600">
              <w:r w:rsidRPr="00016CA0" w:rsidDel="00FB1CB5">
                <w:rPr>
                  <w:rFonts w:eastAsia="Times New Roman"/>
                  <w:color w:val="000000"/>
                  <w:szCs w:val="24"/>
                </w:rPr>
                <w:delText>30</w:delText>
              </w:r>
            </w:del>
          </w:p>
        </w:tc>
        <w:tc>
          <w:tcPr>
            <w:tcW w:w="4155" w:type="dxa"/>
            <w:tcBorders>
              <w:top w:val="single" w:color="auto" w:sz="4" w:space="0"/>
              <w:left w:val="nil"/>
              <w:bottom w:val="single" w:color="auto" w:sz="4" w:space="0"/>
              <w:right w:val="single" w:color="auto" w:sz="4" w:space="0"/>
            </w:tcBorders>
            <w:shd w:val="clear" w:color="auto" w:fill="auto"/>
            <w:noWrap/>
            <w:vAlign w:val="bottom"/>
          </w:tcPr>
          <w:p w:rsidRPr="00016CA0" w:rsidR="00FB1CB5" w:rsidP="00FB1CB5" w:rsidRDefault="00FB1CB5" w14:paraId="044A18AF" w14:textId="0F742953">
            <w:pPr>
              <w:spacing w:before="0" w:line="240" w:lineRule="auto"/>
              <w:contextualSpacing w:val="0"/>
              <w:jc w:val="left"/>
              <w:rPr>
                <w:rFonts w:eastAsia="Times New Roman"/>
                <w:color w:val="000000"/>
                <w:szCs w:val="24"/>
              </w:rPr>
            </w:pPr>
            <w:r w:rsidRPr="00016CA0">
              <w:rPr>
                <w:rFonts w:eastAsia="Times New Roman"/>
                <w:color w:val="000000"/>
                <w:szCs w:val="24"/>
              </w:rPr>
              <w:t>Event</w:t>
            </w:r>
          </w:p>
        </w:tc>
        <w:tc>
          <w:tcPr>
            <w:tcW w:w="4140" w:type="dxa"/>
            <w:tcBorders>
              <w:top w:val="single" w:color="auto" w:sz="4" w:space="0"/>
              <w:left w:val="nil"/>
              <w:bottom w:val="single" w:color="auto" w:sz="4" w:space="0"/>
              <w:right w:val="single" w:color="auto" w:sz="4" w:space="0"/>
            </w:tcBorders>
            <w:shd w:val="clear" w:color="auto" w:fill="auto"/>
            <w:vAlign w:val="center"/>
          </w:tcPr>
          <w:p w:rsidRPr="00016CA0" w:rsidR="00FB1CB5" w:rsidP="00FB1CB5" w:rsidRDefault="00FB1CB5" w14:paraId="29A1AEB8" w14:textId="78D376F9">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lang w:val="vi-VN"/>
              </w:rPr>
              <w:t>Private</w:t>
            </w:r>
            <w:proofErr w:type="spellEnd"/>
          </w:p>
        </w:tc>
      </w:tr>
      <w:tr w:rsidRPr="00016CA0" w:rsidR="00FB1CB5" w:rsidTr="003F1466" w14:paraId="0A5AB951" w14:textId="77777777">
        <w:trPr>
          <w:trHeight w:val="315"/>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
          <w:p w:rsidRPr="00016CA0" w:rsidR="00FB1CB5" w:rsidP="00FB1CB5" w:rsidRDefault="00FB1CB5" w14:paraId="16FC30E0" w14:textId="45FFE3F9">
            <w:pPr>
              <w:spacing w:before="0" w:line="240" w:lineRule="auto"/>
              <w:contextualSpacing w:val="0"/>
              <w:jc w:val="center"/>
              <w:rPr>
                <w:rFonts w:eastAsia="Times New Roman"/>
                <w:color w:val="000000"/>
                <w:szCs w:val="24"/>
              </w:rPr>
            </w:pPr>
            <w:ins w:author="Tien Nguyen Anh" w:date="2024-12-08T07:40:00Z" w16du:dateUtc="2024-12-08T00:40:00Z" w:id="601">
              <w:r>
                <w:rPr>
                  <w:rFonts w:ascii="Aptos Narrow" w:hAnsi="Aptos Narrow"/>
                  <w:color w:val="000000"/>
                  <w:sz w:val="22"/>
                </w:rPr>
                <w:t>30</w:t>
              </w:r>
            </w:ins>
            <w:del w:author="Tien Nguyen Anh" w:date="2024-12-08T07:40:00Z" w16du:dateUtc="2024-12-08T00:40:00Z" w:id="602">
              <w:r w:rsidRPr="00016CA0" w:rsidDel="00FB1CB5">
                <w:rPr>
                  <w:rFonts w:eastAsia="Times New Roman"/>
                  <w:color w:val="000000"/>
                  <w:szCs w:val="24"/>
                </w:rPr>
                <w:delText>31</w:delText>
              </w:r>
            </w:del>
          </w:p>
        </w:tc>
        <w:tc>
          <w:tcPr>
            <w:tcW w:w="4155" w:type="dxa"/>
            <w:tcBorders>
              <w:top w:val="single" w:color="auto" w:sz="4" w:space="0"/>
              <w:left w:val="nil"/>
              <w:bottom w:val="single" w:color="auto" w:sz="4" w:space="0"/>
              <w:right w:val="single" w:color="auto" w:sz="4" w:space="0"/>
            </w:tcBorders>
            <w:shd w:val="clear" w:color="auto" w:fill="auto"/>
            <w:noWrap/>
            <w:vAlign w:val="bottom"/>
          </w:tcPr>
          <w:p w:rsidRPr="00016CA0" w:rsidR="00FB1CB5" w:rsidP="00FB1CB5" w:rsidRDefault="00FB1CB5" w14:paraId="63EBC9E7" w14:textId="654DEA91">
            <w:pPr>
              <w:spacing w:before="0" w:line="240" w:lineRule="auto"/>
              <w:contextualSpacing w:val="0"/>
              <w:jc w:val="left"/>
              <w:rPr>
                <w:rFonts w:eastAsia="Times New Roman"/>
                <w:color w:val="000000"/>
                <w:szCs w:val="24"/>
              </w:rPr>
            </w:pPr>
            <w:r w:rsidRPr="00016CA0">
              <w:rPr>
                <w:rFonts w:eastAsia="Times New Roman"/>
                <w:color w:val="000000"/>
                <w:szCs w:val="24"/>
              </w:rPr>
              <w:t>Province</w:t>
            </w:r>
          </w:p>
        </w:tc>
        <w:tc>
          <w:tcPr>
            <w:tcW w:w="4140" w:type="dxa"/>
            <w:tcBorders>
              <w:top w:val="single" w:color="auto" w:sz="4" w:space="0"/>
              <w:left w:val="nil"/>
              <w:bottom w:val="single" w:color="auto" w:sz="4" w:space="0"/>
              <w:right w:val="single" w:color="auto" w:sz="4" w:space="0"/>
            </w:tcBorders>
            <w:shd w:val="clear" w:color="auto" w:fill="auto"/>
            <w:vAlign w:val="center"/>
          </w:tcPr>
          <w:p w:rsidRPr="00016CA0" w:rsidR="00FB1CB5" w:rsidP="00FB1CB5" w:rsidRDefault="00FB1CB5" w14:paraId="67AD9C86" w14:textId="3EC89F80">
            <w:pPr>
              <w:spacing w:before="0" w:line="240" w:lineRule="auto"/>
              <w:contextualSpacing w:val="0"/>
              <w:jc w:val="left"/>
              <w:rPr>
                <w:rFonts w:eastAsia="Times New Roman"/>
                <w:color w:val="000000"/>
                <w:szCs w:val="24"/>
                <w:lang w:val="vi-VN"/>
              </w:rPr>
            </w:pPr>
            <w:proofErr w:type="spellStart"/>
            <w:r w:rsidRPr="00016CA0">
              <w:rPr>
                <w:rFonts w:eastAsia="Times New Roman"/>
                <w:color w:val="000000"/>
                <w:szCs w:val="24"/>
                <w:lang w:val="vi-VN"/>
              </w:rPr>
              <w:t>Public</w:t>
            </w:r>
            <w:proofErr w:type="spellEnd"/>
            <w:r w:rsidRPr="00016CA0">
              <w:rPr>
                <w:rFonts w:eastAsia="Times New Roman"/>
                <w:color w:val="000000"/>
                <w:szCs w:val="24"/>
                <w:lang w:val="vi-VN"/>
              </w:rPr>
              <w:t xml:space="preserve"> </w:t>
            </w:r>
            <w:proofErr w:type="spellStart"/>
            <w:r w:rsidRPr="00016CA0">
              <w:rPr>
                <w:rFonts w:eastAsia="Times New Roman"/>
                <w:color w:val="000000"/>
                <w:szCs w:val="24"/>
                <w:lang w:val="vi-VN"/>
              </w:rPr>
              <w:t>Read</w:t>
            </w:r>
            <w:proofErr w:type="spellEnd"/>
          </w:p>
        </w:tc>
      </w:tr>
      <w:tr w:rsidRPr="00016CA0" w:rsidR="00FB1CB5" w:rsidTr="003F1466" w14:paraId="29223B52" w14:textId="77777777">
        <w:trPr>
          <w:trHeight w:val="315"/>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
          <w:p w:rsidRPr="00016CA0" w:rsidR="00FB1CB5" w:rsidP="00FB1CB5" w:rsidRDefault="00FB1CB5" w14:paraId="168F5608" w14:textId="04D990AA">
            <w:pPr>
              <w:spacing w:before="0" w:line="240" w:lineRule="auto"/>
              <w:contextualSpacing w:val="0"/>
              <w:jc w:val="center"/>
              <w:rPr>
                <w:rFonts w:eastAsia="Times New Roman"/>
                <w:color w:val="000000"/>
                <w:szCs w:val="24"/>
              </w:rPr>
            </w:pPr>
            <w:ins w:author="Tien Nguyen Anh" w:date="2024-12-08T07:40:00Z" w16du:dateUtc="2024-12-08T00:40:00Z" w:id="603">
              <w:r>
                <w:rPr>
                  <w:rFonts w:ascii="Aptos Narrow" w:hAnsi="Aptos Narrow"/>
                  <w:color w:val="000000"/>
                  <w:sz w:val="22"/>
                </w:rPr>
                <w:t>31</w:t>
              </w:r>
            </w:ins>
            <w:del w:author="Tien Nguyen Anh" w:date="2024-12-08T07:40:00Z" w16du:dateUtc="2024-12-08T00:40:00Z" w:id="604">
              <w:r w:rsidRPr="00016CA0" w:rsidDel="00FB1CB5">
                <w:rPr>
                  <w:rFonts w:eastAsia="Times New Roman"/>
                  <w:color w:val="000000"/>
                  <w:szCs w:val="24"/>
                </w:rPr>
                <w:delText>32</w:delText>
              </w:r>
            </w:del>
          </w:p>
        </w:tc>
        <w:tc>
          <w:tcPr>
            <w:tcW w:w="4155" w:type="dxa"/>
            <w:tcBorders>
              <w:top w:val="single" w:color="auto" w:sz="4" w:space="0"/>
              <w:left w:val="nil"/>
              <w:bottom w:val="single" w:color="auto" w:sz="4" w:space="0"/>
              <w:right w:val="single" w:color="auto" w:sz="4" w:space="0"/>
            </w:tcBorders>
            <w:shd w:val="clear" w:color="auto" w:fill="auto"/>
            <w:noWrap/>
            <w:vAlign w:val="bottom"/>
          </w:tcPr>
          <w:p w:rsidRPr="00016CA0" w:rsidR="00FB1CB5" w:rsidP="00FB1CB5" w:rsidRDefault="00FB1CB5" w14:paraId="13E421FD" w14:textId="495F13D3">
            <w:pPr>
              <w:spacing w:before="0" w:line="240" w:lineRule="auto"/>
              <w:contextualSpacing w:val="0"/>
              <w:jc w:val="left"/>
              <w:rPr>
                <w:rFonts w:eastAsia="Times New Roman"/>
                <w:color w:val="000000"/>
                <w:szCs w:val="24"/>
              </w:rPr>
            </w:pPr>
            <w:r w:rsidRPr="00016CA0">
              <w:rPr>
                <w:rFonts w:eastAsia="Times New Roman"/>
                <w:color w:val="000000"/>
                <w:szCs w:val="24"/>
              </w:rPr>
              <w:t>District</w:t>
            </w:r>
          </w:p>
        </w:tc>
        <w:tc>
          <w:tcPr>
            <w:tcW w:w="4140" w:type="dxa"/>
            <w:tcBorders>
              <w:top w:val="single" w:color="auto" w:sz="4" w:space="0"/>
              <w:left w:val="nil"/>
              <w:bottom w:val="single" w:color="auto" w:sz="4" w:space="0"/>
              <w:right w:val="single" w:color="auto" w:sz="4" w:space="0"/>
            </w:tcBorders>
            <w:shd w:val="clear" w:color="auto" w:fill="auto"/>
            <w:vAlign w:val="center"/>
          </w:tcPr>
          <w:p w:rsidRPr="00016CA0" w:rsidR="00FB1CB5" w:rsidP="00FB1CB5" w:rsidRDefault="00FB1CB5" w14:paraId="31F8996A" w14:textId="31B75DF7">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lang w:val="vi-VN"/>
              </w:rPr>
              <w:t>Public</w:t>
            </w:r>
            <w:proofErr w:type="spellEnd"/>
            <w:r w:rsidRPr="00016CA0">
              <w:rPr>
                <w:rFonts w:eastAsia="Times New Roman"/>
                <w:color w:val="000000"/>
                <w:szCs w:val="24"/>
                <w:lang w:val="vi-VN"/>
              </w:rPr>
              <w:t xml:space="preserve"> </w:t>
            </w:r>
            <w:proofErr w:type="spellStart"/>
            <w:r w:rsidRPr="00016CA0">
              <w:rPr>
                <w:rFonts w:eastAsia="Times New Roman"/>
                <w:color w:val="000000"/>
                <w:szCs w:val="24"/>
                <w:lang w:val="vi-VN"/>
              </w:rPr>
              <w:t>Read</w:t>
            </w:r>
            <w:proofErr w:type="spellEnd"/>
          </w:p>
        </w:tc>
      </w:tr>
      <w:tr w:rsidRPr="00016CA0" w:rsidR="00FB1CB5" w:rsidTr="003F1466" w14:paraId="7DAC076B" w14:textId="77777777">
        <w:trPr>
          <w:trHeight w:val="315"/>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
          <w:p w:rsidRPr="00016CA0" w:rsidR="00FB1CB5" w:rsidP="00FB1CB5" w:rsidRDefault="00FB1CB5" w14:paraId="4A2B161F" w14:textId="298F8EFE">
            <w:pPr>
              <w:spacing w:before="0" w:line="240" w:lineRule="auto"/>
              <w:contextualSpacing w:val="0"/>
              <w:jc w:val="center"/>
              <w:rPr>
                <w:rFonts w:eastAsia="Times New Roman"/>
                <w:color w:val="000000"/>
                <w:szCs w:val="24"/>
              </w:rPr>
            </w:pPr>
            <w:ins w:author="Tien Nguyen Anh" w:date="2024-12-08T07:40:00Z" w16du:dateUtc="2024-12-08T00:40:00Z" w:id="605">
              <w:r>
                <w:rPr>
                  <w:rFonts w:ascii="Aptos Narrow" w:hAnsi="Aptos Narrow"/>
                  <w:color w:val="000000"/>
                  <w:sz w:val="22"/>
                </w:rPr>
                <w:t>32</w:t>
              </w:r>
            </w:ins>
            <w:del w:author="Tien Nguyen Anh" w:date="2024-12-08T07:40:00Z" w16du:dateUtc="2024-12-08T00:40:00Z" w:id="606">
              <w:r w:rsidRPr="00016CA0" w:rsidDel="00FB1CB5">
                <w:rPr>
                  <w:rFonts w:eastAsia="Times New Roman"/>
                  <w:color w:val="000000"/>
                  <w:szCs w:val="24"/>
                </w:rPr>
                <w:delText>33</w:delText>
              </w:r>
            </w:del>
          </w:p>
        </w:tc>
        <w:tc>
          <w:tcPr>
            <w:tcW w:w="4155" w:type="dxa"/>
            <w:tcBorders>
              <w:top w:val="single" w:color="auto" w:sz="4" w:space="0"/>
              <w:left w:val="nil"/>
              <w:bottom w:val="single" w:color="auto" w:sz="4" w:space="0"/>
              <w:right w:val="single" w:color="auto" w:sz="4" w:space="0"/>
            </w:tcBorders>
            <w:shd w:val="clear" w:color="auto" w:fill="auto"/>
            <w:noWrap/>
            <w:vAlign w:val="bottom"/>
          </w:tcPr>
          <w:p w:rsidRPr="00016CA0" w:rsidR="00FB1CB5" w:rsidP="00FB1CB5" w:rsidRDefault="00FB1CB5" w14:paraId="71FC924D" w14:textId="19FC61C2">
            <w:pPr>
              <w:spacing w:before="0" w:line="240" w:lineRule="auto"/>
              <w:contextualSpacing w:val="0"/>
              <w:jc w:val="left"/>
              <w:rPr>
                <w:rFonts w:eastAsia="Times New Roman"/>
                <w:color w:val="000000"/>
                <w:szCs w:val="24"/>
              </w:rPr>
            </w:pPr>
            <w:r w:rsidRPr="00016CA0">
              <w:rPr>
                <w:rFonts w:eastAsia="Times New Roman"/>
                <w:color w:val="000000"/>
                <w:szCs w:val="24"/>
              </w:rPr>
              <w:t>Ward</w:t>
            </w:r>
          </w:p>
        </w:tc>
        <w:tc>
          <w:tcPr>
            <w:tcW w:w="4140" w:type="dxa"/>
            <w:tcBorders>
              <w:top w:val="single" w:color="auto" w:sz="4" w:space="0"/>
              <w:left w:val="nil"/>
              <w:bottom w:val="single" w:color="auto" w:sz="4" w:space="0"/>
              <w:right w:val="single" w:color="auto" w:sz="4" w:space="0"/>
            </w:tcBorders>
            <w:shd w:val="clear" w:color="auto" w:fill="auto"/>
            <w:vAlign w:val="center"/>
          </w:tcPr>
          <w:p w:rsidRPr="00016CA0" w:rsidR="00FB1CB5" w:rsidP="00FB1CB5" w:rsidRDefault="00FB1CB5" w14:paraId="01859B86" w14:textId="2B863A52">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lang w:val="vi-VN"/>
              </w:rPr>
              <w:t>Public</w:t>
            </w:r>
            <w:proofErr w:type="spellEnd"/>
            <w:r w:rsidRPr="00016CA0">
              <w:rPr>
                <w:rFonts w:eastAsia="Times New Roman"/>
                <w:color w:val="000000"/>
                <w:szCs w:val="24"/>
                <w:lang w:val="vi-VN"/>
              </w:rPr>
              <w:t xml:space="preserve"> </w:t>
            </w:r>
            <w:proofErr w:type="spellStart"/>
            <w:r w:rsidRPr="00016CA0">
              <w:rPr>
                <w:rFonts w:eastAsia="Times New Roman"/>
                <w:color w:val="000000"/>
                <w:szCs w:val="24"/>
                <w:lang w:val="vi-VN"/>
              </w:rPr>
              <w:t>Read</w:t>
            </w:r>
            <w:proofErr w:type="spellEnd"/>
          </w:p>
        </w:tc>
      </w:tr>
      <w:tr w:rsidRPr="00016CA0" w:rsidR="00FB1CB5" w:rsidTr="001F070F" w14:paraId="75ED23D0" w14:textId="77777777">
        <w:tblPrEx>
          <w:tblW w:w="9355" w:type="dxa"/>
          <w:tblInd w:w="113" w:type="dxa"/>
          <w:tblPrExChange w:author="Tien Nguyen Anh" w:date="2024-12-08T07:40:00Z" w16du:dateUtc="2024-12-08T00:40:00Z" w:id="607">
            <w:tblPrEx>
              <w:tblW w:w="9355" w:type="dxa"/>
              <w:tblInd w:w="113" w:type="dxa"/>
            </w:tblPrEx>
          </w:tblPrExChange>
        </w:tblPrEx>
        <w:trPr>
          <w:trHeight w:val="315"/>
          <w:ins w:author="Tien Nguyen Anh" w:date="2024-12-06T05:37:00Z" w:id="608"/>
          <w:trPrChange w:author="Tien Nguyen Anh" w:date="2024-12-08T07:40:00Z" w16du:dateUtc="2024-12-08T00:40:00Z" w:id="609">
            <w:trPr>
              <w:trHeight w:val="315"/>
            </w:trPr>
          </w:trPrChange>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610">
              <w:tcPr>
                <w:tcW w:w="1060"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4F9719A5" w14:textId="036D79D3">
            <w:pPr>
              <w:spacing w:before="0" w:line="240" w:lineRule="auto"/>
              <w:contextualSpacing w:val="0"/>
              <w:jc w:val="center"/>
              <w:rPr>
                <w:ins w:author="Tien Nguyen Anh" w:date="2024-12-06T05:37:00Z" w16du:dateUtc="2024-12-05T22:37:00Z" w:id="611"/>
                <w:rFonts w:eastAsia="Times New Roman"/>
                <w:color w:val="000000"/>
                <w:szCs w:val="24"/>
              </w:rPr>
            </w:pPr>
            <w:ins w:author="Tien Nguyen Anh" w:date="2024-12-08T07:40:00Z" w16du:dateUtc="2024-12-08T00:40:00Z" w:id="612">
              <w:r>
                <w:rPr>
                  <w:rFonts w:ascii="Aptos Narrow" w:hAnsi="Aptos Narrow"/>
                  <w:color w:val="000000"/>
                  <w:sz w:val="22"/>
                </w:rPr>
                <w:t>33</w:t>
              </w:r>
            </w:ins>
            <w:ins w:author="Tien Nguyen Anh [2]" w:date="2024-12-06T05:37:00Z" w16du:dateUtc="2024-12-05T22:37:00Z" w:id="613">
              <w:del w:author="Tien Nguyen Anh" w:date="2024-12-08T07:40:00Z" w16du:dateUtc="2024-12-08T00:40:00Z" w:id="614">
                <w:r w:rsidDel="00FB1CB5">
                  <w:rPr>
                    <w:color w:val="000000"/>
                    <w:szCs w:val="24"/>
                  </w:rPr>
                  <w:delText>34</w:delText>
                </w:r>
              </w:del>
            </w:ins>
          </w:p>
        </w:tc>
        <w:tc>
          <w:tcPr>
            <w:tcW w:w="4155" w:type="dxa"/>
            <w:tcBorders>
              <w:top w:val="single" w:color="auto" w:sz="4" w:space="0"/>
              <w:left w:val="nil"/>
              <w:bottom w:val="single" w:color="auto" w:sz="4" w:space="0"/>
              <w:right w:val="single" w:color="auto" w:sz="4" w:space="0"/>
            </w:tcBorders>
            <w:shd w:val="clear" w:color="auto" w:fill="auto"/>
            <w:noWrap/>
            <w:tcPrChange w:author="Tien Nguyen Anh" w:date="2024-12-08T07:40:00Z" w16du:dateUtc="2024-12-08T00:40:00Z" w:id="615">
              <w:tcPr>
                <w:tcW w:w="4155" w:type="dxa"/>
                <w:tcBorders>
                  <w:top w:val="single" w:color="auto" w:sz="4" w:space="0"/>
                  <w:left w:val="nil"/>
                  <w:bottom w:val="single" w:color="auto" w:sz="4" w:space="0"/>
                  <w:right w:val="single" w:color="auto" w:sz="4" w:space="0"/>
                </w:tcBorders>
                <w:shd w:val="clear" w:color="auto" w:fill="auto"/>
                <w:noWrap/>
                <w:vAlign w:val="bottom"/>
              </w:tcPr>
            </w:tcPrChange>
          </w:tcPr>
          <w:p w:rsidRPr="00016CA0" w:rsidR="00FB1CB5" w:rsidP="00FB1CB5" w:rsidRDefault="00FB1CB5" w14:paraId="72BFB956" w14:textId="6B0C6CF4">
            <w:pPr>
              <w:spacing w:before="0" w:line="240" w:lineRule="auto"/>
              <w:contextualSpacing w:val="0"/>
              <w:jc w:val="left"/>
              <w:rPr>
                <w:ins w:author="Tien Nguyen Anh" w:date="2024-12-06T05:37:00Z" w16du:dateUtc="2024-12-05T22:37:00Z" w:id="616"/>
                <w:rFonts w:eastAsia="Times New Roman"/>
                <w:color w:val="000000"/>
                <w:szCs w:val="24"/>
              </w:rPr>
            </w:pPr>
            <w:ins w:author="Tien Nguyen Anh" w:date="2024-12-08T07:40:00Z" w16du:dateUtc="2024-12-08T00:40:00Z" w:id="617">
              <w:r w:rsidRPr="00543BD0">
                <w:t>PD Contract</w:t>
              </w:r>
            </w:ins>
            <w:ins w:author="Tien Nguyen Anh [2]" w:date="2024-12-06T05:37:00Z" w16du:dateUtc="2024-12-05T22:37:00Z" w:id="618">
              <w:del w:author="Tien Nguyen Anh" w:date="2024-12-08T07:40:00Z" w16du:dateUtc="2024-12-08T00:40:00Z" w:id="619">
                <w:r w:rsidRPr="00F21047" w:rsidDel="001F070F">
                  <w:delText>PD Contract</w:delText>
                </w:r>
              </w:del>
            </w:ins>
          </w:p>
        </w:tc>
        <w:tc>
          <w:tcPr>
            <w:tcW w:w="4140" w:type="dxa"/>
            <w:tcBorders>
              <w:top w:val="single" w:color="auto" w:sz="4" w:space="0"/>
              <w:left w:val="nil"/>
              <w:bottom w:val="single" w:color="auto" w:sz="4" w:space="0"/>
              <w:right w:val="single" w:color="auto" w:sz="4" w:space="0"/>
            </w:tcBorders>
            <w:shd w:val="clear" w:color="auto" w:fill="auto"/>
            <w:tcPrChange w:author="Tien Nguyen Anh" w:date="2024-12-08T07:40:00Z" w16du:dateUtc="2024-12-08T00:40:00Z" w:id="620">
              <w:tcPr>
                <w:tcW w:w="4140" w:type="dxa"/>
                <w:tcBorders>
                  <w:top w:val="single" w:color="auto" w:sz="4" w:space="0"/>
                  <w:left w:val="nil"/>
                  <w:bottom w:val="single" w:color="auto" w:sz="4" w:space="0"/>
                  <w:right w:val="single" w:color="auto" w:sz="4" w:space="0"/>
                </w:tcBorders>
                <w:shd w:val="clear" w:color="auto" w:fill="auto"/>
                <w:vAlign w:val="center"/>
              </w:tcPr>
            </w:tcPrChange>
          </w:tcPr>
          <w:p w:rsidRPr="00016CA0" w:rsidR="00FB1CB5" w:rsidP="00FB1CB5" w:rsidRDefault="00FB1CB5" w14:paraId="403615BF" w14:textId="451C92CD">
            <w:pPr>
              <w:spacing w:before="0" w:line="240" w:lineRule="auto"/>
              <w:contextualSpacing w:val="0"/>
              <w:jc w:val="left"/>
              <w:rPr>
                <w:ins w:author="Tien Nguyen Anh" w:date="2024-12-06T05:37:00Z" w16du:dateUtc="2024-12-05T22:37:00Z" w:id="621"/>
                <w:rFonts w:eastAsia="Times New Roman"/>
                <w:color w:val="000000"/>
                <w:szCs w:val="24"/>
                <w:lang w:val="vi-VN"/>
              </w:rPr>
            </w:pPr>
            <w:ins w:author="Tien Nguyen Anh" w:date="2024-12-08T07:40:00Z" w16du:dateUtc="2024-12-08T00:40:00Z" w:id="622">
              <w:r w:rsidRPr="00543BD0">
                <w:t>Control by Parent (Financial Account)</w:t>
              </w:r>
            </w:ins>
            <w:ins w:author="Tien Nguyen Anh [2]" w:date="2024-12-06T05:37:00Z" w16du:dateUtc="2024-12-05T22:37:00Z" w:id="623">
              <w:del w:author="Tien Nguyen Anh" w:date="2024-12-06T05:38:00Z" w16du:dateUtc="2024-12-05T22:38:00Z" w:id="624">
                <w:r w:rsidDel="006E1882">
                  <w:rPr>
                    <w:color w:val="000000"/>
                    <w:szCs w:val="24"/>
                  </w:rPr>
                  <w:delText>Quản lý thông tin nợ quá hạn</w:delText>
                </w:r>
              </w:del>
            </w:ins>
          </w:p>
        </w:tc>
      </w:tr>
      <w:tr w:rsidRPr="00016CA0" w:rsidR="00FB1CB5" w:rsidTr="001F070F" w14:paraId="0AF79714" w14:textId="77777777">
        <w:tblPrEx>
          <w:tblW w:w="9355" w:type="dxa"/>
          <w:tblInd w:w="113" w:type="dxa"/>
          <w:tblPrExChange w:author="Tien Nguyen Anh" w:date="2024-12-08T07:40:00Z" w16du:dateUtc="2024-12-08T00:40:00Z" w:id="625">
            <w:tblPrEx>
              <w:tblW w:w="9355" w:type="dxa"/>
              <w:tblInd w:w="113" w:type="dxa"/>
            </w:tblPrEx>
          </w:tblPrExChange>
        </w:tblPrEx>
        <w:trPr>
          <w:trHeight w:val="315"/>
          <w:ins w:author="Tien Nguyen Anh" w:date="2024-12-06T05:37:00Z" w:id="626"/>
          <w:trPrChange w:author="Tien Nguyen Anh" w:date="2024-12-08T07:40:00Z" w16du:dateUtc="2024-12-08T00:40:00Z" w:id="627">
            <w:trPr>
              <w:trHeight w:val="315"/>
            </w:trPr>
          </w:trPrChange>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628">
              <w:tcPr>
                <w:tcW w:w="1060"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20B35083" w14:textId="19E73513">
            <w:pPr>
              <w:spacing w:before="0" w:line="240" w:lineRule="auto"/>
              <w:contextualSpacing w:val="0"/>
              <w:jc w:val="center"/>
              <w:rPr>
                <w:ins w:author="Tien Nguyen Anh" w:date="2024-12-06T05:37:00Z" w16du:dateUtc="2024-12-05T22:37:00Z" w:id="629"/>
                <w:rFonts w:eastAsia="Times New Roman"/>
                <w:color w:val="000000"/>
                <w:szCs w:val="24"/>
              </w:rPr>
            </w:pPr>
            <w:ins w:author="Tien Nguyen Anh" w:date="2024-12-08T07:40:00Z" w16du:dateUtc="2024-12-08T00:40:00Z" w:id="630">
              <w:r>
                <w:rPr>
                  <w:rFonts w:ascii="Aptos Narrow" w:hAnsi="Aptos Narrow"/>
                  <w:color w:val="000000"/>
                  <w:sz w:val="22"/>
                </w:rPr>
                <w:t>34</w:t>
              </w:r>
            </w:ins>
            <w:ins w:author="Tien Nguyen Anh [2]" w:date="2024-12-06T05:37:00Z" w16du:dateUtc="2024-12-05T22:37:00Z" w:id="631">
              <w:del w:author="Tien Nguyen Anh" w:date="2024-12-08T07:40:00Z" w16du:dateUtc="2024-12-08T00:40:00Z" w:id="632">
                <w:r w:rsidDel="00FB1CB5">
                  <w:rPr>
                    <w:color w:val="000000"/>
                    <w:szCs w:val="24"/>
                  </w:rPr>
                  <w:delText>35</w:delText>
                </w:r>
              </w:del>
            </w:ins>
          </w:p>
        </w:tc>
        <w:tc>
          <w:tcPr>
            <w:tcW w:w="4155" w:type="dxa"/>
            <w:tcBorders>
              <w:top w:val="single" w:color="auto" w:sz="4" w:space="0"/>
              <w:left w:val="nil"/>
              <w:bottom w:val="single" w:color="auto" w:sz="4" w:space="0"/>
              <w:right w:val="single" w:color="auto" w:sz="4" w:space="0"/>
            </w:tcBorders>
            <w:shd w:val="clear" w:color="auto" w:fill="auto"/>
            <w:noWrap/>
            <w:tcPrChange w:author="Tien Nguyen Anh" w:date="2024-12-08T07:40:00Z" w16du:dateUtc="2024-12-08T00:40:00Z" w:id="633">
              <w:tcPr>
                <w:tcW w:w="4155" w:type="dxa"/>
                <w:tcBorders>
                  <w:top w:val="single" w:color="auto" w:sz="4" w:space="0"/>
                  <w:left w:val="nil"/>
                  <w:bottom w:val="single" w:color="auto" w:sz="4" w:space="0"/>
                  <w:right w:val="single" w:color="auto" w:sz="4" w:space="0"/>
                </w:tcBorders>
                <w:shd w:val="clear" w:color="auto" w:fill="auto"/>
                <w:noWrap/>
                <w:vAlign w:val="bottom"/>
              </w:tcPr>
            </w:tcPrChange>
          </w:tcPr>
          <w:p w:rsidRPr="00016CA0" w:rsidR="00FB1CB5" w:rsidP="00FB1CB5" w:rsidRDefault="00FB1CB5" w14:paraId="1A24764D" w14:textId="3D8EDB2E">
            <w:pPr>
              <w:spacing w:before="0" w:line="240" w:lineRule="auto"/>
              <w:contextualSpacing w:val="0"/>
              <w:jc w:val="left"/>
              <w:rPr>
                <w:ins w:author="Tien Nguyen Anh" w:date="2024-12-06T05:37:00Z" w16du:dateUtc="2024-12-05T22:37:00Z" w:id="634"/>
                <w:rFonts w:eastAsia="Times New Roman"/>
                <w:color w:val="000000"/>
                <w:szCs w:val="24"/>
              </w:rPr>
            </w:pPr>
            <w:ins w:author="Tien Nguyen Anh" w:date="2024-12-08T07:40:00Z" w16du:dateUtc="2024-12-08T00:40:00Z" w:id="635">
              <w:r w:rsidRPr="00543BD0">
                <w:t>Transport</w:t>
              </w:r>
            </w:ins>
            <w:ins w:author="Tien Nguyen Anh [2]" w:date="2024-12-06T05:37:00Z" w16du:dateUtc="2024-12-05T22:37:00Z" w:id="636">
              <w:del w:author="Tien Nguyen Anh" w:date="2024-12-08T07:40:00Z" w16du:dateUtc="2024-12-08T00:40:00Z" w:id="637">
                <w:r w:rsidRPr="00F21047" w:rsidDel="001F070F">
                  <w:delText>Transport</w:delText>
                </w:r>
              </w:del>
            </w:ins>
          </w:p>
        </w:tc>
        <w:tc>
          <w:tcPr>
            <w:tcW w:w="4140" w:type="dxa"/>
            <w:tcBorders>
              <w:top w:val="single" w:color="auto" w:sz="4" w:space="0"/>
              <w:left w:val="nil"/>
              <w:bottom w:val="single" w:color="auto" w:sz="4" w:space="0"/>
              <w:right w:val="single" w:color="auto" w:sz="4" w:space="0"/>
            </w:tcBorders>
            <w:shd w:val="clear" w:color="auto" w:fill="auto"/>
            <w:tcPrChange w:author="Tien Nguyen Anh" w:date="2024-12-08T07:40:00Z" w16du:dateUtc="2024-12-08T00:40:00Z" w:id="638">
              <w:tcPr>
                <w:tcW w:w="4140" w:type="dxa"/>
                <w:tcBorders>
                  <w:top w:val="single" w:color="auto" w:sz="4" w:space="0"/>
                  <w:left w:val="nil"/>
                  <w:bottom w:val="single" w:color="auto" w:sz="4" w:space="0"/>
                  <w:right w:val="single" w:color="auto" w:sz="4" w:space="0"/>
                </w:tcBorders>
                <w:shd w:val="clear" w:color="auto" w:fill="auto"/>
                <w:vAlign w:val="center"/>
              </w:tcPr>
            </w:tcPrChange>
          </w:tcPr>
          <w:p w:rsidRPr="00016CA0" w:rsidR="00FB1CB5" w:rsidP="00FB1CB5" w:rsidRDefault="00FB1CB5" w14:paraId="03DB311B" w14:textId="1EFFD0A6">
            <w:pPr>
              <w:spacing w:before="0" w:line="240" w:lineRule="auto"/>
              <w:contextualSpacing w:val="0"/>
              <w:jc w:val="left"/>
              <w:rPr>
                <w:ins w:author="Tien Nguyen Anh" w:date="2024-12-06T05:37:00Z" w16du:dateUtc="2024-12-05T22:37:00Z" w:id="639"/>
                <w:rFonts w:eastAsia="Times New Roman"/>
                <w:color w:val="000000"/>
                <w:szCs w:val="24"/>
                <w:lang w:val="vi-VN"/>
              </w:rPr>
            </w:pPr>
            <w:ins w:author="Tien Nguyen Anh" w:date="2024-12-08T07:40:00Z" w16du:dateUtc="2024-12-08T00:40:00Z" w:id="640">
              <w:r w:rsidRPr="00543BD0">
                <w:t>Control by Parent (Issued Card)</w:t>
              </w:r>
            </w:ins>
            <w:ins w:author="Tien Nguyen Anh [2]" w:date="2024-12-06T05:37:00Z" w16du:dateUtc="2024-12-05T22:37:00Z" w:id="641">
              <w:del w:author="Tien Nguyen Anh" w:date="2024-12-06T05:38:00Z" w16du:dateUtc="2024-12-05T22:38:00Z" w:id="642">
                <w:r w:rsidDel="006E1882">
                  <w:rPr>
                    <w:color w:val="000000"/>
                    <w:szCs w:val="24"/>
                  </w:rPr>
                  <w:delText>Quản lý thông tin vân chuyển của thẻ</w:delText>
                </w:r>
              </w:del>
            </w:ins>
          </w:p>
        </w:tc>
      </w:tr>
      <w:tr w:rsidRPr="00016CA0" w:rsidR="00FB1CB5" w:rsidTr="001F070F" w14:paraId="12CA3940" w14:textId="77777777">
        <w:tblPrEx>
          <w:tblW w:w="9355" w:type="dxa"/>
          <w:tblInd w:w="113" w:type="dxa"/>
          <w:tblPrExChange w:author="Tien Nguyen Anh" w:date="2024-12-08T07:40:00Z" w16du:dateUtc="2024-12-08T00:40:00Z" w:id="643">
            <w:tblPrEx>
              <w:tblW w:w="9355" w:type="dxa"/>
              <w:tblInd w:w="113" w:type="dxa"/>
            </w:tblPrEx>
          </w:tblPrExChange>
        </w:tblPrEx>
        <w:trPr>
          <w:trHeight w:val="315"/>
          <w:ins w:author="Tien Nguyen Anh" w:date="2024-12-06T05:37:00Z" w:id="644"/>
          <w:trPrChange w:author="Tien Nguyen Anh" w:date="2024-12-08T07:40:00Z" w16du:dateUtc="2024-12-08T00:40:00Z" w:id="645">
            <w:trPr>
              <w:trHeight w:val="315"/>
            </w:trPr>
          </w:trPrChange>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646">
              <w:tcPr>
                <w:tcW w:w="1060"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rsidRPr="00016CA0" w:rsidR="00FB1CB5" w:rsidP="00FB1CB5" w:rsidRDefault="00FB1CB5" w14:paraId="6748AF1B" w14:textId="55EBCDD4">
            <w:pPr>
              <w:spacing w:before="0" w:line="240" w:lineRule="auto"/>
              <w:contextualSpacing w:val="0"/>
              <w:jc w:val="center"/>
              <w:rPr>
                <w:ins w:author="Tien Nguyen Anh" w:date="2024-12-06T05:37:00Z" w16du:dateUtc="2024-12-05T22:37:00Z" w:id="647"/>
                <w:rFonts w:eastAsia="Times New Roman"/>
                <w:color w:val="000000"/>
                <w:szCs w:val="24"/>
              </w:rPr>
            </w:pPr>
            <w:ins w:author="Tien Nguyen Anh" w:date="2024-12-08T07:40:00Z" w16du:dateUtc="2024-12-08T00:40:00Z" w:id="648">
              <w:r>
                <w:rPr>
                  <w:rFonts w:ascii="Aptos Narrow" w:hAnsi="Aptos Narrow"/>
                  <w:color w:val="000000"/>
                  <w:sz w:val="22"/>
                </w:rPr>
                <w:t>35</w:t>
              </w:r>
            </w:ins>
            <w:ins w:author="Tien Nguyen Anh [2]" w:date="2024-12-06T05:37:00Z" w16du:dateUtc="2024-12-05T22:37:00Z" w:id="649">
              <w:del w:author="Tien Nguyen Anh" w:date="2024-12-08T07:40:00Z" w16du:dateUtc="2024-12-08T00:40:00Z" w:id="650">
                <w:r w:rsidDel="00FB1CB5">
                  <w:rPr>
                    <w:color w:val="000000"/>
                    <w:szCs w:val="24"/>
                  </w:rPr>
                  <w:delText>36</w:delText>
                </w:r>
              </w:del>
            </w:ins>
          </w:p>
        </w:tc>
        <w:tc>
          <w:tcPr>
            <w:tcW w:w="4155" w:type="dxa"/>
            <w:tcBorders>
              <w:top w:val="single" w:color="auto" w:sz="4" w:space="0"/>
              <w:left w:val="nil"/>
              <w:bottom w:val="single" w:color="auto" w:sz="4" w:space="0"/>
              <w:right w:val="single" w:color="auto" w:sz="4" w:space="0"/>
            </w:tcBorders>
            <w:shd w:val="clear" w:color="auto" w:fill="auto"/>
            <w:noWrap/>
            <w:tcPrChange w:author="Tien Nguyen Anh" w:date="2024-12-08T07:40:00Z" w16du:dateUtc="2024-12-08T00:40:00Z" w:id="651">
              <w:tcPr>
                <w:tcW w:w="4155" w:type="dxa"/>
                <w:tcBorders>
                  <w:top w:val="single" w:color="auto" w:sz="4" w:space="0"/>
                  <w:left w:val="nil"/>
                  <w:bottom w:val="single" w:color="auto" w:sz="4" w:space="0"/>
                  <w:right w:val="single" w:color="auto" w:sz="4" w:space="0"/>
                </w:tcBorders>
                <w:shd w:val="clear" w:color="auto" w:fill="auto"/>
                <w:noWrap/>
                <w:vAlign w:val="bottom"/>
              </w:tcPr>
            </w:tcPrChange>
          </w:tcPr>
          <w:p w:rsidRPr="00016CA0" w:rsidR="00FB1CB5" w:rsidP="00FB1CB5" w:rsidRDefault="00FB1CB5" w14:paraId="6A728396" w14:textId="6E8F0704">
            <w:pPr>
              <w:spacing w:before="0" w:line="240" w:lineRule="auto"/>
              <w:contextualSpacing w:val="0"/>
              <w:jc w:val="left"/>
              <w:rPr>
                <w:ins w:author="Tien Nguyen Anh" w:date="2024-12-06T05:37:00Z" w16du:dateUtc="2024-12-05T22:37:00Z" w:id="652"/>
                <w:rFonts w:eastAsia="Times New Roman"/>
                <w:color w:val="000000"/>
                <w:szCs w:val="24"/>
              </w:rPr>
            </w:pPr>
            <w:ins w:author="Tien Nguyen Anh" w:date="2024-12-08T07:40:00Z" w16du:dateUtc="2024-12-08T00:40:00Z" w:id="653">
              <w:r w:rsidRPr="00543BD0">
                <w:t>Collateral Information</w:t>
              </w:r>
            </w:ins>
            <w:ins w:author="Tien Nguyen Anh [2]" w:date="2024-12-06T05:37:00Z" w16du:dateUtc="2024-12-05T22:37:00Z" w:id="654">
              <w:del w:author="Tien Nguyen Anh" w:date="2024-12-08T07:40:00Z" w16du:dateUtc="2024-12-08T00:40:00Z" w:id="655">
                <w:r w:rsidRPr="00F21047" w:rsidDel="001F070F">
                  <w:delText>Collateral Information</w:delText>
                </w:r>
              </w:del>
            </w:ins>
          </w:p>
        </w:tc>
        <w:tc>
          <w:tcPr>
            <w:tcW w:w="4140" w:type="dxa"/>
            <w:tcBorders>
              <w:top w:val="single" w:color="auto" w:sz="4" w:space="0"/>
              <w:left w:val="nil"/>
              <w:bottom w:val="single" w:color="auto" w:sz="4" w:space="0"/>
              <w:right w:val="single" w:color="auto" w:sz="4" w:space="0"/>
            </w:tcBorders>
            <w:shd w:val="clear" w:color="auto" w:fill="auto"/>
            <w:tcPrChange w:author="Tien Nguyen Anh" w:date="2024-12-08T07:40:00Z" w16du:dateUtc="2024-12-08T00:40:00Z" w:id="656">
              <w:tcPr>
                <w:tcW w:w="4140" w:type="dxa"/>
                <w:tcBorders>
                  <w:top w:val="single" w:color="auto" w:sz="4" w:space="0"/>
                  <w:left w:val="nil"/>
                  <w:bottom w:val="single" w:color="auto" w:sz="4" w:space="0"/>
                  <w:right w:val="single" w:color="auto" w:sz="4" w:space="0"/>
                </w:tcBorders>
                <w:shd w:val="clear" w:color="auto" w:fill="auto"/>
                <w:vAlign w:val="center"/>
              </w:tcPr>
            </w:tcPrChange>
          </w:tcPr>
          <w:p w:rsidRPr="00016CA0" w:rsidR="00FB1CB5" w:rsidP="00FB1CB5" w:rsidRDefault="00FB1CB5" w14:paraId="462EF718" w14:textId="11A065AA">
            <w:pPr>
              <w:spacing w:before="0" w:line="240" w:lineRule="auto"/>
              <w:contextualSpacing w:val="0"/>
              <w:jc w:val="left"/>
              <w:rPr>
                <w:ins w:author="Tien Nguyen Anh" w:date="2024-12-06T05:37:00Z" w16du:dateUtc="2024-12-05T22:37:00Z" w:id="657"/>
                <w:rFonts w:eastAsia="Times New Roman"/>
                <w:color w:val="000000"/>
                <w:szCs w:val="24"/>
                <w:lang w:val="vi-VN"/>
              </w:rPr>
            </w:pPr>
            <w:ins w:author="Tien Nguyen Anh" w:date="2024-12-08T07:40:00Z" w16du:dateUtc="2024-12-08T00:40:00Z" w:id="658">
              <w:r w:rsidRPr="00543BD0">
                <w:t>Control by Parent (Financial Account)</w:t>
              </w:r>
            </w:ins>
            <w:ins w:author="Tien Nguyen Anh [2]" w:date="2024-12-06T05:37:00Z" w16du:dateUtc="2024-12-05T22:37:00Z" w:id="659">
              <w:del w:author="Tien Nguyen Anh" w:date="2024-12-06T05:38:00Z" w16du:dateUtc="2024-12-05T22:38:00Z" w:id="660">
                <w:r w:rsidDel="006E1882">
                  <w:rPr>
                    <w:color w:val="000000"/>
                    <w:szCs w:val="24"/>
                  </w:rPr>
                  <w:delText>Quản lý thông tin tài sản đảm bảo</w:delText>
                </w:r>
              </w:del>
            </w:ins>
          </w:p>
        </w:tc>
      </w:tr>
      <w:tr w:rsidRPr="00016CA0" w:rsidR="00FB1CB5" w:rsidTr="001F070F" w14:paraId="046ED7EA" w14:textId="77777777">
        <w:tblPrEx>
          <w:tblW w:w="9355" w:type="dxa"/>
          <w:tblInd w:w="113" w:type="dxa"/>
          <w:tblPrExChange w:author="Tien Nguyen Anh" w:date="2024-12-08T07:40:00Z" w16du:dateUtc="2024-12-08T00:40:00Z" w:id="661">
            <w:tblPrEx>
              <w:tblW w:w="9355" w:type="dxa"/>
              <w:tblInd w:w="113" w:type="dxa"/>
            </w:tblPrEx>
          </w:tblPrExChange>
        </w:tblPrEx>
        <w:trPr>
          <w:trHeight w:val="315"/>
          <w:ins w:author="Tien Nguyen Anh" w:date="2024-12-08T07:40:00Z" w:id="662"/>
          <w:trPrChange w:author="Tien Nguyen Anh" w:date="2024-12-08T07:40:00Z" w16du:dateUtc="2024-12-08T00:40:00Z" w:id="663">
            <w:trPr>
              <w:trHeight w:val="315"/>
            </w:trPr>
          </w:trPrChange>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664">
              <w:tcPr>
                <w:tcW w:w="1060"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rsidR="00FB1CB5" w:rsidP="00FB1CB5" w:rsidRDefault="00FB1CB5" w14:paraId="6040E38B" w14:textId="52441322">
            <w:pPr>
              <w:spacing w:before="0" w:line="240" w:lineRule="auto"/>
              <w:contextualSpacing w:val="0"/>
              <w:jc w:val="center"/>
              <w:rPr>
                <w:ins w:author="Tien Nguyen Anh" w:date="2024-12-08T07:40:00Z" w16du:dateUtc="2024-12-08T00:40:00Z" w:id="665"/>
                <w:color w:val="000000"/>
                <w:szCs w:val="24"/>
              </w:rPr>
            </w:pPr>
            <w:ins w:author="Tien Nguyen Anh" w:date="2024-12-08T07:40:00Z" w16du:dateUtc="2024-12-08T00:40:00Z" w:id="666">
              <w:r>
                <w:rPr>
                  <w:rFonts w:ascii="Aptos Narrow" w:hAnsi="Aptos Narrow"/>
                  <w:color w:val="000000"/>
                  <w:sz w:val="22"/>
                </w:rPr>
                <w:t>36</w:t>
              </w:r>
            </w:ins>
          </w:p>
        </w:tc>
        <w:tc>
          <w:tcPr>
            <w:tcW w:w="4155" w:type="dxa"/>
            <w:tcBorders>
              <w:top w:val="single" w:color="auto" w:sz="4" w:space="0"/>
              <w:left w:val="nil"/>
              <w:bottom w:val="single" w:color="auto" w:sz="4" w:space="0"/>
              <w:right w:val="single" w:color="auto" w:sz="4" w:space="0"/>
            </w:tcBorders>
            <w:shd w:val="clear" w:color="auto" w:fill="auto"/>
            <w:noWrap/>
            <w:tcPrChange w:author="Tien Nguyen Anh" w:date="2024-12-08T07:40:00Z" w16du:dateUtc="2024-12-08T00:40:00Z" w:id="667">
              <w:tcPr>
                <w:tcW w:w="4155" w:type="dxa"/>
                <w:tcBorders>
                  <w:top w:val="single" w:color="auto" w:sz="4" w:space="0"/>
                  <w:left w:val="nil"/>
                  <w:bottom w:val="single" w:color="auto" w:sz="4" w:space="0"/>
                  <w:right w:val="single" w:color="auto" w:sz="4" w:space="0"/>
                </w:tcBorders>
                <w:shd w:val="clear" w:color="auto" w:fill="auto"/>
                <w:noWrap/>
              </w:tcPr>
            </w:tcPrChange>
          </w:tcPr>
          <w:p w:rsidRPr="00F21047" w:rsidR="00FB1CB5" w:rsidP="00FB1CB5" w:rsidRDefault="00FB1CB5" w14:paraId="3466239D" w14:textId="5168D89D">
            <w:pPr>
              <w:spacing w:before="0" w:line="240" w:lineRule="auto"/>
              <w:contextualSpacing w:val="0"/>
              <w:jc w:val="left"/>
              <w:rPr>
                <w:ins w:author="Tien Nguyen Anh" w:date="2024-12-08T07:40:00Z" w16du:dateUtc="2024-12-08T00:40:00Z" w:id="668"/>
              </w:rPr>
            </w:pPr>
            <w:ins w:author="Tien Nguyen Anh" w:date="2024-12-08T07:40:00Z" w16du:dateUtc="2024-12-08T00:40:00Z" w:id="669">
              <w:r w:rsidRPr="00543BD0">
                <w:t>Lead History</w:t>
              </w:r>
            </w:ins>
          </w:p>
        </w:tc>
        <w:tc>
          <w:tcPr>
            <w:tcW w:w="4140" w:type="dxa"/>
            <w:tcBorders>
              <w:top w:val="single" w:color="auto" w:sz="4" w:space="0"/>
              <w:left w:val="nil"/>
              <w:bottom w:val="single" w:color="auto" w:sz="4" w:space="0"/>
              <w:right w:val="single" w:color="auto" w:sz="4" w:space="0"/>
            </w:tcBorders>
            <w:shd w:val="clear" w:color="auto" w:fill="auto"/>
            <w:tcPrChange w:author="Tien Nguyen Anh" w:date="2024-12-08T07:40:00Z" w16du:dateUtc="2024-12-08T00:40:00Z" w:id="670">
              <w:tcPr>
                <w:tcW w:w="4140" w:type="dxa"/>
                <w:tcBorders>
                  <w:top w:val="single" w:color="auto" w:sz="4" w:space="0"/>
                  <w:left w:val="nil"/>
                  <w:bottom w:val="single" w:color="auto" w:sz="4" w:space="0"/>
                  <w:right w:val="single" w:color="auto" w:sz="4" w:space="0"/>
                </w:tcBorders>
                <w:shd w:val="clear" w:color="auto" w:fill="auto"/>
                <w:vAlign w:val="center"/>
              </w:tcPr>
            </w:tcPrChange>
          </w:tcPr>
          <w:p w:rsidRPr="00016CA0" w:rsidR="00FB1CB5" w:rsidP="00FB1CB5" w:rsidRDefault="00FB1CB5" w14:paraId="4D7108E3" w14:textId="3E4AECD3">
            <w:pPr>
              <w:spacing w:before="0" w:line="240" w:lineRule="auto"/>
              <w:contextualSpacing w:val="0"/>
              <w:jc w:val="left"/>
              <w:rPr>
                <w:ins w:author="Tien Nguyen Anh" w:date="2024-12-08T07:40:00Z" w16du:dateUtc="2024-12-08T00:40:00Z" w:id="671"/>
                <w:rFonts w:eastAsia="Times New Roman"/>
                <w:color w:val="000000"/>
                <w:szCs w:val="24"/>
              </w:rPr>
            </w:pPr>
            <w:ins w:author="Tien Nguyen Anh" w:date="2024-12-08T07:40:00Z" w16du:dateUtc="2024-12-08T00:40:00Z" w:id="672">
              <w:r w:rsidRPr="00543BD0">
                <w:t>Control by Parent (Lead)</w:t>
              </w:r>
            </w:ins>
          </w:p>
        </w:tc>
      </w:tr>
      <w:tr w:rsidRPr="00016CA0" w:rsidR="00FB1CB5" w:rsidTr="001F070F" w14:paraId="2B2C5AB4" w14:textId="77777777">
        <w:tblPrEx>
          <w:tblW w:w="9355" w:type="dxa"/>
          <w:tblInd w:w="113" w:type="dxa"/>
          <w:tblPrExChange w:author="Tien Nguyen Anh" w:date="2024-12-08T07:40:00Z" w16du:dateUtc="2024-12-08T00:40:00Z" w:id="673">
            <w:tblPrEx>
              <w:tblW w:w="9355" w:type="dxa"/>
              <w:tblInd w:w="113" w:type="dxa"/>
            </w:tblPrEx>
          </w:tblPrExChange>
        </w:tblPrEx>
        <w:trPr>
          <w:trHeight w:val="315"/>
          <w:ins w:author="Tien Nguyen Anh" w:date="2024-12-08T07:40:00Z" w:id="674"/>
          <w:trPrChange w:author="Tien Nguyen Anh" w:date="2024-12-08T07:40:00Z" w16du:dateUtc="2024-12-08T00:40:00Z" w:id="675">
            <w:trPr>
              <w:trHeight w:val="315"/>
            </w:trPr>
          </w:trPrChange>
        </w:trPr>
        <w:tc>
          <w:tcPr>
            <w:tcW w:w="1060" w:type="dxa"/>
            <w:tcBorders>
              <w:top w:val="single" w:color="auto" w:sz="4" w:space="0"/>
              <w:left w:val="single" w:color="auto" w:sz="4" w:space="0"/>
              <w:bottom w:val="single" w:color="auto" w:sz="4" w:space="0"/>
              <w:right w:val="single" w:color="auto" w:sz="4" w:space="0"/>
            </w:tcBorders>
            <w:shd w:val="clear" w:color="auto" w:fill="auto"/>
            <w:vAlign w:val="center"/>
            <w:tcPrChange w:author="Tien Nguyen Anh" w:date="2024-12-08T07:40:00Z" w16du:dateUtc="2024-12-08T00:40:00Z" w:id="676">
              <w:tcPr>
                <w:tcW w:w="1060" w:type="dxa"/>
                <w:tcBorders>
                  <w:top w:val="single" w:color="auto" w:sz="4" w:space="0"/>
                  <w:left w:val="single" w:color="auto" w:sz="4" w:space="0"/>
                  <w:bottom w:val="single" w:color="auto" w:sz="4" w:space="0"/>
                  <w:right w:val="single" w:color="auto" w:sz="4" w:space="0"/>
                </w:tcBorders>
                <w:shd w:val="clear" w:color="auto" w:fill="auto"/>
                <w:vAlign w:val="center"/>
              </w:tcPr>
            </w:tcPrChange>
          </w:tcPr>
          <w:p w:rsidR="00FB1CB5" w:rsidP="00FB1CB5" w:rsidRDefault="00FB1CB5" w14:paraId="5A947372" w14:textId="16A5725C">
            <w:pPr>
              <w:spacing w:before="0" w:line="240" w:lineRule="auto"/>
              <w:contextualSpacing w:val="0"/>
              <w:jc w:val="center"/>
              <w:rPr>
                <w:ins w:author="Tien Nguyen Anh" w:date="2024-12-08T07:40:00Z" w16du:dateUtc="2024-12-08T00:40:00Z" w:id="677"/>
                <w:color w:val="000000"/>
                <w:szCs w:val="24"/>
              </w:rPr>
            </w:pPr>
            <w:ins w:author="Tien Nguyen Anh" w:date="2024-12-08T07:40:00Z" w16du:dateUtc="2024-12-08T00:40:00Z" w:id="678">
              <w:r>
                <w:rPr>
                  <w:color w:val="000000"/>
                </w:rPr>
                <w:t>37</w:t>
              </w:r>
            </w:ins>
          </w:p>
        </w:tc>
        <w:tc>
          <w:tcPr>
            <w:tcW w:w="4155" w:type="dxa"/>
            <w:tcBorders>
              <w:top w:val="single" w:color="auto" w:sz="4" w:space="0"/>
              <w:left w:val="nil"/>
              <w:bottom w:val="single" w:color="auto" w:sz="4" w:space="0"/>
              <w:right w:val="single" w:color="auto" w:sz="4" w:space="0"/>
            </w:tcBorders>
            <w:shd w:val="clear" w:color="auto" w:fill="auto"/>
            <w:noWrap/>
            <w:tcPrChange w:author="Tien Nguyen Anh" w:date="2024-12-08T07:40:00Z" w16du:dateUtc="2024-12-08T00:40:00Z" w:id="679">
              <w:tcPr>
                <w:tcW w:w="4155" w:type="dxa"/>
                <w:tcBorders>
                  <w:top w:val="single" w:color="auto" w:sz="4" w:space="0"/>
                  <w:left w:val="nil"/>
                  <w:bottom w:val="single" w:color="auto" w:sz="4" w:space="0"/>
                  <w:right w:val="single" w:color="auto" w:sz="4" w:space="0"/>
                </w:tcBorders>
                <w:shd w:val="clear" w:color="auto" w:fill="auto"/>
                <w:noWrap/>
              </w:tcPr>
            </w:tcPrChange>
          </w:tcPr>
          <w:p w:rsidRPr="00F21047" w:rsidR="00FB1CB5" w:rsidP="00FB1CB5" w:rsidRDefault="00FB1CB5" w14:paraId="0C1DC997" w14:textId="5B6C3098">
            <w:pPr>
              <w:spacing w:before="0" w:line="240" w:lineRule="auto"/>
              <w:contextualSpacing w:val="0"/>
              <w:jc w:val="left"/>
              <w:rPr>
                <w:ins w:author="Tien Nguyen Anh" w:date="2024-12-08T07:40:00Z" w16du:dateUtc="2024-12-08T00:40:00Z" w:id="680"/>
              </w:rPr>
            </w:pPr>
            <w:ins w:author="Tien Nguyen Anh" w:date="2024-12-08T07:40:00Z" w16du:dateUtc="2024-12-08T00:40:00Z" w:id="681">
              <w:r w:rsidRPr="00543BD0">
                <w:t>Opportunity History</w:t>
              </w:r>
            </w:ins>
          </w:p>
        </w:tc>
        <w:tc>
          <w:tcPr>
            <w:tcW w:w="4140" w:type="dxa"/>
            <w:tcBorders>
              <w:top w:val="single" w:color="auto" w:sz="4" w:space="0"/>
              <w:left w:val="nil"/>
              <w:bottom w:val="single" w:color="auto" w:sz="4" w:space="0"/>
              <w:right w:val="single" w:color="auto" w:sz="4" w:space="0"/>
            </w:tcBorders>
            <w:shd w:val="clear" w:color="auto" w:fill="auto"/>
            <w:tcPrChange w:author="Tien Nguyen Anh" w:date="2024-12-08T07:40:00Z" w16du:dateUtc="2024-12-08T00:40:00Z" w:id="682">
              <w:tcPr>
                <w:tcW w:w="4140" w:type="dxa"/>
                <w:tcBorders>
                  <w:top w:val="single" w:color="auto" w:sz="4" w:space="0"/>
                  <w:left w:val="nil"/>
                  <w:bottom w:val="single" w:color="auto" w:sz="4" w:space="0"/>
                  <w:right w:val="single" w:color="auto" w:sz="4" w:space="0"/>
                </w:tcBorders>
                <w:shd w:val="clear" w:color="auto" w:fill="auto"/>
                <w:vAlign w:val="center"/>
              </w:tcPr>
            </w:tcPrChange>
          </w:tcPr>
          <w:p w:rsidRPr="00016CA0" w:rsidR="00FB1CB5" w:rsidP="00FB1CB5" w:rsidRDefault="00FB1CB5" w14:paraId="6DCB4BEB" w14:textId="60911E2B">
            <w:pPr>
              <w:spacing w:before="0" w:line="240" w:lineRule="auto"/>
              <w:contextualSpacing w:val="0"/>
              <w:jc w:val="left"/>
              <w:rPr>
                <w:ins w:author="Tien Nguyen Anh" w:date="2024-12-08T07:40:00Z" w16du:dateUtc="2024-12-08T00:40:00Z" w:id="683"/>
                <w:rFonts w:eastAsia="Times New Roman"/>
                <w:color w:val="000000"/>
                <w:szCs w:val="24"/>
              </w:rPr>
            </w:pPr>
            <w:ins w:author="Tien Nguyen Anh" w:date="2024-12-08T07:40:00Z" w16du:dateUtc="2024-12-08T00:40:00Z" w:id="684">
              <w:r w:rsidRPr="00543BD0">
                <w:t>Control by Parent (Opportunity)</w:t>
              </w:r>
            </w:ins>
          </w:p>
        </w:tc>
      </w:tr>
    </w:tbl>
    <w:p w:rsidRPr="00016CA0" w:rsidR="00972FDA" w:rsidP="00016CA0" w:rsidRDefault="00972FDA" w14:paraId="222CC34C" w14:textId="4D0F45E0">
      <w:pPr>
        <w:pStyle w:val="Heading2"/>
        <w:tabs>
          <w:tab w:val="left" w:pos="810"/>
        </w:tabs>
        <w:ind w:left="450"/>
        <w:rPr>
          <w:rFonts w:eastAsia="SimSun"/>
          <w:sz w:val="24"/>
          <w:szCs w:val="24"/>
          <w:shd w:val="clear" w:color="auto" w:fill="FFFFFF"/>
        </w:rPr>
      </w:pPr>
      <w:bookmarkStart w:name="_Toc181808886" w:id="685"/>
      <w:proofErr w:type="spellStart"/>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cấp</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vai</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trò</w:t>
      </w:r>
      <w:proofErr w:type="spellEnd"/>
      <w:r w:rsidRPr="00016CA0">
        <w:rPr>
          <w:rFonts w:eastAsia="SimSun"/>
          <w:sz w:val="24"/>
          <w:szCs w:val="24"/>
          <w:shd w:val="clear" w:color="auto" w:fill="FFFFFF"/>
        </w:rPr>
        <w:t xml:space="preserve"> Role Hierarchy</w:t>
      </w:r>
      <w:bookmarkEnd w:id="685"/>
    </w:p>
    <w:p w:rsidRPr="00016CA0" w:rsidR="00523E5B" w:rsidP="00016CA0" w:rsidRDefault="00523E5B" w14:paraId="1B9075CF" w14:textId="77777777">
      <w:pPr>
        <w:pStyle w:val="FISHeading20"/>
        <w:tabs>
          <w:tab w:val="clear" w:pos="1710"/>
        </w:tabs>
        <w:ind w:left="540"/>
        <w:rPr>
          <w:rFonts w:eastAsia="SimSun"/>
          <w:sz w:val="24"/>
          <w:szCs w:val="24"/>
          <w:shd w:val="clear" w:color="auto" w:fill="FFFFFF"/>
        </w:rPr>
      </w:pPr>
      <w:bookmarkStart w:name="_Toc181808887" w:id="686"/>
      <w:proofErr w:type="spellStart"/>
      <w:r w:rsidRPr="00016CA0">
        <w:rPr>
          <w:rFonts w:eastAsia="SimSun"/>
          <w:sz w:val="24"/>
          <w:szCs w:val="24"/>
          <w:shd w:val="clear" w:color="auto" w:fill="FFFFFF"/>
        </w:rPr>
        <w:t>Mục</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đích</w:t>
      </w:r>
      <w:bookmarkEnd w:id="686"/>
      <w:proofErr w:type="spellEnd"/>
    </w:p>
    <w:p w:rsidRPr="00016CA0" w:rsidR="007B4272" w:rsidP="00016CA0" w:rsidRDefault="009E60E8" w14:paraId="148A0281" w14:textId="5D2329F1">
      <w:pPr>
        <w:rPr>
          <w:szCs w:val="24"/>
        </w:rPr>
      </w:pPr>
      <w:r w:rsidRPr="00016CA0">
        <w:rPr>
          <w:szCs w:val="24"/>
        </w:rPr>
        <w:t xml:space="preserve">Role Hierarchy </w:t>
      </w:r>
      <w:proofErr w:type="spellStart"/>
      <w:r w:rsidRPr="00016CA0">
        <w:rPr>
          <w:szCs w:val="24"/>
        </w:rPr>
        <w:t>trong</w:t>
      </w:r>
      <w:proofErr w:type="spellEnd"/>
      <w:r w:rsidRPr="00016CA0">
        <w:rPr>
          <w:szCs w:val="24"/>
        </w:rPr>
        <w:t xml:space="preserve"> Salesforce </w:t>
      </w:r>
      <w:proofErr w:type="spellStart"/>
      <w:r w:rsidRPr="00016CA0">
        <w:rPr>
          <w:szCs w:val="24"/>
        </w:rPr>
        <w:t>là</w:t>
      </w:r>
      <w:proofErr w:type="spellEnd"/>
      <w:r w:rsidRPr="00016CA0">
        <w:rPr>
          <w:szCs w:val="24"/>
        </w:rPr>
        <w:t xml:space="preserve"> </w:t>
      </w:r>
      <w:proofErr w:type="spellStart"/>
      <w:r w:rsidRPr="00016CA0">
        <w:rPr>
          <w:szCs w:val="24"/>
        </w:rPr>
        <w:t>một</w:t>
      </w:r>
      <w:proofErr w:type="spellEnd"/>
      <w:r w:rsidRPr="00016CA0">
        <w:rPr>
          <w:szCs w:val="24"/>
        </w:rPr>
        <w:t xml:space="preserve"> </w:t>
      </w:r>
      <w:proofErr w:type="spellStart"/>
      <w:r w:rsidRPr="00016CA0">
        <w:rPr>
          <w:szCs w:val="24"/>
        </w:rPr>
        <w:t>cơ</w:t>
      </w:r>
      <w:proofErr w:type="spellEnd"/>
      <w:r w:rsidRPr="00016CA0">
        <w:rPr>
          <w:szCs w:val="24"/>
        </w:rPr>
        <w:t xml:space="preserve"> </w:t>
      </w:r>
      <w:proofErr w:type="spellStart"/>
      <w:r w:rsidRPr="00016CA0">
        <w:rPr>
          <w:szCs w:val="24"/>
        </w:rPr>
        <w:t>chế</w:t>
      </w:r>
      <w:proofErr w:type="spellEnd"/>
      <w:r w:rsidRPr="00016CA0">
        <w:rPr>
          <w:szCs w:val="24"/>
        </w:rPr>
        <w:t xml:space="preserve"> </w:t>
      </w:r>
      <w:proofErr w:type="spellStart"/>
      <w:r w:rsidRPr="00016CA0">
        <w:rPr>
          <w:szCs w:val="24"/>
        </w:rPr>
        <w:t>bảo</w:t>
      </w:r>
      <w:proofErr w:type="spellEnd"/>
      <w:r w:rsidRPr="00016CA0">
        <w:rPr>
          <w:szCs w:val="24"/>
        </w:rPr>
        <w:t xml:space="preserve"> </w:t>
      </w:r>
      <w:proofErr w:type="spellStart"/>
      <w:r w:rsidRPr="00016CA0">
        <w:rPr>
          <w:szCs w:val="24"/>
        </w:rPr>
        <w:t>mật</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phép</w:t>
      </w:r>
      <w:proofErr w:type="spellEnd"/>
      <w:r w:rsidRPr="00016CA0">
        <w:rPr>
          <w:szCs w:val="24"/>
        </w:rPr>
        <w:t xml:space="preserve"> </w:t>
      </w:r>
      <w:proofErr w:type="spellStart"/>
      <w:r w:rsidRPr="00016CA0">
        <w:rPr>
          <w:szCs w:val="24"/>
        </w:rPr>
        <w:t>cấp</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dữ</w:t>
      </w:r>
      <w:proofErr w:type="spellEnd"/>
      <w:r w:rsidRPr="00016CA0">
        <w:rPr>
          <w:szCs w:val="24"/>
        </w:rPr>
        <w:t xml:space="preserve"> </w:t>
      </w:r>
      <w:proofErr w:type="spellStart"/>
      <w:r w:rsidRPr="00016CA0">
        <w:rPr>
          <w:szCs w:val="24"/>
        </w:rPr>
        <w:t>liệu</w:t>
      </w:r>
      <w:proofErr w:type="spellEnd"/>
      <w:r w:rsidRPr="00016CA0">
        <w:rPr>
          <w:szCs w:val="24"/>
        </w:rPr>
        <w:t xml:space="preserve"> </w:t>
      </w:r>
      <w:proofErr w:type="spellStart"/>
      <w:r w:rsidRPr="00016CA0">
        <w:rPr>
          <w:szCs w:val="24"/>
        </w:rPr>
        <w:t>dựa</w:t>
      </w:r>
      <w:proofErr w:type="spellEnd"/>
      <w:r w:rsidRPr="00016CA0">
        <w:rPr>
          <w:szCs w:val="24"/>
        </w:rPr>
        <w:t xml:space="preserve"> </w:t>
      </w:r>
      <w:proofErr w:type="spellStart"/>
      <w:r w:rsidRPr="00016CA0">
        <w:rPr>
          <w:szCs w:val="24"/>
        </w:rPr>
        <w:t>trên</w:t>
      </w:r>
      <w:proofErr w:type="spellEnd"/>
      <w:r w:rsidRPr="00016CA0">
        <w:rPr>
          <w:szCs w:val="24"/>
        </w:rPr>
        <w:t xml:space="preserve"> </w:t>
      </w:r>
      <w:proofErr w:type="spellStart"/>
      <w:r w:rsidRPr="00016CA0">
        <w:rPr>
          <w:szCs w:val="24"/>
        </w:rPr>
        <w:t>cấu</w:t>
      </w:r>
      <w:proofErr w:type="spellEnd"/>
      <w:r w:rsidRPr="00016CA0">
        <w:rPr>
          <w:szCs w:val="24"/>
        </w:rPr>
        <w:t xml:space="preserve"> </w:t>
      </w:r>
      <w:proofErr w:type="spellStart"/>
      <w:r w:rsidRPr="00016CA0">
        <w:rPr>
          <w:szCs w:val="24"/>
        </w:rPr>
        <w:t>trúc</w:t>
      </w:r>
      <w:proofErr w:type="spellEnd"/>
      <w:r w:rsidRPr="00016CA0">
        <w:rPr>
          <w:szCs w:val="24"/>
        </w:rPr>
        <w:t xml:space="preserve"> </w:t>
      </w:r>
      <w:proofErr w:type="spellStart"/>
      <w:r w:rsidRPr="00016CA0">
        <w:rPr>
          <w:szCs w:val="24"/>
        </w:rPr>
        <w:t>phân</w:t>
      </w:r>
      <w:proofErr w:type="spellEnd"/>
      <w:r w:rsidRPr="00016CA0">
        <w:rPr>
          <w:szCs w:val="24"/>
        </w:rPr>
        <w:t xml:space="preserve"> </w:t>
      </w:r>
      <w:proofErr w:type="spellStart"/>
      <w:r w:rsidRPr="00016CA0">
        <w:rPr>
          <w:szCs w:val="24"/>
        </w:rPr>
        <w:t>cấp</w:t>
      </w:r>
      <w:proofErr w:type="spellEnd"/>
      <w:r w:rsidRPr="00016CA0">
        <w:rPr>
          <w:szCs w:val="24"/>
        </w:rPr>
        <w:t xml:space="preserve"> </w:t>
      </w:r>
      <w:proofErr w:type="spellStart"/>
      <w:r w:rsidRPr="00016CA0">
        <w:rPr>
          <w:szCs w:val="24"/>
        </w:rPr>
        <w:t>vai</w:t>
      </w:r>
      <w:proofErr w:type="spellEnd"/>
      <w:r w:rsidRPr="00016CA0">
        <w:rPr>
          <w:szCs w:val="24"/>
        </w:rPr>
        <w:t xml:space="preserve"> </w:t>
      </w:r>
      <w:proofErr w:type="spellStart"/>
      <w:r w:rsidRPr="00016CA0">
        <w:rPr>
          <w:szCs w:val="24"/>
        </w:rPr>
        <w:t>trò</w:t>
      </w:r>
      <w:proofErr w:type="spellEnd"/>
      <w:r w:rsidRPr="00016CA0">
        <w:rPr>
          <w:szCs w:val="24"/>
        </w:rPr>
        <w:t xml:space="preserve"> </w:t>
      </w:r>
      <w:proofErr w:type="spellStart"/>
      <w:r w:rsidRPr="00016CA0">
        <w:rPr>
          <w:szCs w:val="24"/>
        </w:rPr>
        <w:t>trong</w:t>
      </w:r>
      <w:proofErr w:type="spellEnd"/>
      <w:r w:rsidRPr="00016CA0">
        <w:rPr>
          <w:szCs w:val="24"/>
        </w:rPr>
        <w:t xml:space="preserve"> </w:t>
      </w:r>
      <w:proofErr w:type="spellStart"/>
      <w:r w:rsidRPr="00016CA0">
        <w:rPr>
          <w:szCs w:val="24"/>
        </w:rPr>
        <w:t>tổ</w:t>
      </w:r>
      <w:proofErr w:type="spellEnd"/>
      <w:r w:rsidRPr="00016CA0">
        <w:rPr>
          <w:szCs w:val="24"/>
        </w:rPr>
        <w:t xml:space="preserve"> </w:t>
      </w:r>
      <w:proofErr w:type="spellStart"/>
      <w:r w:rsidRPr="00016CA0">
        <w:rPr>
          <w:szCs w:val="24"/>
        </w:rPr>
        <w:t>chức</w:t>
      </w:r>
      <w:proofErr w:type="spellEnd"/>
      <w:r w:rsidRPr="00016CA0">
        <w:rPr>
          <w:szCs w:val="24"/>
        </w:rPr>
        <w:t xml:space="preserve">. </w:t>
      </w:r>
      <w:proofErr w:type="spellStart"/>
      <w:r w:rsidRPr="00016CA0">
        <w:rPr>
          <w:szCs w:val="24"/>
        </w:rPr>
        <w:t>Nó</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phép</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cấp</w:t>
      </w:r>
      <w:proofErr w:type="spellEnd"/>
      <w:r w:rsidRPr="00016CA0">
        <w:rPr>
          <w:szCs w:val="24"/>
        </w:rPr>
        <w:t xml:space="preserve"> </w:t>
      </w:r>
      <w:proofErr w:type="spellStart"/>
      <w:r w:rsidRPr="00016CA0">
        <w:rPr>
          <w:szCs w:val="24"/>
        </w:rPr>
        <w:t>cao</w:t>
      </w:r>
      <w:proofErr w:type="spellEnd"/>
      <w:r w:rsidRPr="00016CA0">
        <w:rPr>
          <w:szCs w:val="24"/>
        </w:rPr>
        <w:t xml:space="preserve"> (</w:t>
      </w:r>
      <w:proofErr w:type="spellStart"/>
      <w:r w:rsidRPr="00016CA0">
        <w:rPr>
          <w:szCs w:val="24"/>
        </w:rPr>
        <w:t>cấp</w:t>
      </w:r>
      <w:proofErr w:type="spellEnd"/>
      <w:r w:rsidRPr="00016CA0">
        <w:rPr>
          <w:szCs w:val="24"/>
        </w:rPr>
        <w:t xml:space="preserve"> </w:t>
      </w:r>
      <w:proofErr w:type="spellStart"/>
      <w:r w:rsidRPr="00016CA0">
        <w:rPr>
          <w:szCs w:val="24"/>
        </w:rPr>
        <w:t>quản</w:t>
      </w:r>
      <w:proofErr w:type="spellEnd"/>
      <w:r w:rsidRPr="00016CA0">
        <w:rPr>
          <w:szCs w:val="24"/>
        </w:rPr>
        <w:t xml:space="preserve"> </w:t>
      </w:r>
      <w:proofErr w:type="spellStart"/>
      <w:r w:rsidRPr="00016CA0">
        <w:rPr>
          <w:szCs w:val="24"/>
        </w:rPr>
        <w:t>lý</w:t>
      </w:r>
      <w:proofErr w:type="spellEnd"/>
      <w:r w:rsidRPr="00016CA0">
        <w:rPr>
          <w:szCs w:val="24"/>
        </w:rPr>
        <w:t xml:space="preserve">) </w:t>
      </w:r>
      <w:proofErr w:type="spellStart"/>
      <w:r w:rsidRPr="00016CA0">
        <w:rPr>
          <w:szCs w:val="24"/>
        </w:rPr>
        <w:t>có</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xem</w:t>
      </w:r>
      <w:proofErr w:type="spellEnd"/>
      <w:r w:rsidRPr="00016CA0">
        <w:rPr>
          <w:szCs w:val="24"/>
        </w:rPr>
        <w:t xml:space="preserve"> </w:t>
      </w:r>
      <w:proofErr w:type="spellStart"/>
      <w:r w:rsidRPr="00016CA0">
        <w:rPr>
          <w:szCs w:val="24"/>
        </w:rPr>
        <w:t>hoặc</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dữ</w:t>
      </w:r>
      <w:proofErr w:type="spellEnd"/>
      <w:r w:rsidRPr="00016CA0">
        <w:rPr>
          <w:szCs w:val="24"/>
        </w:rPr>
        <w:t xml:space="preserve"> </w:t>
      </w:r>
      <w:proofErr w:type="spellStart"/>
      <w:r w:rsidRPr="00016CA0">
        <w:rPr>
          <w:szCs w:val="24"/>
        </w:rPr>
        <w:t>liệu</w:t>
      </w:r>
      <w:proofErr w:type="spellEnd"/>
      <w:r w:rsidRPr="00016CA0">
        <w:rPr>
          <w:szCs w:val="24"/>
        </w:rPr>
        <w:t xml:space="preserve"> </w:t>
      </w:r>
      <w:proofErr w:type="spellStart"/>
      <w:r w:rsidRPr="00016CA0">
        <w:rPr>
          <w:szCs w:val="24"/>
        </w:rPr>
        <w:t>của</w:t>
      </w:r>
      <w:proofErr w:type="spellEnd"/>
      <w:r w:rsidRPr="00016CA0">
        <w:rPr>
          <w:szCs w:val="24"/>
        </w:rPr>
        <w:t xml:space="preserve"> </w:t>
      </w:r>
      <w:proofErr w:type="spellStart"/>
      <w:r w:rsidRPr="00016CA0">
        <w:rPr>
          <w:szCs w:val="24"/>
        </w:rPr>
        <w:t>những</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cấp</w:t>
      </w:r>
      <w:proofErr w:type="spellEnd"/>
      <w:r w:rsidRPr="00016CA0">
        <w:rPr>
          <w:szCs w:val="24"/>
        </w:rPr>
        <w:t xml:space="preserve"> </w:t>
      </w:r>
      <w:proofErr w:type="spellStart"/>
      <w:r w:rsidRPr="00016CA0">
        <w:rPr>
          <w:szCs w:val="24"/>
        </w:rPr>
        <w:t>thấp</w:t>
      </w:r>
      <w:proofErr w:type="spellEnd"/>
      <w:r w:rsidRPr="00016CA0">
        <w:rPr>
          <w:szCs w:val="24"/>
        </w:rPr>
        <w:t xml:space="preserve"> </w:t>
      </w:r>
      <w:proofErr w:type="spellStart"/>
      <w:r w:rsidRPr="00016CA0">
        <w:rPr>
          <w:szCs w:val="24"/>
        </w:rPr>
        <w:t>hơn</w:t>
      </w:r>
      <w:proofErr w:type="spellEnd"/>
      <w:r w:rsidRPr="00016CA0">
        <w:rPr>
          <w:szCs w:val="24"/>
        </w:rPr>
        <w:t xml:space="preserve"> (</w:t>
      </w:r>
      <w:proofErr w:type="spellStart"/>
      <w:r w:rsidRPr="00016CA0">
        <w:rPr>
          <w:szCs w:val="24"/>
        </w:rPr>
        <w:t>nhân</w:t>
      </w:r>
      <w:proofErr w:type="spellEnd"/>
      <w:r w:rsidRPr="00016CA0">
        <w:rPr>
          <w:szCs w:val="24"/>
        </w:rPr>
        <w:t xml:space="preserve"> </w:t>
      </w:r>
      <w:proofErr w:type="spellStart"/>
      <w:r w:rsidRPr="00016CA0">
        <w:rPr>
          <w:szCs w:val="24"/>
        </w:rPr>
        <w:t>viên</w:t>
      </w:r>
      <w:proofErr w:type="spellEnd"/>
      <w:r w:rsidRPr="00016CA0">
        <w:rPr>
          <w:szCs w:val="24"/>
        </w:rPr>
        <w:t xml:space="preserve"> </w:t>
      </w:r>
      <w:proofErr w:type="spellStart"/>
      <w:r w:rsidRPr="00016CA0">
        <w:rPr>
          <w:szCs w:val="24"/>
        </w:rPr>
        <w:t>cấp</w:t>
      </w:r>
      <w:proofErr w:type="spellEnd"/>
      <w:r w:rsidRPr="00016CA0">
        <w:rPr>
          <w:szCs w:val="24"/>
        </w:rPr>
        <w:t xml:space="preserve"> </w:t>
      </w:r>
      <w:proofErr w:type="spellStart"/>
      <w:r w:rsidRPr="00016CA0">
        <w:rPr>
          <w:szCs w:val="24"/>
        </w:rPr>
        <w:t>dưới</w:t>
      </w:r>
      <w:proofErr w:type="spellEnd"/>
      <w:r w:rsidRPr="00016CA0">
        <w:rPr>
          <w:szCs w:val="24"/>
        </w:rPr>
        <w:t xml:space="preserve">) </w:t>
      </w:r>
      <w:proofErr w:type="spellStart"/>
      <w:r w:rsidRPr="00016CA0">
        <w:rPr>
          <w:szCs w:val="24"/>
        </w:rPr>
        <w:t>trong</w:t>
      </w:r>
      <w:proofErr w:type="spellEnd"/>
      <w:r w:rsidRPr="00016CA0">
        <w:rPr>
          <w:szCs w:val="24"/>
        </w:rPr>
        <w:t xml:space="preserve"> </w:t>
      </w:r>
      <w:proofErr w:type="spellStart"/>
      <w:r w:rsidRPr="00016CA0">
        <w:rPr>
          <w:szCs w:val="24"/>
        </w:rPr>
        <w:t>hệ</w:t>
      </w:r>
      <w:proofErr w:type="spellEnd"/>
      <w:r w:rsidRPr="00016CA0">
        <w:rPr>
          <w:szCs w:val="24"/>
        </w:rPr>
        <w:t xml:space="preserve"> </w:t>
      </w:r>
      <w:proofErr w:type="spellStart"/>
      <w:r w:rsidRPr="00016CA0">
        <w:rPr>
          <w:szCs w:val="24"/>
        </w:rPr>
        <w:t>thống</w:t>
      </w:r>
      <w:proofErr w:type="spellEnd"/>
      <w:r w:rsidRPr="00016CA0">
        <w:rPr>
          <w:szCs w:val="24"/>
        </w:rPr>
        <w:t>.</w:t>
      </w:r>
      <w:r w:rsidRPr="00016CA0" w:rsidR="007B4272">
        <w:rPr>
          <w:szCs w:val="24"/>
        </w:rPr>
        <w:t xml:space="preserve"> </w:t>
      </w:r>
      <w:proofErr w:type="spellStart"/>
      <w:r w:rsidRPr="00016CA0" w:rsidR="007B4272">
        <w:rPr>
          <w:szCs w:val="24"/>
        </w:rPr>
        <w:t>Dưới</w:t>
      </w:r>
      <w:proofErr w:type="spellEnd"/>
      <w:r w:rsidRPr="00016CA0" w:rsidR="007B4272">
        <w:rPr>
          <w:szCs w:val="24"/>
        </w:rPr>
        <w:t xml:space="preserve"> </w:t>
      </w:r>
      <w:proofErr w:type="spellStart"/>
      <w:r w:rsidRPr="00016CA0" w:rsidR="007B4272">
        <w:rPr>
          <w:szCs w:val="24"/>
        </w:rPr>
        <w:t>đây</w:t>
      </w:r>
      <w:proofErr w:type="spellEnd"/>
      <w:r w:rsidRPr="00016CA0" w:rsidR="007B4272">
        <w:rPr>
          <w:szCs w:val="24"/>
        </w:rPr>
        <w:t xml:space="preserve"> </w:t>
      </w:r>
      <w:proofErr w:type="spellStart"/>
      <w:r w:rsidRPr="00016CA0" w:rsidR="007B4272">
        <w:rPr>
          <w:szCs w:val="24"/>
        </w:rPr>
        <w:t>là</w:t>
      </w:r>
      <w:proofErr w:type="spellEnd"/>
      <w:r w:rsidRPr="00016CA0" w:rsidR="007B4272">
        <w:rPr>
          <w:szCs w:val="24"/>
        </w:rPr>
        <w:t xml:space="preserve"> </w:t>
      </w:r>
      <w:commentRangeStart w:id="687"/>
      <w:commentRangeStart w:id="688"/>
      <w:proofErr w:type="spellStart"/>
      <w:r w:rsidRPr="00016CA0" w:rsidR="007B4272">
        <w:rPr>
          <w:szCs w:val="24"/>
        </w:rPr>
        <w:t>sơ</w:t>
      </w:r>
      <w:proofErr w:type="spellEnd"/>
      <w:r w:rsidRPr="00016CA0" w:rsidR="007B4272">
        <w:rPr>
          <w:szCs w:val="24"/>
        </w:rPr>
        <w:t xml:space="preserve"> </w:t>
      </w:r>
      <w:proofErr w:type="spellStart"/>
      <w:r w:rsidRPr="00016CA0" w:rsidR="007B4272">
        <w:rPr>
          <w:szCs w:val="24"/>
        </w:rPr>
        <w:t>đồ</w:t>
      </w:r>
      <w:proofErr w:type="spellEnd"/>
      <w:r w:rsidRPr="00016CA0" w:rsidR="007B4272">
        <w:rPr>
          <w:szCs w:val="24"/>
        </w:rPr>
        <w:t xml:space="preserve"> </w:t>
      </w:r>
      <w:commentRangeEnd w:id="687"/>
      <w:r w:rsidR="00D52FF7">
        <w:rPr>
          <w:rStyle w:val="CommentReference"/>
          <w:lang w:val="zh-CN" w:eastAsia="zh-CN"/>
        </w:rPr>
        <w:commentReference w:id="687"/>
      </w:r>
      <w:commentRangeEnd w:id="688"/>
      <w:r w:rsidR="00173FB0">
        <w:rPr>
          <w:rStyle w:val="CommentReference"/>
          <w:lang w:val="zh-CN" w:eastAsia="zh-CN"/>
        </w:rPr>
        <w:commentReference w:id="688"/>
      </w:r>
      <w:proofErr w:type="spellStart"/>
      <w:r w:rsidRPr="00016CA0" w:rsidR="007B4272">
        <w:rPr>
          <w:szCs w:val="24"/>
        </w:rPr>
        <w:t>tổng</w:t>
      </w:r>
      <w:proofErr w:type="spellEnd"/>
      <w:r w:rsidRPr="00016CA0" w:rsidR="007B4272">
        <w:rPr>
          <w:szCs w:val="24"/>
        </w:rPr>
        <w:t xml:space="preserve"> </w:t>
      </w:r>
      <w:proofErr w:type="spellStart"/>
      <w:r w:rsidRPr="00016CA0" w:rsidR="007B4272">
        <w:rPr>
          <w:szCs w:val="24"/>
        </w:rPr>
        <w:t>quan</w:t>
      </w:r>
      <w:proofErr w:type="spellEnd"/>
      <w:r w:rsidRPr="00016CA0" w:rsidR="007B4272">
        <w:rPr>
          <w:szCs w:val="24"/>
        </w:rPr>
        <w:t xml:space="preserve"> </w:t>
      </w:r>
      <w:proofErr w:type="spellStart"/>
      <w:r w:rsidRPr="00016CA0" w:rsidR="00895F38">
        <w:rPr>
          <w:szCs w:val="24"/>
        </w:rPr>
        <w:t>phân</w:t>
      </w:r>
      <w:proofErr w:type="spellEnd"/>
      <w:r w:rsidRPr="00016CA0" w:rsidR="00895F38">
        <w:rPr>
          <w:szCs w:val="24"/>
        </w:rPr>
        <w:t xml:space="preserve"> </w:t>
      </w:r>
      <w:proofErr w:type="spellStart"/>
      <w:r w:rsidRPr="00016CA0" w:rsidR="00895F38">
        <w:rPr>
          <w:szCs w:val="24"/>
        </w:rPr>
        <w:t>cấp</w:t>
      </w:r>
      <w:proofErr w:type="spellEnd"/>
      <w:r w:rsidRPr="00016CA0" w:rsidR="00895F38">
        <w:rPr>
          <w:szCs w:val="24"/>
        </w:rPr>
        <w:t xml:space="preserve"> </w:t>
      </w:r>
      <w:proofErr w:type="spellStart"/>
      <w:r w:rsidRPr="00016CA0" w:rsidR="00895F38">
        <w:rPr>
          <w:szCs w:val="24"/>
        </w:rPr>
        <w:t>vai</w:t>
      </w:r>
      <w:proofErr w:type="spellEnd"/>
      <w:r w:rsidRPr="00016CA0" w:rsidR="00895F38">
        <w:rPr>
          <w:szCs w:val="24"/>
        </w:rPr>
        <w:t xml:space="preserve"> </w:t>
      </w:r>
      <w:proofErr w:type="spellStart"/>
      <w:r w:rsidRPr="00016CA0" w:rsidR="00895F38">
        <w:rPr>
          <w:szCs w:val="24"/>
        </w:rPr>
        <w:t>trò</w:t>
      </w:r>
      <w:proofErr w:type="spellEnd"/>
      <w:r w:rsidRPr="00016CA0" w:rsidR="00895F38">
        <w:rPr>
          <w:szCs w:val="24"/>
        </w:rPr>
        <w:t xml:space="preserve"> </w:t>
      </w:r>
      <w:proofErr w:type="spellStart"/>
      <w:r w:rsidRPr="00016CA0" w:rsidR="00895F38">
        <w:rPr>
          <w:szCs w:val="24"/>
        </w:rPr>
        <w:t>của</w:t>
      </w:r>
      <w:proofErr w:type="spellEnd"/>
      <w:r w:rsidRPr="00016CA0" w:rsidR="00895F38">
        <w:rPr>
          <w:szCs w:val="24"/>
        </w:rPr>
        <w:t xml:space="preserve"> </w:t>
      </w:r>
      <w:proofErr w:type="spellStart"/>
      <w:r w:rsidRPr="00016CA0" w:rsidR="00895F38">
        <w:rPr>
          <w:szCs w:val="24"/>
        </w:rPr>
        <w:t>VPBank</w:t>
      </w:r>
      <w:proofErr w:type="spellEnd"/>
      <w:r w:rsidRPr="00016CA0" w:rsidR="005A7970">
        <w:rPr>
          <w:szCs w:val="24"/>
        </w:rPr>
        <w:t xml:space="preserve"> </w:t>
      </w:r>
      <w:proofErr w:type="spellStart"/>
      <w:r w:rsidRPr="00016CA0" w:rsidR="005A7970">
        <w:rPr>
          <w:szCs w:val="24"/>
        </w:rPr>
        <w:t>sẽ</w:t>
      </w:r>
      <w:proofErr w:type="spellEnd"/>
      <w:r w:rsidRPr="00016CA0" w:rsidR="005A7970">
        <w:rPr>
          <w:szCs w:val="24"/>
        </w:rPr>
        <w:t xml:space="preserve"> </w:t>
      </w:r>
      <w:proofErr w:type="spellStart"/>
      <w:r w:rsidRPr="00016CA0" w:rsidR="005A7970">
        <w:rPr>
          <w:szCs w:val="24"/>
        </w:rPr>
        <w:t>sử</w:t>
      </w:r>
      <w:proofErr w:type="spellEnd"/>
      <w:r w:rsidRPr="00016CA0" w:rsidR="005A7970">
        <w:rPr>
          <w:szCs w:val="24"/>
        </w:rPr>
        <w:t xml:space="preserve"> </w:t>
      </w:r>
      <w:proofErr w:type="spellStart"/>
      <w:r w:rsidRPr="00016CA0" w:rsidR="005A7970">
        <w:rPr>
          <w:szCs w:val="24"/>
        </w:rPr>
        <w:t>dụng</w:t>
      </w:r>
      <w:proofErr w:type="spellEnd"/>
      <w:r w:rsidRPr="00016CA0" w:rsidR="005A7970">
        <w:rPr>
          <w:szCs w:val="24"/>
        </w:rPr>
        <w:t xml:space="preserve"> </w:t>
      </w:r>
      <w:proofErr w:type="spellStart"/>
      <w:r w:rsidRPr="00016CA0" w:rsidR="005A7970">
        <w:rPr>
          <w:szCs w:val="24"/>
        </w:rPr>
        <w:t>hệ</w:t>
      </w:r>
      <w:proofErr w:type="spellEnd"/>
      <w:r w:rsidRPr="00016CA0" w:rsidR="005A7970">
        <w:rPr>
          <w:szCs w:val="24"/>
        </w:rPr>
        <w:t xml:space="preserve"> </w:t>
      </w:r>
      <w:proofErr w:type="spellStart"/>
      <w:r w:rsidRPr="00016CA0" w:rsidR="005A7970">
        <w:rPr>
          <w:szCs w:val="24"/>
        </w:rPr>
        <w:t>thống</w:t>
      </w:r>
      <w:proofErr w:type="spellEnd"/>
      <w:r w:rsidRPr="00016CA0" w:rsidR="005A7970">
        <w:rPr>
          <w:szCs w:val="24"/>
        </w:rPr>
        <w:t xml:space="preserve"> Salesforce</w:t>
      </w:r>
      <w:r w:rsidRPr="00016CA0" w:rsidR="00F302A7">
        <w:rPr>
          <w:szCs w:val="24"/>
        </w:rPr>
        <w:t>:</w:t>
      </w:r>
    </w:p>
    <w:p w:rsidRPr="00016CA0" w:rsidR="00F302A7" w:rsidP="00F302A7" w:rsidRDefault="00F302A7" w14:paraId="6FA8F765" w14:textId="1E45EA8F">
      <w:pPr>
        <w:jc w:val="center"/>
        <w:rPr>
          <w:szCs w:val="24"/>
        </w:rPr>
      </w:pPr>
      <w:del w:author="Tien Nguyen Anh" w:date="2024-12-06T05:43:00Z" w16du:dateUtc="2024-12-05T22:43:00Z" w:id="689">
        <w:r w:rsidRPr="00016CA0" w:rsidDel="00DC6C32">
          <w:rPr>
            <w:noProof/>
            <w:szCs w:val="24"/>
          </w:rPr>
          <w:drawing>
            <wp:inline distT="0" distB="0" distL="0" distR="0" wp14:anchorId="2B262316" wp14:editId="46413758">
              <wp:extent cx="5941695" cy="4801235"/>
              <wp:effectExtent l="0" t="0" r="1905" b="0"/>
              <wp:docPr id="202791079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10793" name="Picture 1" descr="A diagram of a company&#10;&#10;Description automatically generated"/>
                      <pic:cNvPicPr/>
                    </pic:nvPicPr>
                    <pic:blipFill>
                      <a:blip r:embed="rId21"/>
                      <a:stretch>
                        <a:fillRect/>
                      </a:stretch>
                    </pic:blipFill>
                    <pic:spPr>
                      <a:xfrm>
                        <a:off x="0" y="0"/>
                        <a:ext cx="5941695" cy="4801235"/>
                      </a:xfrm>
                      <a:prstGeom prst="rect">
                        <a:avLst/>
                      </a:prstGeom>
                    </pic:spPr>
                  </pic:pic>
                </a:graphicData>
              </a:graphic>
            </wp:inline>
          </w:drawing>
        </w:r>
      </w:del>
      <w:ins w:author="Tien Nguyen Anh" w:date="2024-12-06T05:43:00Z" w16du:dateUtc="2024-12-05T22:43:00Z" w:id="690">
        <w:r w:rsidR="007C356A">
          <w:rPr>
            <w:noProof/>
            <w:szCs w:val="24"/>
          </w:rPr>
          <w:drawing>
            <wp:inline distT="0" distB="0" distL="0" distR="0" wp14:anchorId="707D04A7" wp14:editId="0828B5C0">
              <wp:extent cx="5939790" cy="5359400"/>
              <wp:effectExtent l="0" t="0" r="3810" b="0"/>
              <wp:docPr id="1895738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9790" cy="5359400"/>
                      </a:xfrm>
                      <a:prstGeom prst="rect">
                        <a:avLst/>
                      </a:prstGeom>
                      <a:noFill/>
                      <a:ln>
                        <a:noFill/>
                      </a:ln>
                    </pic:spPr>
                  </pic:pic>
                </a:graphicData>
              </a:graphic>
            </wp:inline>
          </w:drawing>
        </w:r>
      </w:ins>
    </w:p>
    <w:p w:rsidRPr="00016CA0" w:rsidR="00DE1BFD" w:rsidP="00F302A7" w:rsidRDefault="00414640" w14:paraId="7B0BAEF6" w14:textId="4BFD089E">
      <w:pPr>
        <w:jc w:val="center"/>
        <w:rPr>
          <w:i/>
          <w:iCs/>
          <w:szCs w:val="24"/>
        </w:rPr>
      </w:pPr>
      <w:proofErr w:type="spellStart"/>
      <w:r w:rsidRPr="00016CA0">
        <w:rPr>
          <w:i/>
          <w:iCs/>
          <w:szCs w:val="24"/>
        </w:rPr>
        <w:t>Sơ</w:t>
      </w:r>
      <w:proofErr w:type="spellEnd"/>
      <w:r w:rsidRPr="00016CA0">
        <w:rPr>
          <w:i/>
          <w:iCs/>
          <w:szCs w:val="24"/>
        </w:rPr>
        <w:t xml:space="preserve"> </w:t>
      </w:r>
      <w:proofErr w:type="spellStart"/>
      <w:r w:rsidRPr="00016CA0">
        <w:rPr>
          <w:i/>
          <w:iCs/>
          <w:szCs w:val="24"/>
        </w:rPr>
        <w:t>đồ</w:t>
      </w:r>
      <w:proofErr w:type="spellEnd"/>
      <w:r w:rsidRPr="00016CA0">
        <w:rPr>
          <w:i/>
          <w:iCs/>
          <w:szCs w:val="24"/>
        </w:rPr>
        <w:t xml:space="preserve"> </w:t>
      </w:r>
      <w:proofErr w:type="spellStart"/>
      <w:r w:rsidRPr="00016CA0">
        <w:rPr>
          <w:i/>
          <w:iCs/>
          <w:szCs w:val="24"/>
        </w:rPr>
        <w:t>tổng</w:t>
      </w:r>
      <w:proofErr w:type="spellEnd"/>
      <w:r w:rsidRPr="00016CA0">
        <w:rPr>
          <w:i/>
          <w:iCs/>
          <w:szCs w:val="24"/>
        </w:rPr>
        <w:t xml:space="preserve"> </w:t>
      </w:r>
      <w:proofErr w:type="spellStart"/>
      <w:r w:rsidRPr="00016CA0">
        <w:rPr>
          <w:i/>
          <w:iCs/>
          <w:szCs w:val="24"/>
        </w:rPr>
        <w:t>quan</w:t>
      </w:r>
      <w:proofErr w:type="spellEnd"/>
      <w:r w:rsidRPr="00016CA0">
        <w:rPr>
          <w:i/>
          <w:iCs/>
          <w:szCs w:val="24"/>
        </w:rPr>
        <w:t xml:space="preserve"> </w:t>
      </w:r>
      <w:proofErr w:type="spellStart"/>
      <w:r w:rsidRPr="00016CA0">
        <w:rPr>
          <w:i/>
          <w:iCs/>
          <w:szCs w:val="24"/>
        </w:rPr>
        <w:t>phân</w:t>
      </w:r>
      <w:proofErr w:type="spellEnd"/>
      <w:r w:rsidRPr="00016CA0">
        <w:rPr>
          <w:i/>
          <w:iCs/>
          <w:szCs w:val="24"/>
        </w:rPr>
        <w:t xml:space="preserve"> </w:t>
      </w:r>
      <w:proofErr w:type="spellStart"/>
      <w:r w:rsidRPr="00016CA0">
        <w:rPr>
          <w:i/>
          <w:iCs/>
          <w:szCs w:val="24"/>
        </w:rPr>
        <w:t>cấp</w:t>
      </w:r>
      <w:proofErr w:type="spellEnd"/>
      <w:r w:rsidRPr="00016CA0">
        <w:rPr>
          <w:i/>
          <w:iCs/>
          <w:szCs w:val="24"/>
        </w:rPr>
        <w:t xml:space="preserve"> </w:t>
      </w:r>
      <w:proofErr w:type="spellStart"/>
      <w:r w:rsidRPr="00016CA0">
        <w:rPr>
          <w:i/>
          <w:iCs/>
          <w:szCs w:val="24"/>
        </w:rPr>
        <w:t>vai</w:t>
      </w:r>
      <w:proofErr w:type="spellEnd"/>
      <w:r w:rsidRPr="00016CA0">
        <w:rPr>
          <w:i/>
          <w:iCs/>
          <w:szCs w:val="24"/>
        </w:rPr>
        <w:t xml:space="preserve"> </w:t>
      </w:r>
      <w:proofErr w:type="spellStart"/>
      <w:r w:rsidRPr="00016CA0">
        <w:rPr>
          <w:i/>
          <w:iCs/>
          <w:szCs w:val="24"/>
        </w:rPr>
        <w:t>trò</w:t>
      </w:r>
      <w:proofErr w:type="spellEnd"/>
    </w:p>
    <w:p w:rsidRPr="00016CA0" w:rsidR="00734D34" w:rsidP="00016CA0" w:rsidRDefault="00734D34" w14:paraId="05EAE960" w14:textId="4FCD63E7">
      <w:pPr>
        <w:pStyle w:val="FISHeading20"/>
        <w:ind w:left="540"/>
        <w:rPr>
          <w:rFonts w:eastAsia="SimSun"/>
          <w:sz w:val="24"/>
          <w:szCs w:val="24"/>
          <w:shd w:val="clear" w:color="auto" w:fill="FFFFFF"/>
        </w:rPr>
      </w:pPr>
      <w:bookmarkStart w:name="_Toc181808888" w:id="691"/>
      <w:r w:rsidRPr="00016CA0">
        <w:rPr>
          <w:rFonts w:eastAsia="SimSun"/>
          <w:sz w:val="24"/>
          <w:szCs w:val="24"/>
          <w:shd w:val="clear" w:color="auto" w:fill="FFFFFF"/>
        </w:rPr>
        <w:t xml:space="preserve">Chi </w:t>
      </w:r>
      <w:proofErr w:type="spellStart"/>
      <w:r w:rsidRPr="00016CA0">
        <w:rPr>
          <w:rFonts w:eastAsia="SimSun"/>
          <w:sz w:val="24"/>
          <w:szCs w:val="24"/>
          <w:shd w:val="clear" w:color="auto" w:fill="FFFFFF"/>
        </w:rPr>
        <w:t>tiết</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cấp</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vai</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trò</w:t>
      </w:r>
      <w:proofErr w:type="spellEnd"/>
      <w:r w:rsidRPr="00016CA0">
        <w:rPr>
          <w:rFonts w:eastAsia="SimSun"/>
          <w:sz w:val="24"/>
          <w:szCs w:val="24"/>
          <w:shd w:val="clear" w:color="auto" w:fill="FFFFFF"/>
        </w:rPr>
        <w:t xml:space="preserve"> Role Hierarchy</w:t>
      </w:r>
      <w:bookmarkEnd w:id="691"/>
    </w:p>
    <w:p w:rsidRPr="00016CA0" w:rsidR="00512FF9" w:rsidP="00CC1E35" w:rsidRDefault="00C47DE3" w14:paraId="4447EB5C" w14:textId="773D1E2D">
      <w:pPr>
        <w:rPr>
          <w:szCs w:val="24"/>
        </w:rPr>
      </w:pPr>
      <w:proofErr w:type="spellStart"/>
      <w:r w:rsidRPr="00016CA0">
        <w:rPr>
          <w:szCs w:val="24"/>
        </w:rPr>
        <w:t>Dựa</w:t>
      </w:r>
      <w:proofErr w:type="spellEnd"/>
      <w:r w:rsidRPr="00016CA0">
        <w:rPr>
          <w:szCs w:val="24"/>
        </w:rPr>
        <w:t xml:space="preserve"> </w:t>
      </w:r>
      <w:proofErr w:type="spellStart"/>
      <w:r w:rsidRPr="00016CA0">
        <w:rPr>
          <w:szCs w:val="24"/>
        </w:rPr>
        <w:t>vào</w:t>
      </w:r>
      <w:proofErr w:type="spellEnd"/>
      <w:r w:rsidRPr="00016CA0">
        <w:rPr>
          <w:szCs w:val="24"/>
        </w:rPr>
        <w:t xml:space="preserve"> </w:t>
      </w:r>
      <w:proofErr w:type="spellStart"/>
      <w:r w:rsidRPr="00016CA0">
        <w:rPr>
          <w:szCs w:val="24"/>
        </w:rPr>
        <w:t>sơ</w:t>
      </w:r>
      <w:proofErr w:type="spellEnd"/>
      <w:r w:rsidRPr="00016CA0">
        <w:rPr>
          <w:szCs w:val="24"/>
        </w:rPr>
        <w:t xml:space="preserve"> </w:t>
      </w:r>
      <w:proofErr w:type="spellStart"/>
      <w:r w:rsidRPr="00016CA0">
        <w:rPr>
          <w:szCs w:val="24"/>
        </w:rPr>
        <w:t>đồ</w:t>
      </w:r>
      <w:proofErr w:type="spellEnd"/>
      <w:r w:rsidRPr="00016CA0">
        <w:rPr>
          <w:szCs w:val="24"/>
        </w:rPr>
        <w:t xml:space="preserve"> </w:t>
      </w:r>
      <w:proofErr w:type="spellStart"/>
      <w:r w:rsidRPr="00016CA0">
        <w:rPr>
          <w:szCs w:val="24"/>
        </w:rPr>
        <w:t>tổng</w:t>
      </w:r>
      <w:proofErr w:type="spellEnd"/>
      <w:r w:rsidRPr="00016CA0">
        <w:rPr>
          <w:szCs w:val="24"/>
        </w:rPr>
        <w:t xml:space="preserve"> </w:t>
      </w:r>
      <w:proofErr w:type="spellStart"/>
      <w:r w:rsidRPr="00016CA0">
        <w:rPr>
          <w:szCs w:val="24"/>
        </w:rPr>
        <w:t>quan</w:t>
      </w:r>
      <w:proofErr w:type="spellEnd"/>
      <w:r w:rsidRPr="00016CA0">
        <w:rPr>
          <w:szCs w:val="24"/>
        </w:rPr>
        <w:t xml:space="preserve"> </w:t>
      </w:r>
      <w:proofErr w:type="spellStart"/>
      <w:r w:rsidRPr="00016CA0">
        <w:rPr>
          <w:szCs w:val="24"/>
        </w:rPr>
        <w:t>phân</w:t>
      </w:r>
      <w:proofErr w:type="spellEnd"/>
      <w:r w:rsidRPr="00016CA0">
        <w:rPr>
          <w:szCs w:val="24"/>
        </w:rPr>
        <w:t xml:space="preserve"> </w:t>
      </w:r>
      <w:proofErr w:type="spellStart"/>
      <w:r w:rsidRPr="00016CA0">
        <w:rPr>
          <w:szCs w:val="24"/>
        </w:rPr>
        <w:t>cấp</w:t>
      </w:r>
      <w:proofErr w:type="spellEnd"/>
      <w:r w:rsidRPr="00016CA0">
        <w:rPr>
          <w:szCs w:val="24"/>
        </w:rPr>
        <w:t xml:space="preserve"> </w:t>
      </w:r>
      <w:proofErr w:type="spellStart"/>
      <w:r w:rsidRPr="00016CA0">
        <w:rPr>
          <w:szCs w:val="24"/>
        </w:rPr>
        <w:t>vai</w:t>
      </w:r>
      <w:proofErr w:type="spellEnd"/>
      <w:r w:rsidRPr="00016CA0">
        <w:rPr>
          <w:szCs w:val="24"/>
        </w:rPr>
        <w:t xml:space="preserve"> </w:t>
      </w:r>
      <w:proofErr w:type="spellStart"/>
      <w:r w:rsidRPr="00016CA0">
        <w:rPr>
          <w:szCs w:val="24"/>
        </w:rPr>
        <w:t>trò</w:t>
      </w:r>
      <w:proofErr w:type="spellEnd"/>
      <w:r w:rsidRPr="00016CA0">
        <w:rPr>
          <w:szCs w:val="24"/>
        </w:rPr>
        <w:t xml:space="preserve"> </w:t>
      </w:r>
      <w:proofErr w:type="spellStart"/>
      <w:r w:rsidRPr="00016CA0">
        <w:rPr>
          <w:szCs w:val="24"/>
        </w:rPr>
        <w:t>trên</w:t>
      </w:r>
      <w:proofErr w:type="spellEnd"/>
      <w:r w:rsidRPr="00016CA0">
        <w:rPr>
          <w:szCs w:val="24"/>
        </w:rPr>
        <w:t>,</w:t>
      </w:r>
      <w:r w:rsidRPr="00016CA0" w:rsidR="00F83756">
        <w:rPr>
          <w:szCs w:val="24"/>
        </w:rPr>
        <w:t xml:space="preserve"> </w:t>
      </w:r>
      <w:proofErr w:type="spellStart"/>
      <w:r w:rsidRPr="00016CA0" w:rsidR="000A1EE8">
        <w:rPr>
          <w:szCs w:val="24"/>
        </w:rPr>
        <w:t>hệ</w:t>
      </w:r>
      <w:proofErr w:type="spellEnd"/>
      <w:r w:rsidRPr="00016CA0" w:rsidR="000A1EE8">
        <w:rPr>
          <w:szCs w:val="24"/>
        </w:rPr>
        <w:t xml:space="preserve"> </w:t>
      </w:r>
      <w:proofErr w:type="spellStart"/>
      <w:r w:rsidRPr="00016CA0" w:rsidR="000A1EE8">
        <w:rPr>
          <w:szCs w:val="24"/>
        </w:rPr>
        <w:t>thống</w:t>
      </w:r>
      <w:proofErr w:type="spellEnd"/>
      <w:r w:rsidRPr="00016CA0" w:rsidR="000A1EE8">
        <w:rPr>
          <w:szCs w:val="24"/>
        </w:rPr>
        <w:t xml:space="preserve"> </w:t>
      </w:r>
      <w:r w:rsidRPr="00016CA0" w:rsidR="00512FF9">
        <w:rPr>
          <w:szCs w:val="24"/>
        </w:rPr>
        <w:t xml:space="preserve">Salesforce </w:t>
      </w:r>
      <w:proofErr w:type="spellStart"/>
      <w:r w:rsidRPr="00016CA0" w:rsidR="00512FF9">
        <w:rPr>
          <w:szCs w:val="24"/>
        </w:rPr>
        <w:t>sẽ</w:t>
      </w:r>
      <w:proofErr w:type="spellEnd"/>
      <w:r w:rsidRPr="00016CA0" w:rsidR="00512FF9">
        <w:rPr>
          <w:szCs w:val="24"/>
        </w:rPr>
        <w:t xml:space="preserve"> chia </w:t>
      </w:r>
      <w:proofErr w:type="spellStart"/>
      <w:r w:rsidRPr="00016CA0" w:rsidR="00512FF9">
        <w:rPr>
          <w:szCs w:val="24"/>
        </w:rPr>
        <w:t>ra</w:t>
      </w:r>
      <w:proofErr w:type="spellEnd"/>
      <w:r w:rsidRPr="00016CA0" w:rsidR="00512FF9">
        <w:rPr>
          <w:szCs w:val="24"/>
        </w:rPr>
        <w:t xml:space="preserve"> </w:t>
      </w:r>
      <w:proofErr w:type="spellStart"/>
      <w:r w:rsidRPr="00016CA0" w:rsidR="00512FF9">
        <w:rPr>
          <w:szCs w:val="24"/>
        </w:rPr>
        <w:t>các</w:t>
      </w:r>
      <w:proofErr w:type="spellEnd"/>
      <w:r w:rsidRPr="00016CA0" w:rsidR="00512FF9">
        <w:rPr>
          <w:szCs w:val="24"/>
        </w:rPr>
        <w:t xml:space="preserve"> </w:t>
      </w:r>
      <w:r w:rsidRPr="00016CA0" w:rsidR="00CC1E35">
        <w:rPr>
          <w:szCs w:val="24"/>
          <w:lang w:val="vi-VN"/>
        </w:rPr>
        <w:t>phân cấp</w:t>
      </w:r>
      <w:r w:rsidRPr="00016CA0" w:rsidR="00512FF9">
        <w:rPr>
          <w:szCs w:val="24"/>
        </w:rPr>
        <w:t xml:space="preserve"> </w:t>
      </w:r>
      <w:proofErr w:type="spellStart"/>
      <w:r w:rsidRPr="00016CA0" w:rsidR="00512FF9">
        <w:rPr>
          <w:szCs w:val="24"/>
        </w:rPr>
        <w:t>sau</w:t>
      </w:r>
      <w:proofErr w:type="spellEnd"/>
      <w:r w:rsidRPr="00016CA0" w:rsidR="00512FF9">
        <w:rPr>
          <w:szCs w:val="24"/>
        </w:rPr>
        <w:t>:</w:t>
      </w:r>
    </w:p>
    <w:tbl>
      <w:tblPr>
        <w:tblW w:w="5000" w:type="pct"/>
        <w:jc w:val="center"/>
        <w:tblLook w:val="04A0" w:firstRow="1" w:lastRow="0" w:firstColumn="1" w:lastColumn="0" w:noHBand="0" w:noVBand="1"/>
      </w:tblPr>
      <w:tblGrid>
        <w:gridCol w:w="3240"/>
        <w:gridCol w:w="6333"/>
      </w:tblGrid>
      <w:tr w:rsidRPr="00016CA0" w:rsidR="00CC1E35" w:rsidTr="00016CA0" w14:paraId="4EBAB3B8" w14:textId="77777777">
        <w:trPr>
          <w:trHeight w:val="540"/>
          <w:jc w:val="center"/>
        </w:trPr>
        <w:tc>
          <w:tcPr>
            <w:tcW w:w="1692" w:type="pct"/>
            <w:tcBorders>
              <w:top w:val="single" w:color="auto" w:sz="4" w:space="0"/>
              <w:left w:val="single" w:color="auto" w:sz="4" w:space="0"/>
              <w:bottom w:val="single" w:color="auto" w:sz="4" w:space="0"/>
              <w:right w:val="single" w:color="auto" w:sz="4" w:space="0"/>
            </w:tcBorders>
            <w:shd w:val="clear" w:color="auto" w:fill="E2EFD9" w:themeFill="accent6" w:themeFillTint="33"/>
            <w:noWrap/>
            <w:vAlign w:val="center"/>
            <w:hideMark/>
          </w:tcPr>
          <w:p w:rsidRPr="00016CA0" w:rsidR="00CC1E35" w:rsidP="00CC1E35" w:rsidRDefault="00CC1E35" w14:paraId="18DC961F" w14:textId="77777777">
            <w:pPr>
              <w:spacing w:before="0" w:line="240" w:lineRule="auto"/>
              <w:contextualSpacing w:val="0"/>
              <w:jc w:val="center"/>
              <w:rPr>
                <w:rFonts w:eastAsia="Times New Roman"/>
                <w:b/>
                <w:bCs/>
                <w:color w:val="000000"/>
                <w:szCs w:val="24"/>
              </w:rPr>
            </w:pPr>
            <w:r w:rsidRPr="00016CA0">
              <w:rPr>
                <w:rFonts w:eastAsia="Times New Roman"/>
                <w:b/>
                <w:bCs/>
                <w:color w:val="000000"/>
                <w:szCs w:val="24"/>
              </w:rPr>
              <w:t xml:space="preserve">Các </w:t>
            </w:r>
            <w:proofErr w:type="spellStart"/>
            <w:r w:rsidRPr="00016CA0">
              <w:rPr>
                <w:rFonts w:eastAsia="Times New Roman"/>
                <w:b/>
                <w:bCs/>
                <w:color w:val="000000"/>
                <w:szCs w:val="24"/>
              </w:rPr>
              <w:t>loại</w:t>
            </w:r>
            <w:proofErr w:type="spellEnd"/>
            <w:r w:rsidRPr="00016CA0">
              <w:rPr>
                <w:rFonts w:eastAsia="Times New Roman"/>
                <w:b/>
                <w:bCs/>
                <w:color w:val="000000"/>
                <w:szCs w:val="24"/>
              </w:rPr>
              <w:t xml:space="preserve"> </w:t>
            </w:r>
            <w:proofErr w:type="spellStart"/>
            <w:r w:rsidRPr="00016CA0">
              <w:rPr>
                <w:rFonts w:eastAsia="Times New Roman"/>
                <w:b/>
                <w:bCs/>
                <w:color w:val="000000"/>
                <w:szCs w:val="24"/>
              </w:rPr>
              <w:t>phân</w:t>
            </w:r>
            <w:proofErr w:type="spellEnd"/>
            <w:r w:rsidRPr="00016CA0">
              <w:rPr>
                <w:rFonts w:eastAsia="Times New Roman"/>
                <w:b/>
                <w:bCs/>
                <w:color w:val="000000"/>
                <w:szCs w:val="24"/>
              </w:rPr>
              <w:t xml:space="preserve"> </w:t>
            </w:r>
            <w:proofErr w:type="spellStart"/>
            <w:r w:rsidRPr="00016CA0">
              <w:rPr>
                <w:rFonts w:eastAsia="Times New Roman"/>
                <w:b/>
                <w:bCs/>
                <w:color w:val="000000"/>
                <w:szCs w:val="24"/>
              </w:rPr>
              <w:t>cấp</w:t>
            </w:r>
            <w:proofErr w:type="spellEnd"/>
          </w:p>
        </w:tc>
        <w:tc>
          <w:tcPr>
            <w:tcW w:w="3308" w:type="pct"/>
            <w:tcBorders>
              <w:top w:val="single" w:color="auto" w:sz="4" w:space="0"/>
              <w:left w:val="nil"/>
              <w:bottom w:val="single" w:color="auto" w:sz="4" w:space="0"/>
              <w:right w:val="single" w:color="auto" w:sz="4" w:space="0"/>
            </w:tcBorders>
            <w:shd w:val="clear" w:color="auto" w:fill="E2EFD9" w:themeFill="accent6" w:themeFillTint="33"/>
            <w:noWrap/>
            <w:vAlign w:val="center"/>
            <w:hideMark/>
          </w:tcPr>
          <w:p w:rsidRPr="00016CA0" w:rsidR="00CC1E35" w:rsidP="00CC1E35" w:rsidRDefault="00CC1E35" w14:paraId="6177DF34" w14:textId="77777777">
            <w:pPr>
              <w:spacing w:before="0" w:line="240" w:lineRule="auto"/>
              <w:contextualSpacing w:val="0"/>
              <w:jc w:val="center"/>
              <w:rPr>
                <w:rFonts w:eastAsia="Times New Roman"/>
                <w:b/>
                <w:bCs/>
                <w:color w:val="000000"/>
                <w:szCs w:val="24"/>
              </w:rPr>
            </w:pPr>
            <w:proofErr w:type="spellStart"/>
            <w:r w:rsidRPr="00016CA0">
              <w:rPr>
                <w:rFonts w:eastAsia="Times New Roman"/>
                <w:b/>
                <w:bCs/>
                <w:color w:val="000000"/>
                <w:szCs w:val="24"/>
              </w:rPr>
              <w:t>Mô</w:t>
            </w:r>
            <w:proofErr w:type="spellEnd"/>
            <w:r w:rsidRPr="00016CA0">
              <w:rPr>
                <w:rFonts w:eastAsia="Times New Roman"/>
                <w:b/>
                <w:bCs/>
                <w:color w:val="000000"/>
                <w:szCs w:val="24"/>
              </w:rPr>
              <w:t xml:space="preserve"> </w:t>
            </w:r>
            <w:proofErr w:type="spellStart"/>
            <w:r w:rsidRPr="00016CA0">
              <w:rPr>
                <w:rFonts w:eastAsia="Times New Roman"/>
                <w:b/>
                <w:bCs/>
                <w:color w:val="000000"/>
                <w:szCs w:val="24"/>
              </w:rPr>
              <w:t>tả</w:t>
            </w:r>
            <w:proofErr w:type="spellEnd"/>
          </w:p>
        </w:tc>
      </w:tr>
      <w:tr w:rsidRPr="00016CA0" w:rsidR="00CC1E35" w:rsidTr="00016CA0" w14:paraId="45AFBAC5" w14:textId="77777777">
        <w:trPr>
          <w:trHeight w:val="300"/>
          <w:jc w:val="center"/>
        </w:trPr>
        <w:tc>
          <w:tcPr>
            <w:tcW w:w="1692" w:type="pct"/>
            <w:tcBorders>
              <w:top w:val="nil"/>
              <w:left w:val="single" w:color="auto" w:sz="4" w:space="0"/>
              <w:bottom w:val="single" w:color="auto" w:sz="4" w:space="0"/>
              <w:right w:val="single" w:color="auto" w:sz="4" w:space="0"/>
            </w:tcBorders>
            <w:shd w:val="clear" w:color="auto" w:fill="auto"/>
            <w:noWrap/>
            <w:vAlign w:val="center"/>
            <w:hideMark/>
          </w:tcPr>
          <w:p w:rsidRPr="00016CA0" w:rsidR="00CC1E35" w:rsidP="00CC1E35" w:rsidRDefault="00CC1E35" w14:paraId="6B8D6DE9" w14:textId="77777777">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rPr>
              <w:t>Cấp</w:t>
            </w:r>
            <w:proofErr w:type="spellEnd"/>
            <w:r w:rsidRPr="00016CA0">
              <w:rPr>
                <w:rFonts w:eastAsia="Times New Roman"/>
                <w:color w:val="000000"/>
                <w:szCs w:val="24"/>
              </w:rPr>
              <w:t xml:space="preserve"> 1</w:t>
            </w:r>
          </w:p>
        </w:tc>
        <w:tc>
          <w:tcPr>
            <w:tcW w:w="3308" w:type="pct"/>
            <w:tcBorders>
              <w:top w:val="nil"/>
              <w:left w:val="nil"/>
              <w:bottom w:val="single" w:color="auto" w:sz="4" w:space="0"/>
              <w:right w:val="single" w:color="auto" w:sz="4" w:space="0"/>
            </w:tcBorders>
            <w:shd w:val="clear" w:color="auto" w:fill="auto"/>
            <w:noWrap/>
            <w:vAlign w:val="center"/>
            <w:hideMark/>
          </w:tcPr>
          <w:p w:rsidRPr="00016CA0" w:rsidR="00CC1E35" w:rsidP="00CC1E35" w:rsidRDefault="00CC1E35" w14:paraId="2BBE7C35"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Bao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thuộc</w:t>
            </w:r>
            <w:proofErr w:type="spellEnd"/>
            <w:r w:rsidRPr="00016CA0">
              <w:rPr>
                <w:rFonts w:eastAsia="Times New Roman"/>
                <w:color w:val="000000"/>
                <w:szCs w:val="24"/>
              </w:rPr>
              <w:t xml:space="preserve"> </w:t>
            </w:r>
            <w:proofErr w:type="spellStart"/>
            <w:r w:rsidRPr="00016CA0">
              <w:rPr>
                <w:rFonts w:eastAsia="Times New Roman"/>
                <w:color w:val="000000"/>
                <w:szCs w:val="24"/>
              </w:rPr>
              <w:t>lãnh</w:t>
            </w:r>
            <w:proofErr w:type="spellEnd"/>
            <w:r w:rsidRPr="00016CA0">
              <w:rPr>
                <w:rFonts w:eastAsia="Times New Roman"/>
                <w:color w:val="000000"/>
                <w:szCs w:val="24"/>
              </w:rPr>
              <w:t xml:space="preserve"> </w:t>
            </w:r>
            <w:proofErr w:type="spellStart"/>
            <w:r w:rsidRPr="00016CA0">
              <w:rPr>
                <w:rFonts w:eastAsia="Times New Roman"/>
                <w:color w:val="000000"/>
                <w:szCs w:val="24"/>
              </w:rPr>
              <w:t>đạo</w:t>
            </w:r>
            <w:proofErr w:type="spellEnd"/>
            <w:r w:rsidRPr="00016CA0">
              <w:rPr>
                <w:rFonts w:eastAsia="Times New Roman"/>
                <w:color w:val="000000"/>
                <w:szCs w:val="24"/>
              </w:rPr>
              <w:t xml:space="preserve"> RB</w:t>
            </w:r>
          </w:p>
        </w:tc>
      </w:tr>
      <w:tr w:rsidRPr="00016CA0" w:rsidR="00CC1E35" w:rsidTr="00016CA0" w14:paraId="1CC0C26D" w14:textId="77777777">
        <w:trPr>
          <w:trHeight w:val="900"/>
          <w:jc w:val="center"/>
        </w:trPr>
        <w:tc>
          <w:tcPr>
            <w:tcW w:w="1692" w:type="pct"/>
            <w:tcBorders>
              <w:top w:val="nil"/>
              <w:left w:val="single" w:color="auto" w:sz="4" w:space="0"/>
              <w:bottom w:val="single" w:color="auto" w:sz="4" w:space="0"/>
              <w:right w:val="single" w:color="auto" w:sz="4" w:space="0"/>
            </w:tcBorders>
            <w:shd w:val="clear" w:color="auto" w:fill="auto"/>
            <w:noWrap/>
            <w:vAlign w:val="center"/>
            <w:hideMark/>
          </w:tcPr>
          <w:p w:rsidRPr="00016CA0" w:rsidR="00CC1E35" w:rsidP="00CC1E35" w:rsidRDefault="00CC1E35" w14:paraId="019CF648" w14:textId="77777777">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rPr>
              <w:t>Cấp</w:t>
            </w:r>
            <w:proofErr w:type="spellEnd"/>
            <w:r w:rsidRPr="00016CA0">
              <w:rPr>
                <w:rFonts w:eastAsia="Times New Roman"/>
                <w:color w:val="000000"/>
                <w:szCs w:val="24"/>
              </w:rPr>
              <w:t xml:space="preserve"> 2</w:t>
            </w:r>
          </w:p>
        </w:tc>
        <w:tc>
          <w:tcPr>
            <w:tcW w:w="3308" w:type="pct"/>
            <w:tcBorders>
              <w:top w:val="nil"/>
              <w:left w:val="nil"/>
              <w:bottom w:val="single" w:color="auto" w:sz="4" w:space="0"/>
              <w:right w:val="single" w:color="auto" w:sz="4" w:space="0"/>
            </w:tcBorders>
            <w:shd w:val="clear" w:color="auto" w:fill="auto"/>
            <w:vAlign w:val="center"/>
            <w:hideMark/>
          </w:tcPr>
          <w:p w:rsidRPr="00016CA0" w:rsidR="00CC1E35" w:rsidP="00CC1E35" w:rsidRDefault="00CC1E35" w14:paraId="7DA0CC0B"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Bao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thuộc</w:t>
            </w:r>
            <w:proofErr w:type="spellEnd"/>
            <w:r w:rsidRPr="00016CA0">
              <w:rPr>
                <w:rFonts w:eastAsia="Times New Roman"/>
                <w:color w:val="000000"/>
                <w:szCs w:val="24"/>
              </w:rPr>
              <w:t>:</w:t>
            </w:r>
            <w:r w:rsidRPr="00016CA0">
              <w:rPr>
                <w:rFonts w:eastAsia="Times New Roman"/>
                <w:color w:val="000000"/>
                <w:szCs w:val="24"/>
              </w:rPr>
              <w:br/>
            </w:r>
            <w:r w:rsidRPr="00016CA0">
              <w:rPr>
                <w:rFonts w:eastAsia="Times New Roman"/>
                <w:color w:val="000000"/>
                <w:szCs w:val="24"/>
              </w:rPr>
              <w:t>- HO</w:t>
            </w:r>
            <w:r w:rsidRPr="00016CA0">
              <w:rPr>
                <w:rFonts w:eastAsia="Times New Roman"/>
                <w:color w:val="000000"/>
                <w:szCs w:val="24"/>
              </w:rPr>
              <w:br/>
            </w:r>
            <w:r w:rsidRPr="00016CA0">
              <w:rPr>
                <w:rFonts w:eastAsia="Times New Roman"/>
                <w:color w:val="000000"/>
                <w:szCs w:val="24"/>
              </w:rPr>
              <w:t xml:space="preserve">- GĐ </w:t>
            </w:r>
            <w:proofErr w:type="spellStart"/>
            <w:r w:rsidRPr="00016CA0">
              <w:rPr>
                <w:rFonts w:eastAsia="Times New Roman"/>
                <w:color w:val="000000"/>
                <w:szCs w:val="24"/>
              </w:rPr>
              <w:t>Miền</w:t>
            </w:r>
            <w:proofErr w:type="spellEnd"/>
          </w:p>
        </w:tc>
      </w:tr>
      <w:tr w:rsidRPr="00016CA0" w:rsidR="00CC1E35" w:rsidTr="00016CA0" w14:paraId="51F2825E" w14:textId="77777777">
        <w:trPr>
          <w:trHeight w:val="300"/>
          <w:jc w:val="center"/>
        </w:trPr>
        <w:tc>
          <w:tcPr>
            <w:tcW w:w="1692" w:type="pct"/>
            <w:tcBorders>
              <w:top w:val="nil"/>
              <w:left w:val="single" w:color="auto" w:sz="4" w:space="0"/>
              <w:bottom w:val="single" w:color="auto" w:sz="4" w:space="0"/>
              <w:right w:val="single" w:color="auto" w:sz="4" w:space="0"/>
            </w:tcBorders>
            <w:shd w:val="clear" w:color="auto" w:fill="auto"/>
            <w:noWrap/>
            <w:vAlign w:val="center"/>
            <w:hideMark/>
          </w:tcPr>
          <w:p w:rsidRPr="00016CA0" w:rsidR="00CC1E35" w:rsidP="00CC1E35" w:rsidRDefault="00CC1E35" w14:paraId="29EF9B5A" w14:textId="77777777">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rPr>
              <w:t>Cấp</w:t>
            </w:r>
            <w:proofErr w:type="spellEnd"/>
            <w:r w:rsidRPr="00016CA0">
              <w:rPr>
                <w:rFonts w:eastAsia="Times New Roman"/>
                <w:color w:val="000000"/>
                <w:szCs w:val="24"/>
              </w:rPr>
              <w:t xml:space="preserve"> 3</w:t>
            </w:r>
          </w:p>
        </w:tc>
        <w:tc>
          <w:tcPr>
            <w:tcW w:w="3308" w:type="pct"/>
            <w:tcBorders>
              <w:top w:val="nil"/>
              <w:left w:val="nil"/>
              <w:bottom w:val="single" w:color="auto" w:sz="4" w:space="0"/>
              <w:right w:val="single" w:color="auto" w:sz="4" w:space="0"/>
            </w:tcBorders>
            <w:shd w:val="clear" w:color="auto" w:fill="auto"/>
            <w:noWrap/>
            <w:vAlign w:val="center"/>
            <w:hideMark/>
          </w:tcPr>
          <w:p w:rsidRPr="00016CA0" w:rsidR="00CC1E35" w:rsidP="00CC1E35" w:rsidRDefault="00CC1E35" w14:paraId="682797AC"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Bao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thuộc</w:t>
            </w:r>
            <w:proofErr w:type="spellEnd"/>
            <w:r w:rsidRPr="00016CA0">
              <w:rPr>
                <w:rFonts w:eastAsia="Times New Roman"/>
                <w:color w:val="000000"/>
                <w:szCs w:val="24"/>
              </w:rPr>
              <w:t xml:space="preserve"> </w:t>
            </w:r>
            <w:proofErr w:type="spellStart"/>
            <w:r w:rsidRPr="00016CA0">
              <w:rPr>
                <w:rFonts w:eastAsia="Times New Roman"/>
                <w:color w:val="000000"/>
                <w:szCs w:val="24"/>
              </w:rPr>
              <w:t>trợ</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miền</w:t>
            </w:r>
            <w:proofErr w:type="spellEnd"/>
          </w:p>
        </w:tc>
      </w:tr>
      <w:tr w:rsidRPr="00016CA0" w:rsidR="00CC1E35" w:rsidTr="00016CA0" w14:paraId="1FB0EF49" w14:textId="77777777">
        <w:trPr>
          <w:trHeight w:val="300"/>
          <w:jc w:val="center"/>
        </w:trPr>
        <w:tc>
          <w:tcPr>
            <w:tcW w:w="1692" w:type="pct"/>
            <w:tcBorders>
              <w:top w:val="nil"/>
              <w:left w:val="single" w:color="auto" w:sz="4" w:space="0"/>
              <w:bottom w:val="single" w:color="auto" w:sz="4" w:space="0"/>
              <w:right w:val="single" w:color="auto" w:sz="4" w:space="0"/>
            </w:tcBorders>
            <w:shd w:val="clear" w:color="auto" w:fill="auto"/>
            <w:noWrap/>
            <w:vAlign w:val="center"/>
            <w:hideMark/>
          </w:tcPr>
          <w:p w:rsidRPr="00016CA0" w:rsidR="00CC1E35" w:rsidP="00CC1E35" w:rsidRDefault="00CC1E35" w14:paraId="5F8024AA" w14:textId="77777777">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rPr>
              <w:t>Cấp</w:t>
            </w:r>
            <w:proofErr w:type="spellEnd"/>
            <w:r w:rsidRPr="00016CA0">
              <w:rPr>
                <w:rFonts w:eastAsia="Times New Roman"/>
                <w:color w:val="000000"/>
                <w:szCs w:val="24"/>
              </w:rPr>
              <w:t xml:space="preserve"> 4</w:t>
            </w:r>
          </w:p>
        </w:tc>
        <w:tc>
          <w:tcPr>
            <w:tcW w:w="3308" w:type="pct"/>
            <w:tcBorders>
              <w:top w:val="nil"/>
              <w:left w:val="nil"/>
              <w:bottom w:val="single" w:color="auto" w:sz="4" w:space="0"/>
              <w:right w:val="single" w:color="auto" w:sz="4" w:space="0"/>
            </w:tcBorders>
            <w:shd w:val="clear" w:color="auto" w:fill="auto"/>
            <w:noWrap/>
            <w:vAlign w:val="center"/>
            <w:hideMark/>
          </w:tcPr>
          <w:p w:rsidRPr="00016CA0" w:rsidR="00CC1E35" w:rsidP="00CC1E35" w:rsidRDefault="00CC1E35" w14:paraId="520B89C3"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Bao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thuộc</w:t>
            </w:r>
            <w:proofErr w:type="spellEnd"/>
            <w:r w:rsidRPr="00016CA0">
              <w:rPr>
                <w:rFonts w:eastAsia="Times New Roman"/>
                <w:color w:val="000000"/>
                <w:szCs w:val="24"/>
              </w:rPr>
              <w:t xml:space="preserve"> GĐ </w:t>
            </w:r>
            <w:proofErr w:type="spellStart"/>
            <w:r w:rsidRPr="00016CA0">
              <w:rPr>
                <w:rFonts w:eastAsia="Times New Roman"/>
                <w:color w:val="000000"/>
                <w:szCs w:val="24"/>
              </w:rPr>
              <w:t>vùng</w:t>
            </w:r>
            <w:proofErr w:type="spellEnd"/>
          </w:p>
        </w:tc>
      </w:tr>
      <w:tr w:rsidRPr="00016CA0" w:rsidR="00CC1E35" w:rsidTr="00016CA0" w14:paraId="187211DF" w14:textId="77777777">
        <w:trPr>
          <w:trHeight w:val="300"/>
          <w:jc w:val="center"/>
        </w:trPr>
        <w:tc>
          <w:tcPr>
            <w:tcW w:w="1692" w:type="pct"/>
            <w:tcBorders>
              <w:top w:val="nil"/>
              <w:left w:val="single" w:color="auto" w:sz="4" w:space="0"/>
              <w:bottom w:val="single" w:color="auto" w:sz="4" w:space="0"/>
              <w:right w:val="single" w:color="auto" w:sz="4" w:space="0"/>
            </w:tcBorders>
            <w:shd w:val="clear" w:color="auto" w:fill="auto"/>
            <w:noWrap/>
            <w:vAlign w:val="center"/>
            <w:hideMark/>
          </w:tcPr>
          <w:p w:rsidRPr="00016CA0" w:rsidR="00CC1E35" w:rsidP="00CC1E35" w:rsidRDefault="00CC1E35" w14:paraId="61D87725" w14:textId="77777777">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rPr>
              <w:t>Cấp</w:t>
            </w:r>
            <w:proofErr w:type="spellEnd"/>
            <w:r w:rsidRPr="00016CA0">
              <w:rPr>
                <w:rFonts w:eastAsia="Times New Roman"/>
                <w:color w:val="000000"/>
                <w:szCs w:val="24"/>
              </w:rPr>
              <w:t xml:space="preserve"> 5</w:t>
            </w:r>
          </w:p>
        </w:tc>
        <w:tc>
          <w:tcPr>
            <w:tcW w:w="3308" w:type="pct"/>
            <w:tcBorders>
              <w:top w:val="nil"/>
              <w:left w:val="nil"/>
              <w:bottom w:val="single" w:color="auto" w:sz="4" w:space="0"/>
              <w:right w:val="single" w:color="auto" w:sz="4" w:space="0"/>
            </w:tcBorders>
            <w:shd w:val="clear" w:color="auto" w:fill="auto"/>
            <w:noWrap/>
            <w:vAlign w:val="center"/>
            <w:hideMark/>
          </w:tcPr>
          <w:p w:rsidRPr="00016CA0" w:rsidR="00CC1E35" w:rsidP="00CC1E35" w:rsidRDefault="00CC1E35" w14:paraId="485FA60D"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Bao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thuộc</w:t>
            </w:r>
            <w:proofErr w:type="spellEnd"/>
            <w:r w:rsidRPr="00016CA0">
              <w:rPr>
                <w:rFonts w:eastAsia="Times New Roman"/>
                <w:color w:val="000000"/>
                <w:szCs w:val="24"/>
              </w:rPr>
              <w:t xml:space="preserve"> </w:t>
            </w:r>
            <w:proofErr w:type="spellStart"/>
            <w:r w:rsidRPr="00016CA0">
              <w:rPr>
                <w:rFonts w:eastAsia="Times New Roman"/>
                <w:color w:val="000000"/>
                <w:szCs w:val="24"/>
              </w:rPr>
              <w:t>trợ</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vùng</w:t>
            </w:r>
            <w:proofErr w:type="spellEnd"/>
          </w:p>
        </w:tc>
      </w:tr>
      <w:tr w:rsidRPr="00016CA0" w:rsidR="00CC1E35" w:rsidTr="00016CA0" w14:paraId="1B43E8F8" w14:textId="77777777">
        <w:trPr>
          <w:trHeight w:val="1500"/>
          <w:jc w:val="center"/>
        </w:trPr>
        <w:tc>
          <w:tcPr>
            <w:tcW w:w="1692" w:type="pct"/>
            <w:tcBorders>
              <w:top w:val="nil"/>
              <w:left w:val="single" w:color="auto" w:sz="4" w:space="0"/>
              <w:bottom w:val="single" w:color="auto" w:sz="4" w:space="0"/>
              <w:right w:val="single" w:color="auto" w:sz="4" w:space="0"/>
            </w:tcBorders>
            <w:shd w:val="clear" w:color="auto" w:fill="auto"/>
            <w:noWrap/>
            <w:vAlign w:val="center"/>
            <w:hideMark/>
          </w:tcPr>
          <w:p w:rsidRPr="00016CA0" w:rsidR="00CC1E35" w:rsidP="00CC1E35" w:rsidRDefault="00CC1E35" w14:paraId="6B2466FC" w14:textId="77777777">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rPr>
              <w:t>Cấp</w:t>
            </w:r>
            <w:proofErr w:type="spellEnd"/>
            <w:r w:rsidRPr="00016CA0">
              <w:rPr>
                <w:rFonts w:eastAsia="Times New Roman"/>
                <w:color w:val="000000"/>
                <w:szCs w:val="24"/>
              </w:rPr>
              <w:t xml:space="preserve"> 6</w:t>
            </w:r>
          </w:p>
        </w:tc>
        <w:tc>
          <w:tcPr>
            <w:tcW w:w="3308" w:type="pct"/>
            <w:tcBorders>
              <w:top w:val="nil"/>
              <w:left w:val="nil"/>
              <w:bottom w:val="single" w:color="auto" w:sz="4" w:space="0"/>
              <w:right w:val="single" w:color="auto" w:sz="4" w:space="0"/>
            </w:tcBorders>
            <w:shd w:val="clear" w:color="auto" w:fill="auto"/>
            <w:vAlign w:val="center"/>
            <w:hideMark/>
          </w:tcPr>
          <w:p w:rsidRPr="00016CA0" w:rsidR="00CC1E35" w:rsidP="00CC1E35" w:rsidRDefault="00CC1E35" w14:paraId="6E8FBC9E"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Bao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thuộc</w:t>
            </w:r>
            <w:proofErr w:type="spellEnd"/>
            <w:r w:rsidRPr="00016CA0">
              <w:rPr>
                <w:rFonts w:eastAsia="Times New Roman"/>
                <w:color w:val="000000"/>
                <w:szCs w:val="24"/>
              </w:rPr>
              <w:t>:</w:t>
            </w:r>
            <w:r w:rsidRPr="00016CA0">
              <w:rPr>
                <w:rFonts w:eastAsia="Times New Roman"/>
                <w:color w:val="000000"/>
                <w:szCs w:val="24"/>
              </w:rPr>
              <w:br/>
            </w:r>
            <w:r w:rsidRPr="00016CA0">
              <w:rPr>
                <w:rFonts w:eastAsia="Times New Roman"/>
                <w:color w:val="000000"/>
                <w:szCs w:val="24"/>
              </w:rPr>
              <w:t xml:space="preserve">- Khu </w:t>
            </w:r>
            <w:proofErr w:type="spellStart"/>
            <w:r w:rsidRPr="00016CA0">
              <w:rPr>
                <w:rFonts w:eastAsia="Times New Roman"/>
                <w:color w:val="000000"/>
                <w:szCs w:val="24"/>
              </w:rPr>
              <w:t>vực</w:t>
            </w:r>
            <w:proofErr w:type="spellEnd"/>
            <w:r w:rsidRPr="00016CA0">
              <w:rPr>
                <w:rFonts w:eastAsia="Times New Roman"/>
                <w:color w:val="000000"/>
                <w:szCs w:val="24"/>
              </w:rPr>
              <w:br/>
            </w:r>
            <w:r w:rsidRPr="00016CA0">
              <w:rPr>
                <w:rFonts w:eastAsia="Times New Roman"/>
                <w:color w:val="000000"/>
                <w:szCs w:val="24"/>
              </w:rPr>
              <w:t xml:space="preserve">- Chi </w:t>
            </w:r>
            <w:proofErr w:type="spellStart"/>
            <w:r w:rsidRPr="00016CA0">
              <w:rPr>
                <w:rFonts w:eastAsia="Times New Roman"/>
                <w:color w:val="000000"/>
                <w:szCs w:val="24"/>
              </w:rPr>
              <w:t>nhánh</w:t>
            </w:r>
            <w:proofErr w:type="spellEnd"/>
            <w:r w:rsidRPr="00016CA0">
              <w:rPr>
                <w:rFonts w:eastAsia="Times New Roman"/>
                <w:color w:val="000000"/>
                <w:szCs w:val="24"/>
              </w:rPr>
              <w:t xml:space="preserve"> Core</w:t>
            </w:r>
            <w:r w:rsidRPr="00016CA0">
              <w:rPr>
                <w:rFonts w:eastAsia="Times New Roman"/>
                <w:color w:val="000000"/>
                <w:szCs w:val="24"/>
              </w:rPr>
              <w:br/>
            </w:r>
            <w:r w:rsidRPr="00016CA0">
              <w:rPr>
                <w:rFonts w:eastAsia="Times New Roman"/>
                <w:color w:val="000000"/>
                <w:szCs w:val="24"/>
              </w:rPr>
              <w:t xml:space="preserve">- Chi </w:t>
            </w:r>
            <w:proofErr w:type="spellStart"/>
            <w:r w:rsidRPr="00016CA0">
              <w:rPr>
                <w:rFonts w:eastAsia="Times New Roman"/>
                <w:color w:val="000000"/>
                <w:szCs w:val="24"/>
              </w:rPr>
              <w:t>nhánh</w:t>
            </w:r>
            <w:proofErr w:type="spellEnd"/>
            <w:r w:rsidRPr="00016CA0">
              <w:rPr>
                <w:rFonts w:eastAsia="Times New Roman"/>
                <w:color w:val="000000"/>
                <w:szCs w:val="24"/>
              </w:rPr>
              <w:t xml:space="preserve"> </w:t>
            </w:r>
            <w:proofErr w:type="spellStart"/>
            <w:proofErr w:type="gramStart"/>
            <w:r w:rsidRPr="00016CA0">
              <w:rPr>
                <w:rFonts w:eastAsia="Times New Roman"/>
                <w:color w:val="000000"/>
                <w:szCs w:val="24"/>
              </w:rPr>
              <w:t>Non Core</w:t>
            </w:r>
            <w:proofErr w:type="spellEnd"/>
            <w:proofErr w:type="gramEnd"/>
            <w:r w:rsidRPr="00016CA0">
              <w:rPr>
                <w:rFonts w:eastAsia="Times New Roman"/>
                <w:color w:val="000000"/>
                <w:szCs w:val="24"/>
              </w:rPr>
              <w:br/>
            </w:r>
            <w:r w:rsidRPr="00016CA0">
              <w:rPr>
                <w:rFonts w:eastAsia="Times New Roman"/>
                <w:color w:val="000000"/>
                <w:szCs w:val="24"/>
              </w:rPr>
              <w:t>- Hub AF</w:t>
            </w:r>
          </w:p>
        </w:tc>
      </w:tr>
      <w:tr w:rsidRPr="00016CA0" w:rsidR="00CC1E35" w:rsidTr="00016CA0" w14:paraId="7D88487B" w14:textId="77777777">
        <w:trPr>
          <w:trHeight w:val="3300"/>
          <w:jc w:val="center"/>
        </w:trPr>
        <w:tc>
          <w:tcPr>
            <w:tcW w:w="1692" w:type="pct"/>
            <w:tcBorders>
              <w:top w:val="nil"/>
              <w:left w:val="single" w:color="auto" w:sz="4" w:space="0"/>
              <w:bottom w:val="single" w:color="auto" w:sz="4" w:space="0"/>
              <w:right w:val="single" w:color="auto" w:sz="4" w:space="0"/>
            </w:tcBorders>
            <w:shd w:val="clear" w:color="auto" w:fill="auto"/>
            <w:noWrap/>
            <w:vAlign w:val="center"/>
            <w:hideMark/>
          </w:tcPr>
          <w:p w:rsidRPr="00016CA0" w:rsidR="00CC1E35" w:rsidP="00CC1E35" w:rsidRDefault="00CC1E35" w14:paraId="174D3768" w14:textId="77777777">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rPr>
              <w:t>Cấp</w:t>
            </w:r>
            <w:proofErr w:type="spellEnd"/>
            <w:r w:rsidRPr="00016CA0">
              <w:rPr>
                <w:rFonts w:eastAsia="Times New Roman"/>
                <w:color w:val="000000"/>
                <w:szCs w:val="24"/>
              </w:rPr>
              <w:t xml:space="preserve"> 7</w:t>
            </w:r>
          </w:p>
        </w:tc>
        <w:tc>
          <w:tcPr>
            <w:tcW w:w="3308" w:type="pct"/>
            <w:tcBorders>
              <w:top w:val="nil"/>
              <w:left w:val="nil"/>
              <w:bottom w:val="single" w:color="auto" w:sz="4" w:space="0"/>
              <w:right w:val="single" w:color="auto" w:sz="4" w:space="0"/>
            </w:tcBorders>
            <w:shd w:val="clear" w:color="auto" w:fill="auto"/>
            <w:vAlign w:val="center"/>
            <w:hideMark/>
          </w:tcPr>
          <w:p w:rsidRPr="00016CA0" w:rsidR="00CC1E35" w:rsidP="00CC1E35" w:rsidRDefault="00CC1E35" w14:paraId="085344EF"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Bào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thuộc</w:t>
            </w:r>
            <w:proofErr w:type="spellEnd"/>
            <w:r w:rsidRPr="00016CA0">
              <w:rPr>
                <w:rFonts w:eastAsia="Times New Roman"/>
                <w:color w:val="000000"/>
                <w:szCs w:val="24"/>
              </w:rPr>
              <w:t>:</w:t>
            </w:r>
            <w:r w:rsidRPr="00016CA0">
              <w:rPr>
                <w:rFonts w:eastAsia="Times New Roman"/>
                <w:color w:val="000000"/>
                <w:szCs w:val="24"/>
              </w:rPr>
              <w:br/>
            </w:r>
            <w:r w:rsidRPr="00016CA0">
              <w:rPr>
                <w:rFonts w:eastAsia="Times New Roman"/>
                <w:color w:val="000000"/>
                <w:szCs w:val="24"/>
              </w:rPr>
              <w:t>- CSM</w:t>
            </w:r>
            <w:r w:rsidRPr="00016CA0">
              <w:rPr>
                <w:rFonts w:eastAsia="Times New Roman"/>
                <w:color w:val="000000"/>
                <w:szCs w:val="24"/>
              </w:rPr>
              <w:br/>
            </w:r>
            <w:r w:rsidRPr="00016CA0">
              <w:rPr>
                <w:rFonts w:eastAsia="Times New Roman"/>
                <w:color w:val="000000"/>
                <w:szCs w:val="24"/>
              </w:rPr>
              <w:t>- GĐ AF</w:t>
            </w:r>
            <w:r w:rsidRPr="00016CA0">
              <w:rPr>
                <w:rFonts w:eastAsia="Times New Roman"/>
                <w:color w:val="000000"/>
                <w:szCs w:val="24"/>
              </w:rPr>
              <w:br/>
            </w:r>
            <w:r w:rsidRPr="00016CA0">
              <w:rPr>
                <w:rFonts w:eastAsia="Times New Roman"/>
                <w:color w:val="000000"/>
                <w:szCs w:val="24"/>
              </w:rPr>
              <w:t>- GĐ AF Mix</w:t>
            </w:r>
            <w:r w:rsidRPr="00016CA0">
              <w:rPr>
                <w:rFonts w:eastAsia="Times New Roman"/>
                <w:color w:val="000000"/>
                <w:szCs w:val="24"/>
              </w:rPr>
              <w:br/>
            </w:r>
            <w:r w:rsidRPr="00016CA0">
              <w:rPr>
                <w:rFonts w:eastAsia="Times New Roman"/>
                <w:color w:val="000000"/>
                <w:szCs w:val="24"/>
              </w:rPr>
              <w:t>- GĐ MAF</w:t>
            </w:r>
            <w:r w:rsidRPr="00016CA0">
              <w:rPr>
                <w:rFonts w:eastAsia="Times New Roman"/>
                <w:color w:val="000000"/>
                <w:szCs w:val="24"/>
              </w:rPr>
              <w:br/>
            </w:r>
            <w:r w:rsidRPr="00016CA0">
              <w:rPr>
                <w:rFonts w:eastAsia="Times New Roman"/>
                <w:color w:val="000000"/>
                <w:szCs w:val="24"/>
              </w:rPr>
              <w:t xml:space="preserve">- </w:t>
            </w:r>
            <w:commentRangeStart w:id="692"/>
            <w:commentRangeStart w:id="693"/>
            <w:r w:rsidRPr="00016CA0">
              <w:rPr>
                <w:rFonts w:eastAsia="Times New Roman"/>
                <w:color w:val="000000"/>
                <w:szCs w:val="24"/>
              </w:rPr>
              <w:t>RM Diamond</w:t>
            </w:r>
            <w:r w:rsidRPr="00016CA0">
              <w:rPr>
                <w:rFonts w:eastAsia="Times New Roman"/>
                <w:color w:val="000000"/>
                <w:szCs w:val="24"/>
              </w:rPr>
              <w:br/>
            </w:r>
            <w:r w:rsidRPr="00016CA0">
              <w:rPr>
                <w:rFonts w:eastAsia="Times New Roman"/>
                <w:color w:val="000000"/>
                <w:szCs w:val="24"/>
              </w:rPr>
              <w:t>- RM Prime</w:t>
            </w:r>
            <w:commentRangeEnd w:id="692"/>
            <w:r w:rsidR="00175163">
              <w:rPr>
                <w:rStyle w:val="CommentReference"/>
                <w:lang w:val="zh-CN" w:eastAsia="zh-CN"/>
              </w:rPr>
              <w:commentReference w:id="692"/>
            </w:r>
            <w:commentRangeEnd w:id="693"/>
            <w:r w:rsidR="00921AED">
              <w:rPr>
                <w:rStyle w:val="CommentReference"/>
                <w:lang w:val="zh-CN" w:eastAsia="zh-CN"/>
              </w:rPr>
              <w:commentReference w:id="693"/>
            </w:r>
            <w:r w:rsidRPr="00016CA0">
              <w:rPr>
                <w:rFonts w:eastAsia="Times New Roman"/>
                <w:color w:val="000000"/>
                <w:szCs w:val="24"/>
              </w:rPr>
              <w:br/>
            </w:r>
            <w:r w:rsidRPr="00016CA0">
              <w:rPr>
                <w:rFonts w:eastAsia="Times New Roman"/>
                <w:color w:val="000000"/>
                <w:szCs w:val="24"/>
              </w:rPr>
              <w:t>- TPKD KHCN</w:t>
            </w:r>
            <w:r w:rsidRPr="00016CA0">
              <w:rPr>
                <w:rFonts w:eastAsia="Times New Roman"/>
                <w:color w:val="000000"/>
                <w:szCs w:val="24"/>
              </w:rPr>
              <w:br/>
            </w:r>
            <w:r w:rsidRPr="00016CA0">
              <w:rPr>
                <w:rFonts w:eastAsia="Times New Roman"/>
                <w:color w:val="000000"/>
                <w:szCs w:val="24"/>
              </w:rPr>
              <w:t>- TPKD KHUT</w:t>
            </w:r>
            <w:r w:rsidRPr="00016CA0">
              <w:rPr>
                <w:rFonts w:eastAsia="Times New Roman"/>
                <w:color w:val="000000"/>
                <w:szCs w:val="24"/>
              </w:rPr>
              <w:br/>
            </w:r>
            <w:r w:rsidRPr="00016CA0">
              <w:rPr>
                <w:rFonts w:eastAsia="Times New Roman"/>
                <w:color w:val="000000"/>
                <w:szCs w:val="24"/>
              </w:rPr>
              <w:t>- TPKD KHUT Mix</w:t>
            </w:r>
            <w:r w:rsidRPr="00016CA0">
              <w:rPr>
                <w:rFonts w:eastAsia="Times New Roman"/>
                <w:color w:val="000000"/>
                <w:szCs w:val="24"/>
              </w:rPr>
              <w:br/>
            </w:r>
            <w:r w:rsidRPr="00016CA0">
              <w:rPr>
                <w:rFonts w:eastAsia="Times New Roman"/>
                <w:color w:val="000000"/>
                <w:szCs w:val="24"/>
              </w:rPr>
              <w:t>- TPKD MAF</w:t>
            </w:r>
          </w:p>
        </w:tc>
      </w:tr>
      <w:tr w:rsidRPr="00016CA0" w:rsidR="00CC1E35" w:rsidTr="00016CA0" w14:paraId="01B2E8B9" w14:textId="77777777">
        <w:trPr>
          <w:trHeight w:val="1200"/>
          <w:jc w:val="center"/>
        </w:trPr>
        <w:tc>
          <w:tcPr>
            <w:tcW w:w="1692" w:type="pct"/>
            <w:tcBorders>
              <w:top w:val="nil"/>
              <w:left w:val="single" w:color="auto" w:sz="4" w:space="0"/>
              <w:bottom w:val="single" w:color="auto" w:sz="4" w:space="0"/>
              <w:right w:val="single" w:color="auto" w:sz="4" w:space="0"/>
            </w:tcBorders>
            <w:shd w:val="clear" w:color="auto" w:fill="auto"/>
            <w:noWrap/>
            <w:vAlign w:val="center"/>
            <w:hideMark/>
          </w:tcPr>
          <w:p w:rsidRPr="00016CA0" w:rsidR="00CC1E35" w:rsidP="00CC1E35" w:rsidRDefault="00CC1E35" w14:paraId="705197B5" w14:textId="77777777">
            <w:pPr>
              <w:spacing w:before="0" w:line="240" w:lineRule="auto"/>
              <w:contextualSpacing w:val="0"/>
              <w:jc w:val="left"/>
              <w:rPr>
                <w:rFonts w:eastAsia="Times New Roman"/>
                <w:color w:val="000000"/>
                <w:szCs w:val="24"/>
              </w:rPr>
            </w:pPr>
            <w:proofErr w:type="spellStart"/>
            <w:r w:rsidRPr="00016CA0">
              <w:rPr>
                <w:rFonts w:eastAsia="Times New Roman"/>
                <w:color w:val="000000"/>
                <w:szCs w:val="24"/>
              </w:rPr>
              <w:t>Cấp</w:t>
            </w:r>
            <w:proofErr w:type="spellEnd"/>
            <w:r w:rsidRPr="00016CA0">
              <w:rPr>
                <w:rFonts w:eastAsia="Times New Roman"/>
                <w:color w:val="000000"/>
                <w:szCs w:val="24"/>
              </w:rPr>
              <w:t xml:space="preserve"> 8</w:t>
            </w:r>
          </w:p>
        </w:tc>
        <w:tc>
          <w:tcPr>
            <w:tcW w:w="3308" w:type="pct"/>
            <w:tcBorders>
              <w:top w:val="nil"/>
              <w:left w:val="nil"/>
              <w:bottom w:val="single" w:color="auto" w:sz="4" w:space="0"/>
              <w:right w:val="single" w:color="auto" w:sz="4" w:space="0"/>
            </w:tcBorders>
            <w:shd w:val="clear" w:color="auto" w:fill="auto"/>
            <w:vAlign w:val="center"/>
            <w:hideMark/>
          </w:tcPr>
          <w:p w:rsidRPr="00016CA0" w:rsidR="00CC1E35" w:rsidP="00CC1E35" w:rsidRDefault="00CC1E35" w14:paraId="0535F2DE"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Bào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thuộc</w:t>
            </w:r>
            <w:proofErr w:type="spellEnd"/>
            <w:r w:rsidRPr="00016CA0">
              <w:rPr>
                <w:rFonts w:eastAsia="Times New Roman"/>
                <w:color w:val="000000"/>
                <w:szCs w:val="24"/>
              </w:rPr>
              <w:t>:</w:t>
            </w:r>
            <w:r w:rsidRPr="00016CA0">
              <w:rPr>
                <w:rFonts w:eastAsia="Times New Roman"/>
                <w:color w:val="000000"/>
                <w:szCs w:val="24"/>
              </w:rPr>
              <w:br/>
            </w:r>
            <w:r w:rsidRPr="00016CA0">
              <w:rPr>
                <w:rFonts w:eastAsia="Times New Roman"/>
                <w:color w:val="000000"/>
                <w:szCs w:val="24"/>
              </w:rPr>
              <w:t>- CSR</w:t>
            </w:r>
            <w:r w:rsidRPr="00016CA0">
              <w:rPr>
                <w:rFonts w:eastAsia="Times New Roman"/>
                <w:color w:val="000000"/>
                <w:szCs w:val="24"/>
              </w:rPr>
              <w:br/>
            </w:r>
            <w:r w:rsidRPr="00016CA0">
              <w:rPr>
                <w:rFonts w:eastAsia="Times New Roman"/>
                <w:color w:val="000000"/>
                <w:szCs w:val="24"/>
              </w:rPr>
              <w:t>- RM Diamond</w:t>
            </w:r>
            <w:r w:rsidRPr="00016CA0">
              <w:rPr>
                <w:rFonts w:eastAsia="Times New Roman"/>
                <w:color w:val="000000"/>
                <w:szCs w:val="24"/>
              </w:rPr>
              <w:br/>
            </w:r>
            <w:r w:rsidRPr="00016CA0">
              <w:rPr>
                <w:rFonts w:eastAsia="Times New Roman"/>
                <w:color w:val="000000"/>
                <w:szCs w:val="24"/>
              </w:rPr>
              <w:t>- RM Prime</w:t>
            </w:r>
          </w:p>
        </w:tc>
      </w:tr>
    </w:tbl>
    <w:p w:rsidRPr="00016CA0" w:rsidR="00AA76B1" w:rsidP="00512FF9" w:rsidRDefault="000A1EE8" w14:paraId="33C2AB22" w14:textId="161D003E">
      <w:pPr>
        <w:rPr>
          <w:szCs w:val="24"/>
          <w:lang w:val="vi-VN"/>
        </w:rPr>
      </w:pPr>
      <w:r w:rsidRPr="00016CA0">
        <w:rPr>
          <w:szCs w:val="24"/>
        </w:rPr>
        <w:t xml:space="preserve"> </w:t>
      </w:r>
    </w:p>
    <w:p w:rsidRPr="00016CA0" w:rsidR="00D03905" w:rsidP="00016CA0" w:rsidRDefault="00AA725B" w14:paraId="7D3A5862" w14:textId="7EAD999A">
      <w:pPr>
        <w:ind w:left="-180"/>
        <w:rPr>
          <w:szCs w:val="24"/>
          <w:lang w:val="vi-VN"/>
        </w:rPr>
      </w:pPr>
      <w:r w:rsidRPr="00016CA0">
        <w:rPr>
          <w:szCs w:val="24"/>
          <w:lang w:val="vi-VN"/>
        </w:rPr>
        <w:t xml:space="preserve">Dựa vào ma trận </w:t>
      </w:r>
      <w:r w:rsidRPr="00016CA0" w:rsidR="00D03905">
        <w:rPr>
          <w:szCs w:val="24"/>
          <w:lang w:val="vi-VN"/>
        </w:rPr>
        <w:t xml:space="preserve">miền/ vùng/ chi nhánh đã trao đổi với </w:t>
      </w:r>
      <w:proofErr w:type="spellStart"/>
      <w:r w:rsidRPr="00016CA0" w:rsidR="00D03905">
        <w:rPr>
          <w:szCs w:val="24"/>
          <w:lang w:val="vi-VN"/>
        </w:rPr>
        <w:t>VPBank</w:t>
      </w:r>
      <w:proofErr w:type="spellEnd"/>
      <w:r w:rsidRPr="00016CA0" w:rsidR="00D03905">
        <w:rPr>
          <w:szCs w:val="24"/>
          <w:lang w:val="vi-VN"/>
        </w:rPr>
        <w:t xml:space="preserve">, </w:t>
      </w:r>
      <w:r w:rsidRPr="00016CA0" w:rsidR="00C86134">
        <w:rPr>
          <w:szCs w:val="24"/>
          <w:lang w:val="vi-VN"/>
        </w:rPr>
        <w:t>vui lòng</w:t>
      </w:r>
      <w:r w:rsidRPr="00E63566" w:rsidR="0037272E">
        <w:rPr>
          <w:szCs w:val="24"/>
          <w:lang w:val="vi-VN"/>
        </w:rPr>
        <w:t xml:space="preserve"> tham khảo đến</w:t>
      </w:r>
      <w:commentRangeStart w:id="694"/>
      <w:commentRangeStart w:id="695"/>
      <w:r w:rsidRPr="00E63566" w:rsidR="0037272E">
        <w:rPr>
          <w:szCs w:val="24"/>
          <w:lang w:val="vi-VN"/>
        </w:rPr>
        <w:t xml:space="preserve"> </w:t>
      </w:r>
      <w:hyperlink w:history="1" w:anchor="_Phụ_lục_1:">
        <w:proofErr w:type="spellStart"/>
        <w:r w:rsidRPr="00E63566" w:rsidR="0037272E">
          <w:rPr>
            <w:rStyle w:val="Hyperlink"/>
            <w:szCs w:val="24"/>
            <w:lang w:val="vi-VN"/>
          </w:rPr>
          <w:t>sheet</w:t>
        </w:r>
        <w:proofErr w:type="spellEnd"/>
        <w:r w:rsidRPr="00E63566" w:rsidR="0037272E">
          <w:rPr>
            <w:rStyle w:val="Hyperlink"/>
            <w:szCs w:val="24"/>
            <w:lang w:val="vi-VN"/>
          </w:rPr>
          <w:t xml:space="preserve"> </w:t>
        </w:r>
        <w:proofErr w:type="spellStart"/>
        <w:r w:rsidRPr="00E63566" w:rsidR="00CC2600">
          <w:rPr>
            <w:rStyle w:val="Hyperlink"/>
            <w:szCs w:val="24"/>
            <w:lang w:val="vi-VN"/>
          </w:rPr>
          <w:t>Role</w:t>
        </w:r>
        <w:proofErr w:type="spellEnd"/>
        <w:r w:rsidRPr="00E63566" w:rsidR="00CC2600">
          <w:rPr>
            <w:rStyle w:val="Hyperlink"/>
            <w:szCs w:val="24"/>
            <w:lang w:val="vi-VN"/>
          </w:rPr>
          <w:t xml:space="preserve"> </w:t>
        </w:r>
        <w:proofErr w:type="spellStart"/>
        <w:r w:rsidRPr="00E63566" w:rsidR="00CC2600">
          <w:rPr>
            <w:rStyle w:val="Hyperlink"/>
            <w:szCs w:val="24"/>
            <w:lang w:val="vi-VN"/>
          </w:rPr>
          <w:t>Hierarchy</w:t>
        </w:r>
        <w:proofErr w:type="spellEnd"/>
        <w:r w:rsidRPr="00016CA0" w:rsidR="00CC2600">
          <w:rPr>
            <w:rStyle w:val="Hyperlink"/>
            <w:szCs w:val="24"/>
            <w:lang w:val="vi-VN"/>
          </w:rPr>
          <w:t xml:space="preserve"> </w:t>
        </w:r>
        <w:r w:rsidRPr="00E63566" w:rsidR="0037272E">
          <w:rPr>
            <w:rStyle w:val="Hyperlink"/>
            <w:szCs w:val="24"/>
            <w:lang w:val="vi-VN"/>
          </w:rPr>
          <w:t xml:space="preserve">thuộc </w:t>
        </w:r>
        <w:proofErr w:type="spellStart"/>
        <w:r w:rsidRPr="00E63566" w:rsidR="0037272E">
          <w:rPr>
            <w:rStyle w:val="Hyperlink"/>
            <w:szCs w:val="24"/>
            <w:lang w:val="vi-VN"/>
          </w:rPr>
          <w:t>file</w:t>
        </w:r>
        <w:proofErr w:type="spellEnd"/>
        <w:r w:rsidRPr="00E63566" w:rsidR="0037272E">
          <w:rPr>
            <w:rStyle w:val="Hyperlink"/>
            <w:szCs w:val="24"/>
            <w:lang w:val="vi-VN"/>
          </w:rPr>
          <w:t xml:space="preserve"> </w:t>
        </w:r>
        <w:proofErr w:type="spellStart"/>
        <w:r w:rsidRPr="00E63566" w:rsidR="0037272E">
          <w:rPr>
            <w:rStyle w:val="Hyperlink"/>
            <w:szCs w:val="24"/>
            <w:lang w:val="vi-VN"/>
          </w:rPr>
          <w:t>excel</w:t>
        </w:r>
        <w:proofErr w:type="spellEnd"/>
        <w:r w:rsidRPr="00E63566" w:rsidR="0037272E">
          <w:rPr>
            <w:rStyle w:val="Hyperlink"/>
            <w:szCs w:val="24"/>
            <w:lang w:val="vi-VN"/>
          </w:rPr>
          <w:t xml:space="preserve"> </w:t>
        </w:r>
        <w:proofErr w:type="spellStart"/>
        <w:r w:rsidRPr="00E63566" w:rsidR="0037272E">
          <w:rPr>
            <w:rStyle w:val="Hyperlink"/>
            <w:szCs w:val="24"/>
            <w:lang w:val="vi-VN"/>
          </w:rPr>
          <w:t>SRS_Admin_Function</w:t>
        </w:r>
        <w:proofErr w:type="spellEnd"/>
      </w:hyperlink>
      <w:r w:rsidRPr="00016CA0" w:rsidR="00CC2600">
        <w:rPr>
          <w:szCs w:val="24"/>
          <w:lang w:val="vi-VN"/>
        </w:rPr>
        <w:t xml:space="preserve"> để xem chi tiết phân quyền.</w:t>
      </w:r>
      <w:commentRangeEnd w:id="694"/>
      <w:r w:rsidR="00C836BD">
        <w:rPr>
          <w:rStyle w:val="CommentReference"/>
          <w:lang w:val="zh-CN" w:eastAsia="zh-CN"/>
        </w:rPr>
        <w:commentReference w:id="694"/>
      </w:r>
      <w:commentRangeEnd w:id="695"/>
      <w:r w:rsidR="00CC21E5">
        <w:rPr>
          <w:rStyle w:val="CommentReference"/>
          <w:lang w:val="zh-CN" w:eastAsia="zh-CN"/>
        </w:rPr>
        <w:commentReference w:id="695"/>
      </w:r>
    </w:p>
    <w:p w:rsidRPr="00016CA0" w:rsidR="000E1093" w:rsidP="00016CA0" w:rsidRDefault="0035064D" w14:paraId="058360CB" w14:textId="4683E83E">
      <w:pPr>
        <w:pStyle w:val="Heading2"/>
        <w:tabs>
          <w:tab w:val="clear" w:pos="1080"/>
          <w:tab w:val="left" w:pos="720"/>
        </w:tabs>
        <w:ind w:left="180" w:hanging="360"/>
        <w:rPr>
          <w:rFonts w:eastAsia="SimSun"/>
          <w:sz w:val="24"/>
          <w:szCs w:val="24"/>
          <w:shd w:val="clear" w:color="auto" w:fill="FFFFFF"/>
        </w:rPr>
      </w:pPr>
      <w:bookmarkStart w:name="_Toc181808889" w:id="696"/>
      <w:r w:rsidRPr="00016CA0">
        <w:rPr>
          <w:rFonts w:eastAsia="SimSun"/>
          <w:sz w:val="24"/>
          <w:szCs w:val="24"/>
          <w:shd w:val="clear" w:color="auto" w:fill="FFFFFF"/>
          <w:lang w:val="vi-VN"/>
        </w:rPr>
        <w:t xml:space="preserve">Chi sẻ dữ liệu </w:t>
      </w:r>
      <w:proofErr w:type="spellStart"/>
      <w:r w:rsidRPr="00016CA0">
        <w:rPr>
          <w:rFonts w:eastAsia="SimSun"/>
          <w:sz w:val="24"/>
          <w:szCs w:val="24"/>
          <w:shd w:val="clear" w:color="auto" w:fill="FFFFFF"/>
          <w:lang w:val="vi-VN"/>
        </w:rPr>
        <w:t>Sharing</w:t>
      </w:r>
      <w:proofErr w:type="spellEnd"/>
      <w:r w:rsidRPr="00016CA0">
        <w:rPr>
          <w:rFonts w:eastAsia="SimSun"/>
          <w:sz w:val="24"/>
          <w:szCs w:val="24"/>
          <w:shd w:val="clear" w:color="auto" w:fill="FFFFFF"/>
          <w:lang w:val="vi-VN"/>
        </w:rPr>
        <w:t xml:space="preserve"> </w:t>
      </w:r>
      <w:proofErr w:type="spellStart"/>
      <w:r w:rsidRPr="00016CA0">
        <w:rPr>
          <w:rFonts w:eastAsia="SimSun"/>
          <w:sz w:val="24"/>
          <w:szCs w:val="24"/>
          <w:shd w:val="clear" w:color="auto" w:fill="FFFFFF"/>
          <w:lang w:val="vi-VN"/>
        </w:rPr>
        <w:t>Rule</w:t>
      </w:r>
      <w:bookmarkEnd w:id="696"/>
      <w:proofErr w:type="spellEnd"/>
    </w:p>
    <w:p w:rsidRPr="00016CA0" w:rsidR="000E1093" w:rsidP="00016CA0" w:rsidRDefault="000E1093" w14:paraId="1C250EA9" w14:textId="77777777">
      <w:pPr>
        <w:pStyle w:val="FISHeading20"/>
        <w:ind w:left="360"/>
        <w:rPr>
          <w:rFonts w:eastAsia="SimSun"/>
          <w:sz w:val="24"/>
          <w:szCs w:val="24"/>
          <w:shd w:val="clear" w:color="auto" w:fill="FFFFFF"/>
        </w:rPr>
      </w:pPr>
      <w:bookmarkStart w:name="_Toc181808890" w:id="697"/>
      <w:proofErr w:type="spellStart"/>
      <w:r w:rsidRPr="00016CA0">
        <w:rPr>
          <w:rFonts w:eastAsia="SimSun"/>
          <w:sz w:val="24"/>
          <w:szCs w:val="24"/>
          <w:shd w:val="clear" w:color="auto" w:fill="FFFFFF"/>
        </w:rPr>
        <w:t>Mục</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đích</w:t>
      </w:r>
      <w:bookmarkEnd w:id="697"/>
      <w:proofErr w:type="spellEnd"/>
    </w:p>
    <w:p w:rsidRPr="00016CA0" w:rsidR="00CC6DEB" w:rsidP="00016CA0" w:rsidRDefault="00CC6DEB" w14:paraId="165BD624" w14:textId="77777777">
      <w:pPr>
        <w:rPr>
          <w:szCs w:val="24"/>
          <w:lang w:val="vi-VN"/>
        </w:rPr>
      </w:pPr>
      <w:r w:rsidRPr="00016CA0">
        <w:rPr>
          <w:szCs w:val="24"/>
          <w:lang w:val="vi-VN"/>
        </w:rPr>
        <w:t xml:space="preserve">Trong </w:t>
      </w:r>
      <w:proofErr w:type="spellStart"/>
      <w:r w:rsidRPr="00016CA0">
        <w:rPr>
          <w:szCs w:val="24"/>
          <w:lang w:val="vi-VN"/>
        </w:rPr>
        <w:t>Salesforce</w:t>
      </w:r>
      <w:proofErr w:type="spellEnd"/>
      <w:r w:rsidRPr="00016CA0">
        <w:rPr>
          <w:szCs w:val="24"/>
          <w:lang w:val="vi-VN"/>
        </w:rPr>
        <w:t xml:space="preserve">, </w:t>
      </w:r>
      <w:proofErr w:type="spellStart"/>
      <w:r w:rsidRPr="00016CA0">
        <w:rPr>
          <w:szCs w:val="24"/>
          <w:lang w:val="vi-VN"/>
        </w:rPr>
        <w:t>Sharing</w:t>
      </w:r>
      <w:proofErr w:type="spellEnd"/>
      <w:r w:rsidRPr="00016CA0">
        <w:rPr>
          <w:szCs w:val="24"/>
          <w:lang w:val="vi-VN"/>
        </w:rPr>
        <w:t xml:space="preserve"> </w:t>
      </w:r>
      <w:proofErr w:type="spellStart"/>
      <w:r w:rsidRPr="00016CA0">
        <w:rPr>
          <w:szCs w:val="24"/>
          <w:lang w:val="vi-VN"/>
        </w:rPr>
        <w:t>Rule</w:t>
      </w:r>
      <w:proofErr w:type="spellEnd"/>
      <w:r w:rsidRPr="00016CA0">
        <w:rPr>
          <w:szCs w:val="24"/>
          <w:lang w:val="vi-VN"/>
        </w:rPr>
        <w:t xml:space="preserve"> là một cơ chế cho phép mở rộng quyền truy cập vào các dữ liệu (bản ghi) cho người dùng mà không phải thay đổi mô hình phân quyền cơ bản (</w:t>
      </w:r>
      <w:proofErr w:type="spellStart"/>
      <w:r w:rsidRPr="00016CA0">
        <w:rPr>
          <w:szCs w:val="24"/>
          <w:lang w:val="vi-VN"/>
        </w:rPr>
        <w:t>Role</w:t>
      </w:r>
      <w:proofErr w:type="spellEnd"/>
      <w:r w:rsidRPr="00016CA0">
        <w:rPr>
          <w:szCs w:val="24"/>
          <w:lang w:val="vi-VN"/>
        </w:rPr>
        <w:t xml:space="preserve"> </w:t>
      </w:r>
      <w:proofErr w:type="spellStart"/>
      <w:r w:rsidRPr="00016CA0">
        <w:rPr>
          <w:szCs w:val="24"/>
          <w:lang w:val="vi-VN"/>
        </w:rPr>
        <w:t>Hierarchy</w:t>
      </w:r>
      <w:proofErr w:type="spellEnd"/>
      <w:r w:rsidRPr="00016CA0">
        <w:rPr>
          <w:szCs w:val="24"/>
          <w:lang w:val="vi-VN"/>
        </w:rPr>
        <w:t xml:space="preserve">) hoặc cấp quyền truy cập quá mức. </w:t>
      </w:r>
      <w:proofErr w:type="spellStart"/>
      <w:r w:rsidRPr="00016CA0">
        <w:rPr>
          <w:szCs w:val="24"/>
          <w:lang w:val="vi-VN"/>
        </w:rPr>
        <w:t>Sharing</w:t>
      </w:r>
      <w:proofErr w:type="spellEnd"/>
      <w:r w:rsidRPr="00016CA0">
        <w:rPr>
          <w:szCs w:val="24"/>
          <w:lang w:val="vi-VN"/>
        </w:rPr>
        <w:t xml:space="preserve"> </w:t>
      </w:r>
      <w:proofErr w:type="spellStart"/>
      <w:r w:rsidRPr="00016CA0">
        <w:rPr>
          <w:szCs w:val="24"/>
          <w:lang w:val="vi-VN"/>
        </w:rPr>
        <w:t>Rules</w:t>
      </w:r>
      <w:proofErr w:type="spellEnd"/>
      <w:r w:rsidRPr="00016CA0">
        <w:rPr>
          <w:szCs w:val="24"/>
          <w:lang w:val="vi-VN"/>
        </w:rPr>
        <w:t xml:space="preserve"> được sử dụng khi bạn muốn chia sẻ các bản ghi giữa các nhóm hoặc người dùng cụ thể mà không vi phạm nguyên tắc bảo mật. </w:t>
      </w:r>
    </w:p>
    <w:p w:rsidRPr="00016CA0" w:rsidR="00CC6DEB" w:rsidP="00016CA0" w:rsidRDefault="00CC6DEB" w14:paraId="613F29B3" w14:textId="77CFE79E">
      <w:pPr>
        <w:rPr>
          <w:szCs w:val="24"/>
          <w:lang w:val="vi-VN"/>
        </w:rPr>
      </w:pPr>
      <w:r w:rsidRPr="00016CA0">
        <w:rPr>
          <w:szCs w:val="24"/>
          <w:lang w:val="vi-VN"/>
        </w:rPr>
        <w:t>Để xem được chi tiết, vui lòng</w:t>
      </w:r>
      <w:r w:rsidRPr="00E63566">
        <w:rPr>
          <w:szCs w:val="24"/>
          <w:lang w:val="vi-VN"/>
        </w:rPr>
        <w:t xml:space="preserve"> tham khảo đến </w:t>
      </w:r>
      <w:hyperlink w:history="1" w:anchor="_Phụ_lục_1:">
        <w:proofErr w:type="spellStart"/>
        <w:r w:rsidRPr="00E63566">
          <w:rPr>
            <w:rStyle w:val="Hyperlink"/>
            <w:szCs w:val="24"/>
            <w:lang w:val="vi-VN"/>
          </w:rPr>
          <w:t>sheet</w:t>
        </w:r>
        <w:proofErr w:type="spellEnd"/>
        <w:r w:rsidRPr="00E63566">
          <w:rPr>
            <w:rStyle w:val="Hyperlink"/>
            <w:szCs w:val="24"/>
            <w:lang w:val="vi-VN"/>
          </w:rPr>
          <w:t xml:space="preserve"> </w:t>
        </w:r>
        <w:proofErr w:type="spellStart"/>
        <w:r w:rsidRPr="00E63566" w:rsidR="00710CD8">
          <w:rPr>
            <w:rStyle w:val="Hyperlink"/>
            <w:szCs w:val="24"/>
            <w:lang w:val="vi-VN"/>
          </w:rPr>
          <w:t>Sharing</w:t>
        </w:r>
        <w:proofErr w:type="spellEnd"/>
        <w:r w:rsidRPr="00E63566" w:rsidR="00710CD8">
          <w:rPr>
            <w:rStyle w:val="Hyperlink"/>
            <w:szCs w:val="24"/>
            <w:lang w:val="vi-VN"/>
          </w:rPr>
          <w:t xml:space="preserve"> </w:t>
        </w:r>
        <w:proofErr w:type="spellStart"/>
        <w:r w:rsidRPr="00E63566" w:rsidR="00710CD8">
          <w:rPr>
            <w:rStyle w:val="Hyperlink"/>
            <w:szCs w:val="24"/>
            <w:lang w:val="vi-VN"/>
          </w:rPr>
          <w:t>Rules</w:t>
        </w:r>
        <w:proofErr w:type="spellEnd"/>
        <w:r w:rsidRPr="00016CA0" w:rsidR="00710CD8">
          <w:rPr>
            <w:rStyle w:val="Hyperlink"/>
            <w:szCs w:val="24"/>
            <w:lang w:val="vi-VN"/>
          </w:rPr>
          <w:t xml:space="preserve"> </w:t>
        </w:r>
        <w:r w:rsidRPr="00E63566">
          <w:rPr>
            <w:rStyle w:val="Hyperlink"/>
            <w:szCs w:val="24"/>
            <w:lang w:val="vi-VN"/>
          </w:rPr>
          <w:t xml:space="preserve">thuộc </w:t>
        </w:r>
        <w:proofErr w:type="spellStart"/>
        <w:r w:rsidRPr="00E63566">
          <w:rPr>
            <w:rStyle w:val="Hyperlink"/>
            <w:szCs w:val="24"/>
            <w:lang w:val="vi-VN"/>
          </w:rPr>
          <w:t>file</w:t>
        </w:r>
        <w:proofErr w:type="spellEnd"/>
        <w:r w:rsidRPr="00E63566">
          <w:rPr>
            <w:rStyle w:val="Hyperlink"/>
            <w:szCs w:val="24"/>
            <w:lang w:val="vi-VN"/>
          </w:rPr>
          <w:t xml:space="preserve"> </w:t>
        </w:r>
        <w:proofErr w:type="spellStart"/>
        <w:r w:rsidRPr="00E63566">
          <w:rPr>
            <w:rStyle w:val="Hyperlink"/>
            <w:szCs w:val="24"/>
            <w:lang w:val="vi-VN"/>
          </w:rPr>
          <w:t>excel</w:t>
        </w:r>
        <w:proofErr w:type="spellEnd"/>
        <w:r w:rsidRPr="00E63566">
          <w:rPr>
            <w:rStyle w:val="Hyperlink"/>
            <w:szCs w:val="24"/>
            <w:lang w:val="vi-VN"/>
          </w:rPr>
          <w:t xml:space="preserve"> </w:t>
        </w:r>
        <w:proofErr w:type="spellStart"/>
        <w:r w:rsidRPr="00E63566">
          <w:rPr>
            <w:rStyle w:val="Hyperlink"/>
            <w:szCs w:val="24"/>
            <w:lang w:val="vi-VN"/>
          </w:rPr>
          <w:t>SRS_Admin_Function</w:t>
        </w:r>
        <w:proofErr w:type="spellEnd"/>
      </w:hyperlink>
      <w:r w:rsidRPr="00016CA0">
        <w:rPr>
          <w:szCs w:val="24"/>
          <w:lang w:val="vi-VN"/>
        </w:rPr>
        <w:t xml:space="preserve"> để xem chi tiết phân quyền.</w:t>
      </w:r>
    </w:p>
    <w:p w:rsidRPr="00016CA0" w:rsidR="000E1093" w:rsidP="00E101D5" w:rsidRDefault="000E1093" w14:paraId="5F1D639D" w14:textId="77777777">
      <w:pPr>
        <w:rPr>
          <w:szCs w:val="24"/>
          <w:lang w:val="vi-VN"/>
        </w:rPr>
      </w:pPr>
    </w:p>
    <w:p w:rsidRPr="00016CA0" w:rsidR="008B3189" w:rsidP="00016CA0" w:rsidRDefault="008B3189" w14:paraId="58F1C3BB" w14:textId="6DF0AE10">
      <w:pPr>
        <w:pStyle w:val="Heading2"/>
        <w:ind w:left="450"/>
        <w:rPr>
          <w:rFonts w:eastAsia="SimSun"/>
          <w:sz w:val="24"/>
          <w:szCs w:val="24"/>
          <w:shd w:val="clear" w:color="auto" w:fill="FFFFFF"/>
          <w:lang w:val="vi-VN"/>
        </w:rPr>
      </w:pPr>
      <w:bookmarkStart w:name="_Toc181808891" w:id="698"/>
      <w:r w:rsidRPr="00016CA0">
        <w:rPr>
          <w:rFonts w:eastAsia="SimSun"/>
          <w:sz w:val="24"/>
          <w:szCs w:val="24"/>
          <w:shd w:val="clear" w:color="auto" w:fill="FFFFFF"/>
          <w:lang w:val="vi-VN"/>
        </w:rPr>
        <w:t xml:space="preserve">Chi sẻ dữ liệu </w:t>
      </w:r>
      <w:proofErr w:type="spellStart"/>
      <w:r w:rsidRPr="00016CA0">
        <w:rPr>
          <w:rFonts w:eastAsia="SimSun"/>
          <w:sz w:val="24"/>
          <w:szCs w:val="24"/>
          <w:shd w:val="clear" w:color="auto" w:fill="FFFFFF"/>
          <w:lang w:val="vi-VN"/>
        </w:rPr>
        <w:t>Manual</w:t>
      </w:r>
      <w:proofErr w:type="spellEnd"/>
      <w:r w:rsidRPr="00016CA0">
        <w:rPr>
          <w:rFonts w:eastAsia="SimSun"/>
          <w:sz w:val="24"/>
          <w:szCs w:val="24"/>
          <w:shd w:val="clear" w:color="auto" w:fill="FFFFFF"/>
          <w:lang w:val="vi-VN"/>
        </w:rPr>
        <w:t xml:space="preserve"> </w:t>
      </w:r>
      <w:proofErr w:type="spellStart"/>
      <w:r w:rsidRPr="00016CA0">
        <w:rPr>
          <w:rFonts w:eastAsia="SimSun"/>
          <w:sz w:val="24"/>
          <w:szCs w:val="24"/>
          <w:shd w:val="clear" w:color="auto" w:fill="FFFFFF"/>
          <w:lang w:val="vi-VN"/>
        </w:rPr>
        <w:t>Sharing</w:t>
      </w:r>
      <w:proofErr w:type="spellEnd"/>
      <w:r w:rsidRPr="00016CA0" w:rsidR="00E15B32">
        <w:rPr>
          <w:rFonts w:eastAsia="SimSun"/>
          <w:sz w:val="24"/>
          <w:szCs w:val="24"/>
          <w:shd w:val="clear" w:color="auto" w:fill="FFFFFF"/>
          <w:lang w:val="vi-VN"/>
        </w:rPr>
        <w:t xml:space="preserve"> </w:t>
      </w:r>
      <w:proofErr w:type="spellStart"/>
      <w:r w:rsidRPr="00016CA0" w:rsidR="00E15B32">
        <w:rPr>
          <w:rFonts w:eastAsia="SimSun"/>
          <w:sz w:val="24"/>
          <w:szCs w:val="24"/>
          <w:shd w:val="clear" w:color="auto" w:fill="FFFFFF"/>
          <w:lang w:val="vi-VN"/>
        </w:rPr>
        <w:t>Rules</w:t>
      </w:r>
      <w:bookmarkEnd w:id="698"/>
      <w:proofErr w:type="spellEnd"/>
    </w:p>
    <w:p w:rsidRPr="00016CA0" w:rsidR="00702A70" w:rsidP="00016CA0" w:rsidRDefault="00702A70" w14:paraId="746AA445" w14:textId="77777777">
      <w:pPr>
        <w:pStyle w:val="FISHeading20"/>
        <w:ind w:left="540"/>
        <w:rPr>
          <w:rFonts w:eastAsia="SimSun"/>
          <w:sz w:val="24"/>
          <w:szCs w:val="24"/>
          <w:shd w:val="clear" w:color="auto" w:fill="FFFFFF"/>
        </w:rPr>
      </w:pPr>
      <w:bookmarkStart w:name="_Toc181808892" w:id="699"/>
      <w:proofErr w:type="spellStart"/>
      <w:r w:rsidRPr="00016CA0">
        <w:rPr>
          <w:rFonts w:eastAsia="SimSun"/>
          <w:sz w:val="24"/>
          <w:szCs w:val="24"/>
          <w:shd w:val="clear" w:color="auto" w:fill="FFFFFF"/>
        </w:rPr>
        <w:t>Mục</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đích</w:t>
      </w:r>
      <w:bookmarkEnd w:id="699"/>
      <w:proofErr w:type="spellEnd"/>
    </w:p>
    <w:p w:rsidRPr="00016CA0" w:rsidR="00702A70" w:rsidP="00016CA0" w:rsidRDefault="00702A70" w14:paraId="3A2CEB45" w14:textId="0EAFC149">
      <w:pPr>
        <w:rPr>
          <w:szCs w:val="24"/>
          <w:lang w:val="vi-VN"/>
        </w:rPr>
      </w:pPr>
      <w:proofErr w:type="spellStart"/>
      <w:r w:rsidRPr="00016CA0">
        <w:rPr>
          <w:szCs w:val="24"/>
          <w:lang w:val="vi-VN"/>
        </w:rPr>
        <w:t>Manual</w:t>
      </w:r>
      <w:proofErr w:type="spellEnd"/>
      <w:r w:rsidRPr="00016CA0">
        <w:rPr>
          <w:szCs w:val="24"/>
          <w:lang w:val="vi-VN"/>
        </w:rPr>
        <w:t xml:space="preserve"> </w:t>
      </w:r>
      <w:proofErr w:type="spellStart"/>
      <w:r w:rsidRPr="00016CA0">
        <w:rPr>
          <w:szCs w:val="24"/>
          <w:lang w:val="vi-VN"/>
        </w:rPr>
        <w:t>Sharing</w:t>
      </w:r>
      <w:proofErr w:type="spellEnd"/>
      <w:r w:rsidRPr="00016CA0">
        <w:rPr>
          <w:szCs w:val="24"/>
          <w:lang w:val="vi-VN"/>
        </w:rPr>
        <w:t xml:space="preserve"> trong </w:t>
      </w:r>
      <w:proofErr w:type="spellStart"/>
      <w:r w:rsidRPr="00016CA0">
        <w:rPr>
          <w:szCs w:val="24"/>
          <w:lang w:val="vi-VN"/>
        </w:rPr>
        <w:t>Salesforce</w:t>
      </w:r>
      <w:proofErr w:type="spellEnd"/>
      <w:r w:rsidRPr="00016CA0">
        <w:rPr>
          <w:szCs w:val="24"/>
          <w:lang w:val="vi-VN"/>
        </w:rPr>
        <w:t xml:space="preserve"> là tính năng cho phép người dùng có thể chia sẻ từng bản ghi cụ thể với các cá nhân hoặc nhóm khác một cách thủ công</w:t>
      </w:r>
      <w:r w:rsidRPr="00016CA0" w:rsidR="00F80E3F">
        <w:rPr>
          <w:szCs w:val="24"/>
          <w:lang w:val="vi-VN"/>
        </w:rPr>
        <w:t xml:space="preserve"> hoặc tự động (thực hiện </w:t>
      </w:r>
      <w:proofErr w:type="spellStart"/>
      <w:r w:rsidRPr="00016CA0" w:rsidR="00F80E3F">
        <w:rPr>
          <w:szCs w:val="24"/>
          <w:lang w:val="vi-VN"/>
        </w:rPr>
        <w:t>custom</w:t>
      </w:r>
      <w:proofErr w:type="spellEnd"/>
      <w:r w:rsidRPr="00016CA0" w:rsidR="00F80E3F">
        <w:rPr>
          <w:szCs w:val="24"/>
          <w:lang w:val="vi-VN"/>
        </w:rPr>
        <w:t xml:space="preserve"> thêm </w:t>
      </w:r>
      <w:proofErr w:type="spellStart"/>
      <w:r w:rsidRPr="00016CA0" w:rsidR="00F80E3F">
        <w:rPr>
          <w:szCs w:val="24"/>
          <w:lang w:val="vi-VN"/>
        </w:rPr>
        <w:t>Flow</w:t>
      </w:r>
      <w:proofErr w:type="spellEnd"/>
      <w:r w:rsidRPr="00016CA0" w:rsidR="00F80E3F">
        <w:rPr>
          <w:szCs w:val="24"/>
          <w:lang w:val="vi-VN"/>
        </w:rPr>
        <w:t xml:space="preserve"> hoặc </w:t>
      </w:r>
      <w:proofErr w:type="spellStart"/>
      <w:r w:rsidRPr="00016CA0" w:rsidR="00F80E3F">
        <w:rPr>
          <w:szCs w:val="24"/>
          <w:lang w:val="vi-VN"/>
        </w:rPr>
        <w:t>Apex</w:t>
      </w:r>
      <w:proofErr w:type="spellEnd"/>
      <w:r w:rsidRPr="00016CA0" w:rsidR="00F80E3F">
        <w:rPr>
          <w:szCs w:val="24"/>
          <w:lang w:val="vi-VN"/>
        </w:rPr>
        <w:t xml:space="preserve"> </w:t>
      </w:r>
      <w:proofErr w:type="spellStart"/>
      <w:r w:rsidRPr="00016CA0" w:rsidR="00F80E3F">
        <w:rPr>
          <w:szCs w:val="24"/>
          <w:lang w:val="vi-VN"/>
        </w:rPr>
        <w:t>Code</w:t>
      </w:r>
      <w:proofErr w:type="spellEnd"/>
      <w:r w:rsidRPr="00016CA0" w:rsidR="00F80E3F">
        <w:rPr>
          <w:szCs w:val="24"/>
          <w:lang w:val="vi-VN"/>
        </w:rPr>
        <w:t>)</w:t>
      </w:r>
      <w:r w:rsidRPr="00016CA0">
        <w:rPr>
          <w:szCs w:val="24"/>
          <w:lang w:val="vi-VN"/>
        </w:rPr>
        <w:t xml:space="preserve">, thay vì dựa vào các quy tắc chia sẻ tự động như </w:t>
      </w:r>
      <w:proofErr w:type="spellStart"/>
      <w:r w:rsidRPr="00016CA0">
        <w:rPr>
          <w:szCs w:val="24"/>
          <w:lang w:val="vi-VN"/>
        </w:rPr>
        <w:t>Sharing</w:t>
      </w:r>
      <w:proofErr w:type="spellEnd"/>
      <w:r w:rsidRPr="00016CA0">
        <w:rPr>
          <w:szCs w:val="24"/>
          <w:lang w:val="vi-VN"/>
        </w:rPr>
        <w:t xml:space="preserve"> </w:t>
      </w:r>
      <w:proofErr w:type="spellStart"/>
      <w:r w:rsidRPr="00016CA0">
        <w:rPr>
          <w:szCs w:val="24"/>
          <w:lang w:val="vi-VN"/>
        </w:rPr>
        <w:t>Rule</w:t>
      </w:r>
      <w:proofErr w:type="spellEnd"/>
      <w:r w:rsidRPr="00016CA0">
        <w:rPr>
          <w:szCs w:val="24"/>
          <w:lang w:val="vi-VN"/>
        </w:rPr>
        <w:t xml:space="preserve"> hoặc </w:t>
      </w:r>
      <w:proofErr w:type="spellStart"/>
      <w:r w:rsidRPr="00016CA0">
        <w:rPr>
          <w:szCs w:val="24"/>
          <w:lang w:val="vi-VN"/>
        </w:rPr>
        <w:t>Role</w:t>
      </w:r>
      <w:proofErr w:type="spellEnd"/>
      <w:r w:rsidRPr="00016CA0">
        <w:rPr>
          <w:szCs w:val="24"/>
          <w:lang w:val="vi-VN"/>
        </w:rPr>
        <w:t xml:space="preserve"> </w:t>
      </w:r>
      <w:proofErr w:type="spellStart"/>
      <w:r w:rsidRPr="00016CA0">
        <w:rPr>
          <w:szCs w:val="24"/>
          <w:lang w:val="vi-VN"/>
        </w:rPr>
        <w:t>Hierarchy</w:t>
      </w:r>
      <w:proofErr w:type="spellEnd"/>
      <w:r w:rsidRPr="00016CA0">
        <w:rPr>
          <w:szCs w:val="24"/>
          <w:lang w:val="vi-VN"/>
        </w:rPr>
        <w:t>. Điều này rất hữu ích khi có nhu cầu chia sẻ tạm thời hoặc khi cần quyền truy cập cho các trường hợp đặc biệt mà không thay đổi cấu trúc phân quyền chung</w:t>
      </w:r>
    </w:p>
    <w:p w:rsidRPr="00016CA0" w:rsidR="008B3189" w:rsidP="00E101D5" w:rsidRDefault="00702A70" w14:paraId="190110E4" w14:textId="3E240B9A">
      <w:pPr>
        <w:rPr>
          <w:szCs w:val="24"/>
          <w:lang w:val="vi-VN"/>
        </w:rPr>
      </w:pPr>
      <w:r w:rsidRPr="00016CA0">
        <w:rPr>
          <w:szCs w:val="24"/>
          <w:lang w:val="vi-VN"/>
        </w:rPr>
        <w:t>Để xem được chi tiết, vui lòng</w:t>
      </w:r>
      <w:r w:rsidRPr="00016CA0">
        <w:rPr>
          <w:szCs w:val="24"/>
        </w:rPr>
        <w:t xml:space="preserve"> </w:t>
      </w:r>
      <w:proofErr w:type="spellStart"/>
      <w:r w:rsidRPr="00016CA0">
        <w:rPr>
          <w:szCs w:val="24"/>
        </w:rPr>
        <w:t>tham</w:t>
      </w:r>
      <w:proofErr w:type="spellEnd"/>
      <w:r w:rsidRPr="00016CA0">
        <w:rPr>
          <w:szCs w:val="24"/>
        </w:rPr>
        <w:t xml:space="preserve"> </w:t>
      </w:r>
      <w:proofErr w:type="spellStart"/>
      <w:r w:rsidRPr="00016CA0">
        <w:rPr>
          <w:szCs w:val="24"/>
        </w:rPr>
        <w:t>khảo</w:t>
      </w:r>
      <w:proofErr w:type="spellEnd"/>
      <w:r w:rsidRPr="00016CA0">
        <w:rPr>
          <w:szCs w:val="24"/>
        </w:rPr>
        <w:t xml:space="preserve"> </w:t>
      </w:r>
      <w:proofErr w:type="spellStart"/>
      <w:r w:rsidRPr="00016CA0">
        <w:rPr>
          <w:szCs w:val="24"/>
        </w:rPr>
        <w:t>đến</w:t>
      </w:r>
      <w:proofErr w:type="spellEnd"/>
      <w:r w:rsidRPr="00016CA0">
        <w:rPr>
          <w:szCs w:val="24"/>
        </w:rPr>
        <w:t xml:space="preserve"> </w:t>
      </w:r>
      <w:ins w:author="Tien Nguyen Anh" w:date="2024-12-08T07:44:00Z" w16du:dateUtc="2024-12-08T00:44:00Z" w:id="700">
        <w:r w:rsidR="005F6218">
          <w:rPr>
            <w:szCs w:val="24"/>
          </w:rPr>
          <w:fldChar w:fldCharType="begin"/>
        </w:r>
        <w:r w:rsidR="005F6218">
          <w:rPr>
            <w:szCs w:val="24"/>
          </w:rPr>
          <w:instrText>HYPERLINK  \l "_Phụ_lục_1:"</w:instrText>
        </w:r>
        <w:r w:rsidR="005F6218">
          <w:rPr>
            <w:szCs w:val="24"/>
          </w:rPr>
        </w:r>
        <w:r w:rsidR="005F6218">
          <w:rPr>
            <w:szCs w:val="24"/>
          </w:rPr>
          <w:fldChar w:fldCharType="separate"/>
        </w:r>
        <w:r w:rsidRPr="005F6218">
          <w:rPr>
            <w:rStyle w:val="Hyperlink"/>
            <w:szCs w:val="24"/>
          </w:rPr>
          <w:t xml:space="preserve">sheet </w:t>
        </w:r>
        <w:proofErr w:type="spellStart"/>
        <w:r w:rsidRPr="005F6218">
          <w:rPr>
            <w:rStyle w:val="Hyperlink"/>
            <w:szCs w:val="24"/>
            <w:lang w:val="vi-VN"/>
          </w:rPr>
          <w:t>Manual</w:t>
        </w:r>
        <w:proofErr w:type="spellEnd"/>
        <w:r w:rsidRPr="005F6218">
          <w:rPr>
            <w:rStyle w:val="Hyperlink"/>
            <w:szCs w:val="24"/>
            <w:lang w:val="vi-VN"/>
          </w:rPr>
          <w:t xml:space="preserve"> </w:t>
        </w:r>
        <w:r w:rsidRPr="005F6218">
          <w:rPr>
            <w:rStyle w:val="Hyperlink"/>
            <w:szCs w:val="24"/>
          </w:rPr>
          <w:t>Sharing Rules</w:t>
        </w:r>
        <w:r w:rsidRPr="005F6218">
          <w:rPr>
            <w:rStyle w:val="Hyperlink"/>
            <w:szCs w:val="24"/>
            <w:lang w:val="vi-VN"/>
          </w:rPr>
          <w:t xml:space="preserve"> </w:t>
        </w:r>
        <w:proofErr w:type="spellStart"/>
        <w:r w:rsidRPr="005F6218">
          <w:rPr>
            <w:rStyle w:val="Hyperlink"/>
            <w:szCs w:val="24"/>
          </w:rPr>
          <w:t>thuộc</w:t>
        </w:r>
        <w:proofErr w:type="spellEnd"/>
        <w:r w:rsidRPr="005F6218">
          <w:rPr>
            <w:rStyle w:val="Hyperlink"/>
            <w:szCs w:val="24"/>
          </w:rPr>
          <w:t xml:space="preserve"> file excel </w:t>
        </w:r>
        <w:proofErr w:type="spellStart"/>
        <w:r w:rsidRPr="005F6218">
          <w:rPr>
            <w:rStyle w:val="Hyperlink"/>
            <w:szCs w:val="24"/>
          </w:rPr>
          <w:t>SRS_Admin_Function</w:t>
        </w:r>
        <w:proofErr w:type="spellEnd"/>
        <w:r w:rsidR="005F6218">
          <w:rPr>
            <w:szCs w:val="24"/>
          </w:rPr>
          <w:fldChar w:fldCharType="end"/>
        </w:r>
      </w:ins>
      <w:r w:rsidRPr="00016CA0">
        <w:rPr>
          <w:szCs w:val="24"/>
          <w:lang w:val="vi-VN"/>
        </w:rPr>
        <w:t xml:space="preserve"> để xem chi tiết phân quyền.</w:t>
      </w:r>
    </w:p>
    <w:p w:rsidRPr="00016CA0" w:rsidR="000E768D" w:rsidP="00016CA0" w:rsidRDefault="002321B1" w14:paraId="1760FC54" w14:textId="46D3119F">
      <w:pPr>
        <w:pStyle w:val="Heading2"/>
        <w:tabs>
          <w:tab w:val="clear" w:pos="1080"/>
          <w:tab w:val="left" w:pos="720"/>
        </w:tabs>
        <w:ind w:left="450" w:hanging="450"/>
        <w:rPr>
          <w:rFonts w:eastAsia="SimSun"/>
          <w:sz w:val="24"/>
          <w:szCs w:val="24"/>
          <w:shd w:val="clear" w:color="auto" w:fill="FFFFFF"/>
        </w:rPr>
      </w:pPr>
      <w:bookmarkStart w:name="_Toc181808893" w:id="701"/>
      <w:proofErr w:type="spellStart"/>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quyền</w:t>
      </w:r>
      <w:proofErr w:type="spellEnd"/>
      <w:r w:rsidRPr="00016CA0">
        <w:rPr>
          <w:rFonts w:eastAsia="SimSun"/>
          <w:sz w:val="24"/>
          <w:szCs w:val="24"/>
          <w:shd w:val="clear" w:color="auto" w:fill="FFFFFF"/>
        </w:rPr>
        <w:t xml:space="preserve"> </w:t>
      </w:r>
      <w:r w:rsidRPr="00016CA0" w:rsidR="00794819">
        <w:rPr>
          <w:rFonts w:eastAsia="SimSun"/>
          <w:sz w:val="24"/>
          <w:szCs w:val="24"/>
          <w:shd w:val="clear" w:color="auto" w:fill="FFFFFF"/>
        </w:rPr>
        <w:t>Profiles (</w:t>
      </w:r>
      <w:proofErr w:type="spellStart"/>
      <w:r w:rsidRPr="00016CA0" w:rsidR="00794819">
        <w:rPr>
          <w:rFonts w:eastAsia="SimSun"/>
          <w:sz w:val="24"/>
          <w:szCs w:val="24"/>
          <w:shd w:val="clear" w:color="auto" w:fill="FFFFFF"/>
        </w:rPr>
        <w:t>Hồ</w:t>
      </w:r>
      <w:proofErr w:type="spellEnd"/>
      <w:r w:rsidRPr="00016CA0" w:rsidR="00794819">
        <w:rPr>
          <w:rFonts w:eastAsia="SimSun"/>
          <w:sz w:val="24"/>
          <w:szCs w:val="24"/>
          <w:shd w:val="clear" w:color="auto" w:fill="FFFFFF"/>
        </w:rPr>
        <w:t xml:space="preserve"> </w:t>
      </w:r>
      <w:proofErr w:type="spellStart"/>
      <w:r w:rsidRPr="00016CA0" w:rsidR="00794819">
        <w:rPr>
          <w:rFonts w:eastAsia="SimSun"/>
          <w:sz w:val="24"/>
          <w:szCs w:val="24"/>
          <w:shd w:val="clear" w:color="auto" w:fill="FFFFFF"/>
        </w:rPr>
        <w:t>sơ</w:t>
      </w:r>
      <w:proofErr w:type="spellEnd"/>
      <w:r w:rsidRPr="00016CA0" w:rsidR="00794819">
        <w:rPr>
          <w:rFonts w:eastAsia="SimSun"/>
          <w:sz w:val="24"/>
          <w:szCs w:val="24"/>
          <w:shd w:val="clear" w:color="auto" w:fill="FFFFFF"/>
        </w:rPr>
        <w:t>)</w:t>
      </w:r>
      <w:bookmarkEnd w:id="701"/>
    </w:p>
    <w:p w:rsidRPr="00016CA0" w:rsidR="000E768D" w:rsidP="00016CA0" w:rsidRDefault="000E768D" w14:paraId="7EBCE9EB" w14:textId="77777777">
      <w:pPr>
        <w:pStyle w:val="FISHeading20"/>
        <w:tabs>
          <w:tab w:val="clear" w:pos="1080"/>
          <w:tab w:val="left" w:pos="720"/>
        </w:tabs>
        <w:ind w:left="450"/>
        <w:rPr>
          <w:rFonts w:eastAsia="SimSun"/>
          <w:sz w:val="24"/>
          <w:szCs w:val="24"/>
          <w:shd w:val="clear" w:color="auto" w:fill="FFFFFF"/>
        </w:rPr>
      </w:pPr>
      <w:bookmarkStart w:name="_Toc181808894" w:id="702"/>
      <w:proofErr w:type="spellStart"/>
      <w:r w:rsidRPr="00016CA0">
        <w:rPr>
          <w:rFonts w:eastAsia="SimSun"/>
          <w:sz w:val="24"/>
          <w:szCs w:val="24"/>
          <w:shd w:val="clear" w:color="auto" w:fill="FFFFFF"/>
        </w:rPr>
        <w:t>Mục</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đích</w:t>
      </w:r>
      <w:bookmarkEnd w:id="702"/>
      <w:proofErr w:type="spellEnd"/>
    </w:p>
    <w:p w:rsidRPr="00016CA0" w:rsidR="000E768D" w:rsidP="00016CA0" w:rsidRDefault="00A56876" w14:paraId="23B5FABD" w14:textId="763BE771">
      <w:pPr>
        <w:rPr>
          <w:szCs w:val="24"/>
        </w:rPr>
      </w:pPr>
      <w:r w:rsidRPr="00016CA0">
        <w:rPr>
          <w:szCs w:val="24"/>
        </w:rPr>
        <w:t xml:space="preserve">Profile </w:t>
      </w:r>
      <w:proofErr w:type="spellStart"/>
      <w:r w:rsidRPr="00016CA0">
        <w:rPr>
          <w:szCs w:val="24"/>
        </w:rPr>
        <w:t>trong</w:t>
      </w:r>
      <w:proofErr w:type="spellEnd"/>
      <w:r w:rsidRPr="00016CA0">
        <w:rPr>
          <w:szCs w:val="24"/>
        </w:rPr>
        <w:t xml:space="preserve"> Salesforce </w:t>
      </w:r>
      <w:proofErr w:type="spellStart"/>
      <w:r w:rsidRPr="00016CA0">
        <w:rPr>
          <w:szCs w:val="24"/>
        </w:rPr>
        <w:t>là</w:t>
      </w:r>
      <w:proofErr w:type="spellEnd"/>
      <w:r w:rsidRPr="00016CA0">
        <w:rPr>
          <w:szCs w:val="24"/>
        </w:rPr>
        <w:t xml:space="preserve"> </w:t>
      </w:r>
      <w:proofErr w:type="spellStart"/>
      <w:r w:rsidRPr="00016CA0">
        <w:rPr>
          <w:szCs w:val="24"/>
        </w:rPr>
        <w:t>một</w:t>
      </w:r>
      <w:proofErr w:type="spellEnd"/>
      <w:r w:rsidRPr="00016CA0">
        <w:rPr>
          <w:szCs w:val="24"/>
        </w:rPr>
        <w:t xml:space="preserve"> </w:t>
      </w:r>
      <w:proofErr w:type="spellStart"/>
      <w:r w:rsidRPr="00016CA0">
        <w:rPr>
          <w:szCs w:val="24"/>
        </w:rPr>
        <w:t>thành</w:t>
      </w:r>
      <w:proofErr w:type="spellEnd"/>
      <w:r w:rsidRPr="00016CA0">
        <w:rPr>
          <w:szCs w:val="24"/>
        </w:rPr>
        <w:t xml:space="preserve"> </w:t>
      </w:r>
      <w:proofErr w:type="spellStart"/>
      <w:r w:rsidRPr="00016CA0">
        <w:rPr>
          <w:szCs w:val="24"/>
        </w:rPr>
        <w:t>phần</w:t>
      </w:r>
      <w:proofErr w:type="spellEnd"/>
      <w:r w:rsidRPr="00016CA0">
        <w:rPr>
          <w:szCs w:val="24"/>
        </w:rPr>
        <w:t xml:space="preserve"> </w:t>
      </w:r>
      <w:proofErr w:type="spellStart"/>
      <w:r w:rsidRPr="00016CA0">
        <w:rPr>
          <w:szCs w:val="24"/>
        </w:rPr>
        <w:t>bảo</w:t>
      </w:r>
      <w:proofErr w:type="spellEnd"/>
      <w:r w:rsidRPr="00016CA0">
        <w:rPr>
          <w:szCs w:val="24"/>
        </w:rPr>
        <w:t xml:space="preserve"> </w:t>
      </w:r>
      <w:proofErr w:type="spellStart"/>
      <w:r w:rsidRPr="00016CA0">
        <w:rPr>
          <w:szCs w:val="24"/>
        </w:rPr>
        <w:t>mật</w:t>
      </w:r>
      <w:proofErr w:type="spellEnd"/>
      <w:r w:rsidRPr="00016CA0">
        <w:rPr>
          <w:szCs w:val="24"/>
        </w:rPr>
        <w:t xml:space="preserve"> </w:t>
      </w:r>
      <w:proofErr w:type="spellStart"/>
      <w:r w:rsidRPr="00016CA0">
        <w:rPr>
          <w:szCs w:val="24"/>
        </w:rPr>
        <w:t>giúp</w:t>
      </w:r>
      <w:proofErr w:type="spellEnd"/>
      <w:r w:rsidRPr="00016CA0">
        <w:rPr>
          <w:szCs w:val="24"/>
        </w:rPr>
        <w:t xml:space="preserve"> </w:t>
      </w:r>
      <w:proofErr w:type="spellStart"/>
      <w:r w:rsidRPr="00016CA0">
        <w:rPr>
          <w:szCs w:val="24"/>
        </w:rPr>
        <w:t>quản</w:t>
      </w:r>
      <w:proofErr w:type="spellEnd"/>
      <w:r w:rsidRPr="00016CA0">
        <w:rPr>
          <w:szCs w:val="24"/>
        </w:rPr>
        <w:t xml:space="preserve"> </w:t>
      </w:r>
      <w:proofErr w:type="spellStart"/>
      <w:r w:rsidRPr="00016CA0">
        <w:rPr>
          <w:szCs w:val="24"/>
        </w:rPr>
        <w:t>lý</w:t>
      </w:r>
      <w:proofErr w:type="spellEnd"/>
      <w:r w:rsidRPr="00016CA0">
        <w:rPr>
          <w:szCs w:val="24"/>
        </w:rPr>
        <w:t xml:space="preserve"> </w:t>
      </w:r>
      <w:proofErr w:type="spellStart"/>
      <w:r w:rsidRPr="00016CA0">
        <w:rPr>
          <w:szCs w:val="24"/>
        </w:rPr>
        <w:t>và</w:t>
      </w:r>
      <w:proofErr w:type="spellEnd"/>
      <w:r w:rsidRPr="00016CA0">
        <w:rPr>
          <w:szCs w:val="24"/>
        </w:rPr>
        <w:t xml:space="preserve"> </w:t>
      </w:r>
      <w:proofErr w:type="spellStart"/>
      <w:r w:rsidRPr="00016CA0">
        <w:rPr>
          <w:szCs w:val="24"/>
        </w:rPr>
        <w:t>kiểm</w:t>
      </w:r>
      <w:proofErr w:type="spellEnd"/>
      <w:r w:rsidRPr="00016CA0">
        <w:rPr>
          <w:szCs w:val="24"/>
        </w:rPr>
        <w:t xml:space="preserve"> </w:t>
      </w:r>
      <w:proofErr w:type="spellStart"/>
      <w:r w:rsidRPr="00016CA0">
        <w:rPr>
          <w:szCs w:val="24"/>
        </w:rPr>
        <w:t>soát</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của</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vào</w:t>
      </w:r>
      <w:proofErr w:type="spellEnd"/>
      <w:r w:rsidRPr="00016CA0">
        <w:rPr>
          <w:szCs w:val="24"/>
        </w:rPr>
        <w:t xml:space="preserve"> </w:t>
      </w:r>
      <w:proofErr w:type="spellStart"/>
      <w:r w:rsidRPr="00016CA0">
        <w:rPr>
          <w:szCs w:val="24"/>
        </w:rPr>
        <w:t>các</w:t>
      </w:r>
      <w:proofErr w:type="spellEnd"/>
      <w:r w:rsidRPr="00016CA0">
        <w:rPr>
          <w:szCs w:val="24"/>
        </w:rPr>
        <w:t xml:space="preserve"> </w:t>
      </w:r>
      <w:proofErr w:type="spellStart"/>
      <w:r w:rsidRPr="00016CA0">
        <w:rPr>
          <w:szCs w:val="24"/>
        </w:rPr>
        <w:t>tính</w:t>
      </w:r>
      <w:proofErr w:type="spellEnd"/>
      <w:r w:rsidRPr="00016CA0">
        <w:rPr>
          <w:szCs w:val="24"/>
        </w:rPr>
        <w:t xml:space="preserve"> </w:t>
      </w:r>
      <w:proofErr w:type="spellStart"/>
      <w:r w:rsidRPr="00016CA0">
        <w:rPr>
          <w:szCs w:val="24"/>
        </w:rPr>
        <w:t>năng</w:t>
      </w:r>
      <w:proofErr w:type="spellEnd"/>
      <w:r w:rsidRPr="00016CA0">
        <w:rPr>
          <w:szCs w:val="24"/>
        </w:rPr>
        <w:t xml:space="preserve"> </w:t>
      </w:r>
      <w:proofErr w:type="spellStart"/>
      <w:r w:rsidRPr="00016CA0">
        <w:rPr>
          <w:szCs w:val="24"/>
        </w:rPr>
        <w:t>và</w:t>
      </w:r>
      <w:proofErr w:type="spellEnd"/>
      <w:r w:rsidRPr="00016CA0">
        <w:rPr>
          <w:szCs w:val="24"/>
        </w:rPr>
        <w:t xml:space="preserve"> </w:t>
      </w:r>
      <w:proofErr w:type="spellStart"/>
      <w:r w:rsidRPr="00016CA0">
        <w:rPr>
          <w:szCs w:val="24"/>
        </w:rPr>
        <w:t>dữ</w:t>
      </w:r>
      <w:proofErr w:type="spellEnd"/>
      <w:r w:rsidRPr="00016CA0">
        <w:rPr>
          <w:szCs w:val="24"/>
        </w:rPr>
        <w:t xml:space="preserve"> </w:t>
      </w:r>
      <w:proofErr w:type="spellStart"/>
      <w:r w:rsidRPr="00016CA0">
        <w:rPr>
          <w:szCs w:val="24"/>
        </w:rPr>
        <w:t>liệu</w:t>
      </w:r>
      <w:proofErr w:type="spellEnd"/>
      <w:r w:rsidRPr="00016CA0">
        <w:rPr>
          <w:szCs w:val="24"/>
        </w:rPr>
        <w:t xml:space="preserve"> </w:t>
      </w:r>
      <w:proofErr w:type="spellStart"/>
      <w:r w:rsidRPr="00016CA0">
        <w:rPr>
          <w:szCs w:val="24"/>
        </w:rPr>
        <w:t>trong</w:t>
      </w:r>
      <w:proofErr w:type="spellEnd"/>
      <w:r w:rsidRPr="00016CA0">
        <w:rPr>
          <w:szCs w:val="24"/>
        </w:rPr>
        <w:t xml:space="preserve"> </w:t>
      </w:r>
      <w:proofErr w:type="spellStart"/>
      <w:r w:rsidRPr="00016CA0">
        <w:rPr>
          <w:szCs w:val="24"/>
        </w:rPr>
        <w:t>hệ</w:t>
      </w:r>
      <w:proofErr w:type="spellEnd"/>
      <w:r w:rsidRPr="00016CA0">
        <w:rPr>
          <w:szCs w:val="24"/>
        </w:rPr>
        <w:t xml:space="preserve"> </w:t>
      </w:r>
      <w:proofErr w:type="spellStart"/>
      <w:r w:rsidRPr="00016CA0">
        <w:rPr>
          <w:szCs w:val="24"/>
        </w:rPr>
        <w:t>thống</w:t>
      </w:r>
      <w:proofErr w:type="spellEnd"/>
      <w:r w:rsidRPr="00016CA0">
        <w:rPr>
          <w:szCs w:val="24"/>
        </w:rPr>
        <w:t xml:space="preserve">. </w:t>
      </w:r>
      <w:proofErr w:type="spellStart"/>
      <w:r w:rsidRPr="00016CA0">
        <w:rPr>
          <w:szCs w:val="24"/>
        </w:rPr>
        <w:t>Mỗi</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trong</w:t>
      </w:r>
      <w:proofErr w:type="spellEnd"/>
      <w:r w:rsidRPr="00016CA0">
        <w:rPr>
          <w:szCs w:val="24"/>
        </w:rPr>
        <w:t xml:space="preserve"> Salesforce </w:t>
      </w:r>
      <w:proofErr w:type="spellStart"/>
      <w:r w:rsidRPr="00016CA0">
        <w:rPr>
          <w:szCs w:val="24"/>
        </w:rPr>
        <w:t>được</w:t>
      </w:r>
      <w:proofErr w:type="spellEnd"/>
      <w:r w:rsidRPr="00016CA0">
        <w:rPr>
          <w:szCs w:val="24"/>
        </w:rPr>
        <w:t xml:space="preserve"> </w:t>
      </w:r>
      <w:proofErr w:type="spellStart"/>
      <w:r w:rsidRPr="00016CA0">
        <w:rPr>
          <w:szCs w:val="24"/>
        </w:rPr>
        <w:t>gán</w:t>
      </w:r>
      <w:proofErr w:type="spellEnd"/>
      <w:r w:rsidRPr="00016CA0">
        <w:rPr>
          <w:szCs w:val="24"/>
        </w:rPr>
        <w:t xml:space="preserve"> </w:t>
      </w:r>
      <w:proofErr w:type="spellStart"/>
      <w:r w:rsidRPr="00016CA0">
        <w:rPr>
          <w:szCs w:val="24"/>
        </w:rPr>
        <w:t>một</w:t>
      </w:r>
      <w:proofErr w:type="spellEnd"/>
      <w:r w:rsidRPr="00016CA0">
        <w:rPr>
          <w:szCs w:val="24"/>
        </w:rPr>
        <w:t xml:space="preserve"> Profile </w:t>
      </w:r>
      <w:proofErr w:type="spellStart"/>
      <w:r w:rsidRPr="00016CA0">
        <w:rPr>
          <w:szCs w:val="24"/>
        </w:rPr>
        <w:t>duy</w:t>
      </w:r>
      <w:proofErr w:type="spellEnd"/>
      <w:r w:rsidRPr="00016CA0">
        <w:rPr>
          <w:szCs w:val="24"/>
        </w:rPr>
        <w:t xml:space="preserve"> </w:t>
      </w:r>
      <w:proofErr w:type="spellStart"/>
      <w:r w:rsidRPr="00016CA0">
        <w:rPr>
          <w:szCs w:val="24"/>
        </w:rPr>
        <w:t>nhất</w:t>
      </w:r>
      <w:proofErr w:type="spellEnd"/>
      <w:r w:rsidRPr="00016CA0">
        <w:rPr>
          <w:szCs w:val="24"/>
        </w:rPr>
        <w:t xml:space="preserve">, </w:t>
      </w:r>
      <w:proofErr w:type="spellStart"/>
      <w:r w:rsidRPr="00016CA0">
        <w:rPr>
          <w:szCs w:val="24"/>
        </w:rPr>
        <w:t>và</w:t>
      </w:r>
      <w:proofErr w:type="spellEnd"/>
      <w:r w:rsidRPr="00016CA0">
        <w:rPr>
          <w:szCs w:val="24"/>
        </w:rPr>
        <w:t xml:space="preserve"> Profile </w:t>
      </w:r>
      <w:proofErr w:type="spellStart"/>
      <w:r w:rsidRPr="00016CA0">
        <w:rPr>
          <w:szCs w:val="24"/>
        </w:rPr>
        <w:t>đó</w:t>
      </w:r>
      <w:proofErr w:type="spellEnd"/>
      <w:r w:rsidRPr="00016CA0">
        <w:rPr>
          <w:szCs w:val="24"/>
        </w:rPr>
        <w:t xml:space="preserve"> </w:t>
      </w:r>
      <w:proofErr w:type="spellStart"/>
      <w:r w:rsidRPr="00016CA0">
        <w:rPr>
          <w:szCs w:val="24"/>
        </w:rPr>
        <w:t>xác</w:t>
      </w:r>
      <w:proofErr w:type="spellEnd"/>
      <w:r w:rsidRPr="00016CA0">
        <w:rPr>
          <w:szCs w:val="24"/>
        </w:rPr>
        <w:t xml:space="preserve"> </w:t>
      </w:r>
      <w:proofErr w:type="spellStart"/>
      <w:r w:rsidRPr="00016CA0">
        <w:rPr>
          <w:szCs w:val="24"/>
        </w:rPr>
        <w:t>định</w:t>
      </w:r>
      <w:proofErr w:type="spellEnd"/>
      <w:r w:rsidRPr="00016CA0">
        <w:rPr>
          <w:szCs w:val="24"/>
        </w:rPr>
        <w:t xml:space="preserve"> </w:t>
      </w:r>
      <w:proofErr w:type="spellStart"/>
      <w:r w:rsidRPr="00016CA0">
        <w:rPr>
          <w:szCs w:val="24"/>
        </w:rPr>
        <w:t>những</w:t>
      </w:r>
      <w:proofErr w:type="spellEnd"/>
      <w:r w:rsidRPr="00016CA0">
        <w:rPr>
          <w:szCs w:val="24"/>
        </w:rPr>
        <w:t xml:space="preserve"> </w:t>
      </w:r>
      <w:proofErr w:type="spellStart"/>
      <w:r w:rsidRPr="00016CA0">
        <w:rPr>
          <w:szCs w:val="24"/>
        </w:rPr>
        <w:t>gì</w:t>
      </w:r>
      <w:proofErr w:type="spellEnd"/>
      <w:r w:rsidRPr="00016CA0">
        <w:rPr>
          <w:szCs w:val="24"/>
        </w:rPr>
        <w:t xml:space="preserve"> </w:t>
      </w:r>
      <w:proofErr w:type="spellStart"/>
      <w:r w:rsidRPr="00016CA0">
        <w:rPr>
          <w:szCs w:val="24"/>
        </w:rPr>
        <w:t>họ</w:t>
      </w:r>
      <w:proofErr w:type="spellEnd"/>
      <w:r w:rsidRPr="00016CA0">
        <w:rPr>
          <w:szCs w:val="24"/>
        </w:rPr>
        <w:t xml:space="preserve"> </w:t>
      </w:r>
      <w:proofErr w:type="spellStart"/>
      <w:r w:rsidRPr="00016CA0">
        <w:rPr>
          <w:szCs w:val="24"/>
        </w:rPr>
        <w:t>có</w:t>
      </w:r>
      <w:proofErr w:type="spellEnd"/>
      <w:r w:rsidRPr="00016CA0">
        <w:rPr>
          <w:szCs w:val="24"/>
        </w:rPr>
        <w:t xml:space="preserve"> </w:t>
      </w:r>
      <w:proofErr w:type="spellStart"/>
      <w:r w:rsidRPr="00016CA0">
        <w:rPr>
          <w:szCs w:val="24"/>
        </w:rPr>
        <w:t>thể</w:t>
      </w:r>
      <w:proofErr w:type="spellEnd"/>
      <w:r w:rsidRPr="00016CA0">
        <w:rPr>
          <w:szCs w:val="24"/>
        </w:rPr>
        <w:t xml:space="preserve"> </w:t>
      </w:r>
      <w:proofErr w:type="spellStart"/>
      <w:r w:rsidRPr="00016CA0">
        <w:rPr>
          <w:szCs w:val="24"/>
        </w:rPr>
        <w:t>thấy</w:t>
      </w:r>
      <w:proofErr w:type="spellEnd"/>
      <w:r w:rsidRPr="00016CA0">
        <w:rPr>
          <w:szCs w:val="24"/>
        </w:rPr>
        <w:t xml:space="preserve"> </w:t>
      </w:r>
      <w:proofErr w:type="spellStart"/>
      <w:r w:rsidRPr="00016CA0">
        <w:rPr>
          <w:szCs w:val="24"/>
        </w:rPr>
        <w:t>và</w:t>
      </w:r>
      <w:proofErr w:type="spellEnd"/>
      <w:r w:rsidRPr="00016CA0">
        <w:rPr>
          <w:szCs w:val="24"/>
        </w:rPr>
        <w:t xml:space="preserve"> </w:t>
      </w:r>
      <w:proofErr w:type="spellStart"/>
      <w:r w:rsidRPr="00016CA0">
        <w:rPr>
          <w:szCs w:val="24"/>
        </w:rPr>
        <w:t>làm</w:t>
      </w:r>
      <w:proofErr w:type="spellEnd"/>
      <w:r w:rsidRPr="00016CA0">
        <w:rPr>
          <w:szCs w:val="24"/>
        </w:rPr>
        <w:t xml:space="preserve"> </w:t>
      </w:r>
      <w:proofErr w:type="spellStart"/>
      <w:r w:rsidRPr="00016CA0">
        <w:rPr>
          <w:szCs w:val="24"/>
        </w:rPr>
        <w:t>trong</w:t>
      </w:r>
      <w:proofErr w:type="spellEnd"/>
      <w:r w:rsidRPr="00016CA0">
        <w:rPr>
          <w:szCs w:val="24"/>
        </w:rPr>
        <w:t xml:space="preserve"> </w:t>
      </w:r>
      <w:proofErr w:type="spellStart"/>
      <w:r w:rsidRPr="00016CA0">
        <w:rPr>
          <w:szCs w:val="24"/>
        </w:rPr>
        <w:t>hệ</w:t>
      </w:r>
      <w:proofErr w:type="spellEnd"/>
      <w:r w:rsidRPr="00016CA0">
        <w:rPr>
          <w:szCs w:val="24"/>
        </w:rPr>
        <w:t xml:space="preserve"> </w:t>
      </w:r>
      <w:proofErr w:type="spellStart"/>
      <w:r w:rsidRPr="00016CA0">
        <w:rPr>
          <w:szCs w:val="24"/>
        </w:rPr>
        <w:t>thống</w:t>
      </w:r>
      <w:proofErr w:type="spellEnd"/>
      <w:r w:rsidRPr="00016CA0" w:rsidR="000C5EBA">
        <w:rPr>
          <w:szCs w:val="24"/>
        </w:rPr>
        <w:t>.</w:t>
      </w:r>
    </w:p>
    <w:p w:rsidRPr="00016CA0" w:rsidR="00731FC8" w:rsidP="00016CA0" w:rsidRDefault="00731FC8" w14:paraId="32A26F18" w14:textId="3EC7D573">
      <w:pPr>
        <w:pStyle w:val="FISHeading20"/>
        <w:tabs>
          <w:tab w:val="clear" w:pos="1080"/>
          <w:tab w:val="clear" w:pos="1710"/>
          <w:tab w:val="left" w:pos="900"/>
        </w:tabs>
        <w:ind w:left="540"/>
        <w:rPr>
          <w:rFonts w:eastAsia="SimSun"/>
          <w:sz w:val="24"/>
          <w:szCs w:val="24"/>
          <w:shd w:val="clear" w:color="auto" w:fill="FFFFFF"/>
        </w:rPr>
      </w:pPr>
      <w:bookmarkStart w:name="_Toc181808895" w:id="703"/>
      <w:r w:rsidRPr="00016CA0">
        <w:rPr>
          <w:rFonts w:eastAsia="SimSun"/>
          <w:sz w:val="24"/>
          <w:szCs w:val="24"/>
          <w:shd w:val="clear" w:color="auto" w:fill="FFFFFF"/>
        </w:rPr>
        <w:t xml:space="preserve">Các </w:t>
      </w:r>
      <w:proofErr w:type="spellStart"/>
      <w:r w:rsidRPr="00016CA0" w:rsidR="00AE1435">
        <w:rPr>
          <w:rFonts w:eastAsia="SimSun"/>
          <w:sz w:val="24"/>
          <w:szCs w:val="24"/>
          <w:shd w:val="clear" w:color="auto" w:fill="FFFFFF"/>
        </w:rPr>
        <w:t>thành</w:t>
      </w:r>
      <w:proofErr w:type="spellEnd"/>
      <w:r w:rsidRPr="00016CA0" w:rsidR="00AE1435">
        <w:rPr>
          <w:rFonts w:eastAsia="SimSun"/>
          <w:sz w:val="24"/>
          <w:szCs w:val="24"/>
          <w:shd w:val="clear" w:color="auto" w:fill="FFFFFF"/>
        </w:rPr>
        <w:t xml:space="preserve"> </w:t>
      </w:r>
      <w:proofErr w:type="spellStart"/>
      <w:r w:rsidRPr="00016CA0" w:rsidR="00AE1435">
        <w:rPr>
          <w:rFonts w:eastAsia="SimSun"/>
          <w:sz w:val="24"/>
          <w:szCs w:val="24"/>
          <w:shd w:val="clear" w:color="auto" w:fill="FFFFFF"/>
        </w:rPr>
        <w:t>phần</w:t>
      </w:r>
      <w:proofErr w:type="spellEnd"/>
      <w:r w:rsidRPr="00016CA0" w:rsidR="00AE1435">
        <w:rPr>
          <w:rFonts w:eastAsia="SimSun"/>
          <w:sz w:val="24"/>
          <w:szCs w:val="24"/>
          <w:shd w:val="clear" w:color="auto" w:fill="FFFFFF"/>
        </w:rPr>
        <w:t xml:space="preserve"> </w:t>
      </w:r>
      <w:proofErr w:type="spellStart"/>
      <w:r w:rsidRPr="00016CA0" w:rsidR="00AE1435">
        <w:rPr>
          <w:rFonts w:eastAsia="SimSun"/>
          <w:sz w:val="24"/>
          <w:szCs w:val="24"/>
          <w:shd w:val="clear" w:color="auto" w:fill="FFFFFF"/>
        </w:rPr>
        <w:t>chính</w:t>
      </w:r>
      <w:proofErr w:type="spellEnd"/>
      <w:r w:rsidRPr="00016CA0" w:rsidR="00AE1435">
        <w:rPr>
          <w:rFonts w:eastAsia="SimSun"/>
          <w:sz w:val="24"/>
          <w:szCs w:val="24"/>
          <w:shd w:val="clear" w:color="auto" w:fill="FFFFFF"/>
        </w:rPr>
        <w:t xml:space="preserve"> </w:t>
      </w:r>
      <w:proofErr w:type="spellStart"/>
      <w:r w:rsidRPr="00016CA0" w:rsidR="00AE1435">
        <w:rPr>
          <w:rFonts w:eastAsia="SimSun"/>
          <w:sz w:val="24"/>
          <w:szCs w:val="24"/>
          <w:shd w:val="clear" w:color="auto" w:fill="FFFFFF"/>
        </w:rPr>
        <w:t>của</w:t>
      </w:r>
      <w:proofErr w:type="spellEnd"/>
      <w:r w:rsidRPr="00016CA0" w:rsidR="00AE1435">
        <w:rPr>
          <w:rFonts w:eastAsia="SimSun"/>
          <w:sz w:val="24"/>
          <w:szCs w:val="24"/>
          <w:shd w:val="clear" w:color="auto" w:fill="FFFFFF"/>
        </w:rPr>
        <w:t xml:space="preserve"> Profile</w:t>
      </w:r>
      <w:bookmarkEnd w:id="703"/>
    </w:p>
    <w:p w:rsidRPr="00016CA0" w:rsidR="000A2792" w:rsidP="000A2792" w:rsidRDefault="00091E62" w14:paraId="578363C2" w14:textId="416E03E4">
      <w:pPr>
        <w:pStyle w:val="29"/>
        <w:ind w:left="0" w:firstLine="0"/>
        <w:jc w:val="both"/>
        <w:rPr>
          <w:rFonts w:eastAsia="SimSun"/>
          <w:sz w:val="24"/>
          <w:szCs w:val="24"/>
          <w:shd w:val="clear" w:color="auto" w:fill="FFFFFF"/>
          <w:lang w:val="en-US"/>
        </w:rPr>
      </w:pPr>
      <w:r w:rsidRPr="00016CA0">
        <w:rPr>
          <w:rFonts w:eastAsia="SimSun"/>
          <w:sz w:val="24"/>
          <w:szCs w:val="24"/>
          <w:shd w:val="clear" w:color="auto" w:fill="FFFFFF"/>
          <w:lang w:val="en-US"/>
        </w:rPr>
        <w:t xml:space="preserve">Profile bao </w:t>
      </w:r>
      <w:proofErr w:type="spellStart"/>
      <w:r w:rsidRPr="00016CA0">
        <w:rPr>
          <w:rFonts w:eastAsia="SimSun"/>
          <w:sz w:val="24"/>
          <w:szCs w:val="24"/>
          <w:shd w:val="clear" w:color="auto" w:fill="FFFFFF"/>
          <w:lang w:val="en-US"/>
        </w:rPr>
        <w:t>gồm</w:t>
      </w:r>
      <w:proofErr w:type="spellEnd"/>
      <w:r w:rsidRPr="00016CA0">
        <w:rPr>
          <w:rFonts w:eastAsia="SimSun"/>
          <w:sz w:val="24"/>
          <w:szCs w:val="24"/>
          <w:shd w:val="clear" w:color="auto" w:fill="FFFFFF"/>
          <w:lang w:val="en-US"/>
        </w:rPr>
        <w:t xml:space="preserve"> </w:t>
      </w:r>
      <w:proofErr w:type="spellStart"/>
      <w:r w:rsidRPr="00016CA0">
        <w:rPr>
          <w:rFonts w:eastAsia="SimSun"/>
          <w:sz w:val="24"/>
          <w:szCs w:val="24"/>
          <w:shd w:val="clear" w:color="auto" w:fill="FFFFFF"/>
          <w:lang w:val="en-US"/>
        </w:rPr>
        <w:t>các</w:t>
      </w:r>
      <w:proofErr w:type="spellEnd"/>
      <w:r w:rsidRPr="00016CA0">
        <w:rPr>
          <w:rFonts w:eastAsia="SimSun"/>
          <w:sz w:val="24"/>
          <w:szCs w:val="24"/>
          <w:shd w:val="clear" w:color="auto" w:fill="FFFFFF"/>
          <w:lang w:val="en-US"/>
        </w:rPr>
        <w:t xml:space="preserve"> </w:t>
      </w:r>
      <w:proofErr w:type="spellStart"/>
      <w:r w:rsidRPr="00016CA0">
        <w:rPr>
          <w:rFonts w:eastAsia="SimSun"/>
          <w:sz w:val="24"/>
          <w:szCs w:val="24"/>
          <w:shd w:val="clear" w:color="auto" w:fill="FFFFFF"/>
          <w:lang w:val="en-US"/>
        </w:rPr>
        <w:t>cài</w:t>
      </w:r>
      <w:proofErr w:type="spellEnd"/>
      <w:r w:rsidRPr="00016CA0">
        <w:rPr>
          <w:rFonts w:eastAsia="SimSun"/>
          <w:sz w:val="24"/>
          <w:szCs w:val="24"/>
          <w:shd w:val="clear" w:color="auto" w:fill="FFFFFF"/>
          <w:lang w:val="en-US"/>
        </w:rPr>
        <w:t xml:space="preserve"> </w:t>
      </w:r>
      <w:proofErr w:type="spellStart"/>
      <w:r w:rsidRPr="00016CA0">
        <w:rPr>
          <w:rFonts w:eastAsia="SimSun"/>
          <w:sz w:val="24"/>
          <w:szCs w:val="24"/>
          <w:shd w:val="clear" w:color="auto" w:fill="FFFFFF"/>
          <w:lang w:val="en-US"/>
        </w:rPr>
        <w:t>đặt</w:t>
      </w:r>
      <w:proofErr w:type="spellEnd"/>
      <w:r w:rsidRPr="00016CA0">
        <w:rPr>
          <w:rFonts w:eastAsia="SimSun"/>
          <w:sz w:val="24"/>
          <w:szCs w:val="24"/>
          <w:shd w:val="clear" w:color="auto" w:fill="FFFFFF"/>
          <w:lang w:val="en-US"/>
        </w:rPr>
        <w:t xml:space="preserve"> </w:t>
      </w:r>
      <w:proofErr w:type="spellStart"/>
      <w:r w:rsidRPr="00016CA0">
        <w:rPr>
          <w:rFonts w:eastAsia="SimSun"/>
          <w:sz w:val="24"/>
          <w:szCs w:val="24"/>
          <w:shd w:val="clear" w:color="auto" w:fill="FFFFFF"/>
          <w:lang w:val="en-US"/>
        </w:rPr>
        <w:t>và</w:t>
      </w:r>
      <w:proofErr w:type="spellEnd"/>
      <w:r w:rsidRPr="00016CA0">
        <w:rPr>
          <w:rFonts w:eastAsia="SimSun"/>
          <w:sz w:val="24"/>
          <w:szCs w:val="24"/>
          <w:shd w:val="clear" w:color="auto" w:fill="FFFFFF"/>
          <w:lang w:val="en-US"/>
        </w:rPr>
        <w:t xml:space="preserve"> </w:t>
      </w:r>
      <w:proofErr w:type="spellStart"/>
      <w:r w:rsidRPr="00016CA0">
        <w:rPr>
          <w:rFonts w:eastAsia="SimSun"/>
          <w:sz w:val="24"/>
          <w:szCs w:val="24"/>
          <w:shd w:val="clear" w:color="auto" w:fill="FFFFFF"/>
          <w:lang w:val="en-US"/>
        </w:rPr>
        <w:t>quyền</w:t>
      </w:r>
      <w:proofErr w:type="spellEnd"/>
      <w:r w:rsidRPr="00016CA0">
        <w:rPr>
          <w:rFonts w:eastAsia="SimSun"/>
          <w:sz w:val="24"/>
          <w:szCs w:val="24"/>
          <w:shd w:val="clear" w:color="auto" w:fill="FFFFFF"/>
          <w:lang w:val="en-US"/>
        </w:rPr>
        <w:t xml:space="preserve"> </w:t>
      </w:r>
      <w:proofErr w:type="spellStart"/>
      <w:r w:rsidRPr="00016CA0">
        <w:rPr>
          <w:rFonts w:eastAsia="SimSun"/>
          <w:sz w:val="24"/>
          <w:szCs w:val="24"/>
          <w:shd w:val="clear" w:color="auto" w:fill="FFFFFF"/>
          <w:lang w:val="en-US"/>
        </w:rPr>
        <w:t>sau</w:t>
      </w:r>
      <w:proofErr w:type="spellEnd"/>
      <w:r w:rsidRPr="00016CA0">
        <w:rPr>
          <w:rFonts w:eastAsia="SimSun"/>
          <w:sz w:val="24"/>
          <w:szCs w:val="24"/>
          <w:shd w:val="clear" w:color="auto" w:fill="FFFFFF"/>
          <w:lang w:val="en-US"/>
        </w:rPr>
        <w:t>:</w:t>
      </w:r>
    </w:p>
    <w:tbl>
      <w:tblPr>
        <w:tblW w:w="9355" w:type="dxa"/>
        <w:tblInd w:w="113" w:type="dxa"/>
        <w:tblLook w:val="04A0" w:firstRow="1" w:lastRow="0" w:firstColumn="1" w:lastColumn="0" w:noHBand="0" w:noVBand="1"/>
      </w:tblPr>
      <w:tblGrid>
        <w:gridCol w:w="715"/>
        <w:gridCol w:w="2610"/>
        <w:gridCol w:w="6030"/>
      </w:tblGrid>
      <w:tr w:rsidRPr="00016CA0" w:rsidR="00E945C1" w:rsidTr="00E945C1" w14:paraId="1EA9F4BD" w14:textId="77777777">
        <w:trPr>
          <w:trHeight w:val="300"/>
        </w:trPr>
        <w:tc>
          <w:tcPr>
            <w:tcW w:w="715" w:type="dxa"/>
            <w:tcBorders>
              <w:top w:val="single" w:color="auto" w:sz="4" w:space="0"/>
              <w:left w:val="single" w:color="auto" w:sz="4" w:space="0"/>
              <w:bottom w:val="single" w:color="auto" w:sz="4" w:space="0"/>
              <w:right w:val="single" w:color="auto" w:sz="4" w:space="0"/>
            </w:tcBorders>
            <w:shd w:val="clear" w:color="000000" w:fill="E2EFD9"/>
            <w:vAlign w:val="center"/>
            <w:hideMark/>
          </w:tcPr>
          <w:p w:rsidRPr="00016CA0" w:rsidR="00E945C1" w:rsidP="00016CA0" w:rsidRDefault="00E945C1" w14:paraId="512EF7CD" w14:textId="77777777">
            <w:pPr>
              <w:spacing w:before="0" w:line="360" w:lineRule="auto"/>
              <w:contextualSpacing w:val="0"/>
              <w:jc w:val="center"/>
              <w:rPr>
                <w:rFonts w:eastAsia="Times New Roman"/>
                <w:b/>
                <w:bCs/>
                <w:color w:val="000000"/>
                <w:szCs w:val="24"/>
              </w:rPr>
            </w:pPr>
            <w:r w:rsidRPr="00016CA0">
              <w:rPr>
                <w:rFonts w:eastAsia="Times New Roman"/>
                <w:b/>
                <w:bCs/>
                <w:szCs w:val="24"/>
              </w:rPr>
              <w:t>STT</w:t>
            </w:r>
          </w:p>
        </w:tc>
        <w:tc>
          <w:tcPr>
            <w:tcW w:w="2610" w:type="dxa"/>
            <w:tcBorders>
              <w:top w:val="single" w:color="auto" w:sz="4" w:space="0"/>
              <w:left w:val="nil"/>
              <w:bottom w:val="single" w:color="auto" w:sz="4" w:space="0"/>
              <w:right w:val="single" w:color="auto" w:sz="4" w:space="0"/>
            </w:tcBorders>
            <w:shd w:val="clear" w:color="000000" w:fill="E2EFD9"/>
            <w:vAlign w:val="center"/>
            <w:hideMark/>
          </w:tcPr>
          <w:p w:rsidRPr="00016CA0" w:rsidR="00E945C1" w:rsidP="00016CA0" w:rsidRDefault="00E945C1" w14:paraId="11E55422" w14:textId="77777777">
            <w:pPr>
              <w:spacing w:before="0" w:line="360" w:lineRule="auto"/>
              <w:contextualSpacing w:val="0"/>
              <w:jc w:val="center"/>
              <w:rPr>
                <w:rFonts w:eastAsia="Times New Roman"/>
                <w:b/>
                <w:bCs/>
                <w:color w:val="000000"/>
                <w:szCs w:val="24"/>
              </w:rPr>
            </w:pPr>
            <w:proofErr w:type="spellStart"/>
            <w:r w:rsidRPr="00016CA0">
              <w:rPr>
                <w:rFonts w:eastAsia="Times New Roman"/>
                <w:b/>
                <w:bCs/>
                <w:szCs w:val="24"/>
              </w:rPr>
              <w:t>Tên</w:t>
            </w:r>
            <w:proofErr w:type="spellEnd"/>
            <w:r w:rsidRPr="00016CA0">
              <w:rPr>
                <w:rFonts w:eastAsia="Times New Roman"/>
                <w:b/>
                <w:bCs/>
                <w:szCs w:val="24"/>
              </w:rPr>
              <w:t xml:space="preserve"> object</w:t>
            </w:r>
          </w:p>
        </w:tc>
        <w:tc>
          <w:tcPr>
            <w:tcW w:w="6030" w:type="dxa"/>
            <w:tcBorders>
              <w:top w:val="single" w:color="auto" w:sz="4" w:space="0"/>
              <w:left w:val="nil"/>
              <w:bottom w:val="single" w:color="auto" w:sz="4" w:space="0"/>
              <w:right w:val="single" w:color="auto" w:sz="4" w:space="0"/>
            </w:tcBorders>
            <w:shd w:val="clear" w:color="000000" w:fill="E2EFD9"/>
            <w:vAlign w:val="center"/>
            <w:hideMark/>
          </w:tcPr>
          <w:p w:rsidRPr="00016CA0" w:rsidR="00E945C1" w:rsidP="00016CA0" w:rsidRDefault="00E945C1" w14:paraId="25D95BF8" w14:textId="77777777">
            <w:pPr>
              <w:spacing w:before="0" w:line="360" w:lineRule="auto"/>
              <w:contextualSpacing w:val="0"/>
              <w:jc w:val="center"/>
              <w:rPr>
                <w:rFonts w:eastAsia="Times New Roman"/>
                <w:b/>
                <w:bCs/>
                <w:color w:val="000000"/>
                <w:szCs w:val="24"/>
              </w:rPr>
            </w:pPr>
            <w:proofErr w:type="spellStart"/>
            <w:r w:rsidRPr="00016CA0">
              <w:rPr>
                <w:rFonts w:eastAsia="Times New Roman"/>
                <w:b/>
                <w:bCs/>
                <w:szCs w:val="24"/>
              </w:rPr>
              <w:t>Mô</w:t>
            </w:r>
            <w:proofErr w:type="spellEnd"/>
            <w:r w:rsidRPr="00016CA0">
              <w:rPr>
                <w:rFonts w:eastAsia="Times New Roman"/>
                <w:b/>
                <w:bCs/>
                <w:szCs w:val="24"/>
              </w:rPr>
              <w:t xml:space="preserve"> </w:t>
            </w:r>
            <w:proofErr w:type="spellStart"/>
            <w:r w:rsidRPr="00016CA0">
              <w:rPr>
                <w:rFonts w:eastAsia="Times New Roman"/>
                <w:b/>
                <w:bCs/>
                <w:szCs w:val="24"/>
              </w:rPr>
              <w:t>tả</w:t>
            </w:r>
            <w:proofErr w:type="spellEnd"/>
          </w:p>
        </w:tc>
      </w:tr>
      <w:tr w:rsidRPr="00016CA0" w:rsidR="00E945C1" w:rsidTr="00E945C1" w14:paraId="64FEA2DA" w14:textId="77777777">
        <w:trPr>
          <w:trHeight w:val="620"/>
        </w:trPr>
        <w:tc>
          <w:tcPr>
            <w:tcW w:w="715" w:type="dxa"/>
            <w:tcBorders>
              <w:top w:val="nil"/>
              <w:left w:val="single" w:color="auto" w:sz="4" w:space="0"/>
              <w:bottom w:val="single" w:color="auto" w:sz="4" w:space="0"/>
              <w:right w:val="single" w:color="auto" w:sz="4" w:space="0"/>
            </w:tcBorders>
            <w:shd w:val="clear" w:color="auto" w:fill="auto"/>
            <w:vAlign w:val="center"/>
            <w:hideMark/>
          </w:tcPr>
          <w:p w:rsidRPr="00016CA0" w:rsidR="00E945C1" w:rsidP="00016CA0" w:rsidRDefault="00E945C1" w14:paraId="791EC09C"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1</w:t>
            </w:r>
          </w:p>
        </w:tc>
        <w:tc>
          <w:tcPr>
            <w:tcW w:w="261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2BD02B97"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Object Permissions (Quyền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Object)</w:t>
            </w:r>
          </w:p>
        </w:tc>
        <w:tc>
          <w:tcPr>
            <w:tcW w:w="603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6C2510B3" w14:textId="77777777">
            <w:pPr>
              <w:spacing w:before="0" w:line="360" w:lineRule="auto"/>
              <w:contextualSpacing w:val="0"/>
              <w:rPr>
                <w:rFonts w:eastAsia="Times New Roman"/>
                <w:color w:val="000000"/>
                <w:szCs w:val="24"/>
              </w:rPr>
            </w:pPr>
            <w:r w:rsidRPr="00016CA0">
              <w:rPr>
                <w:rFonts w:eastAsia="Times New Roman"/>
                <w:color w:val="000000"/>
                <w:szCs w:val="24"/>
              </w:rPr>
              <w:t xml:space="preserve">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object </w:t>
            </w:r>
            <w:proofErr w:type="spellStart"/>
            <w:r w:rsidRPr="00016CA0">
              <w:rPr>
                <w:rFonts w:eastAsia="Times New Roman"/>
                <w:color w:val="000000"/>
                <w:szCs w:val="24"/>
              </w:rPr>
              <w:t>như</w:t>
            </w:r>
            <w:proofErr w:type="spellEnd"/>
            <w:r w:rsidRPr="00016CA0">
              <w:rPr>
                <w:rFonts w:eastAsia="Times New Roman"/>
                <w:color w:val="000000"/>
                <w:szCs w:val="24"/>
              </w:rPr>
              <w:t xml:space="preserve"> Account, Contact, Opportunity, v.v., </w:t>
            </w:r>
            <w:proofErr w:type="spellStart"/>
            <w:r w:rsidRPr="00016CA0">
              <w:rPr>
                <w:rFonts w:eastAsia="Times New Roman"/>
                <w:color w:val="000000"/>
                <w:szCs w:val="24"/>
              </w:rPr>
              <w:t>với</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quyền</w:t>
            </w:r>
            <w:proofErr w:type="spellEnd"/>
            <w:r w:rsidRPr="00016CA0">
              <w:rPr>
                <w:rFonts w:eastAsia="Times New Roman"/>
                <w:color w:val="000000"/>
                <w:szCs w:val="24"/>
              </w:rPr>
              <w:t xml:space="preserve"> </w:t>
            </w:r>
            <w:proofErr w:type="spellStart"/>
            <w:r w:rsidRPr="00016CA0">
              <w:rPr>
                <w:rFonts w:eastAsia="Times New Roman"/>
                <w:color w:val="000000"/>
                <w:szCs w:val="24"/>
              </w:rPr>
              <w:t>cụ</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như</w:t>
            </w:r>
            <w:proofErr w:type="spellEnd"/>
          </w:p>
        </w:tc>
      </w:tr>
      <w:tr w:rsidRPr="00016CA0" w:rsidR="00E945C1" w:rsidTr="00E945C1" w14:paraId="7A38BA6C" w14:textId="77777777">
        <w:trPr>
          <w:trHeight w:val="930"/>
        </w:trPr>
        <w:tc>
          <w:tcPr>
            <w:tcW w:w="715" w:type="dxa"/>
            <w:tcBorders>
              <w:top w:val="nil"/>
              <w:left w:val="single" w:color="auto" w:sz="4" w:space="0"/>
              <w:bottom w:val="single" w:color="auto" w:sz="4" w:space="0"/>
              <w:right w:val="single" w:color="auto" w:sz="4" w:space="0"/>
            </w:tcBorders>
            <w:shd w:val="clear" w:color="auto" w:fill="auto"/>
            <w:vAlign w:val="center"/>
            <w:hideMark/>
          </w:tcPr>
          <w:p w:rsidRPr="00016CA0" w:rsidR="00E945C1" w:rsidP="00016CA0" w:rsidRDefault="00E945C1" w14:paraId="17BA80E8"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2</w:t>
            </w:r>
          </w:p>
        </w:tc>
        <w:tc>
          <w:tcPr>
            <w:tcW w:w="261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68EFF37C"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Field Permissions (Quyền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Trường </w:t>
            </w:r>
            <w:proofErr w:type="spellStart"/>
            <w:r w:rsidRPr="00016CA0">
              <w:rPr>
                <w:rFonts w:eastAsia="Times New Roman"/>
                <w:color w:val="000000"/>
                <w:szCs w:val="24"/>
              </w:rPr>
              <w:t>dữ</w:t>
            </w:r>
            <w:proofErr w:type="spellEnd"/>
            <w:r w:rsidRPr="00016CA0">
              <w:rPr>
                <w:rFonts w:eastAsia="Times New Roman"/>
                <w:color w:val="000000"/>
                <w:szCs w:val="24"/>
              </w:rPr>
              <w:t xml:space="preserve"> </w:t>
            </w:r>
            <w:proofErr w:type="spellStart"/>
            <w:r w:rsidRPr="00016CA0">
              <w:rPr>
                <w:rFonts w:eastAsia="Times New Roman"/>
                <w:color w:val="000000"/>
                <w:szCs w:val="24"/>
              </w:rPr>
              <w:t>liệu</w:t>
            </w:r>
            <w:proofErr w:type="spellEnd"/>
            <w:r w:rsidRPr="00016CA0">
              <w:rPr>
                <w:rFonts w:eastAsia="Times New Roman"/>
                <w:color w:val="000000"/>
                <w:szCs w:val="24"/>
              </w:rPr>
              <w:t>)</w:t>
            </w:r>
          </w:p>
        </w:tc>
        <w:tc>
          <w:tcPr>
            <w:tcW w:w="603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585CC685" w14:textId="77777777">
            <w:pPr>
              <w:spacing w:before="0" w:line="360" w:lineRule="auto"/>
              <w:contextualSpacing w:val="0"/>
              <w:rPr>
                <w:rFonts w:eastAsia="Times New Roman"/>
                <w:color w:val="000000"/>
                <w:szCs w:val="24"/>
              </w:rPr>
            </w:pPr>
            <w:proofErr w:type="spellStart"/>
            <w:r w:rsidRPr="00016CA0">
              <w:rPr>
                <w:rFonts w:eastAsia="Times New Roman"/>
                <w:color w:val="000000"/>
                <w:szCs w:val="24"/>
              </w:rPr>
              <w:t>Xác</w:t>
            </w:r>
            <w:proofErr w:type="spellEnd"/>
            <w:r w:rsidRPr="00016CA0">
              <w:rPr>
                <w:rFonts w:eastAsia="Times New Roman"/>
                <w:color w:val="000000"/>
                <w:szCs w:val="24"/>
              </w:rPr>
              <w:t xml:space="preserve"> </w:t>
            </w:r>
            <w:proofErr w:type="spellStart"/>
            <w:r w:rsidRPr="00016CA0">
              <w:rPr>
                <w:rFonts w:eastAsia="Times New Roman"/>
                <w:color w:val="000000"/>
                <w:szCs w:val="24"/>
              </w:rPr>
              <w:t>định</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xem</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chỉnh</w:t>
            </w:r>
            <w:proofErr w:type="spellEnd"/>
            <w:r w:rsidRPr="00016CA0">
              <w:rPr>
                <w:rFonts w:eastAsia="Times New Roman"/>
                <w:color w:val="000000"/>
                <w:szCs w:val="24"/>
              </w:rPr>
              <w:t xml:space="preserve"> </w:t>
            </w:r>
            <w:proofErr w:type="spellStart"/>
            <w:r w:rsidRPr="00016CA0">
              <w:rPr>
                <w:rFonts w:eastAsia="Times New Roman"/>
                <w:color w:val="000000"/>
                <w:szCs w:val="24"/>
              </w:rPr>
              <w:t>sửa</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trường</w:t>
            </w:r>
            <w:proofErr w:type="spellEnd"/>
            <w:r w:rsidRPr="00016CA0">
              <w:rPr>
                <w:rFonts w:eastAsia="Times New Roman"/>
                <w:color w:val="000000"/>
                <w:szCs w:val="24"/>
              </w:rPr>
              <w:t xml:space="preserve"> (fields) </w:t>
            </w:r>
            <w:proofErr w:type="spellStart"/>
            <w:r w:rsidRPr="00016CA0">
              <w:rPr>
                <w:rFonts w:eastAsia="Times New Roman"/>
                <w:color w:val="000000"/>
                <w:szCs w:val="24"/>
              </w:rPr>
              <w:t>cụ</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object. </w:t>
            </w:r>
            <w:proofErr w:type="spellStart"/>
            <w:r w:rsidRPr="00016CA0">
              <w:rPr>
                <w:rFonts w:eastAsia="Times New Roman"/>
                <w:color w:val="000000"/>
                <w:szCs w:val="24"/>
              </w:rPr>
              <w:t>Ví</w:t>
            </w:r>
            <w:proofErr w:type="spellEnd"/>
            <w:r w:rsidRPr="00016CA0">
              <w:rPr>
                <w:rFonts w:eastAsia="Times New Roman"/>
                <w:color w:val="000000"/>
                <w:szCs w:val="24"/>
              </w:rPr>
              <w:t xml:space="preserve"> </w:t>
            </w:r>
            <w:proofErr w:type="spellStart"/>
            <w:r w:rsidRPr="00016CA0">
              <w:rPr>
                <w:rFonts w:eastAsia="Times New Roman"/>
                <w:color w:val="000000"/>
                <w:szCs w:val="24"/>
              </w:rPr>
              <w:t>dụ</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thấy</w:t>
            </w:r>
            <w:proofErr w:type="spellEnd"/>
            <w:r w:rsidRPr="00016CA0">
              <w:rPr>
                <w:rFonts w:eastAsia="Times New Roman"/>
                <w:color w:val="000000"/>
                <w:szCs w:val="24"/>
              </w:rPr>
              <w:t xml:space="preserve"> </w:t>
            </w:r>
            <w:proofErr w:type="spellStart"/>
            <w:r w:rsidRPr="00016CA0">
              <w:rPr>
                <w:rFonts w:eastAsia="Times New Roman"/>
                <w:color w:val="000000"/>
                <w:szCs w:val="24"/>
              </w:rPr>
              <w:t>trường</w:t>
            </w:r>
            <w:proofErr w:type="spellEnd"/>
            <w:r w:rsidRPr="00016CA0">
              <w:rPr>
                <w:rFonts w:eastAsia="Times New Roman"/>
                <w:color w:val="000000"/>
                <w:szCs w:val="24"/>
              </w:rPr>
              <w:t xml:space="preserve">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điện</w:t>
            </w:r>
            <w:proofErr w:type="spellEnd"/>
            <w:r w:rsidRPr="00016CA0">
              <w:rPr>
                <w:rFonts w:eastAsia="Times New Roman"/>
                <w:color w:val="000000"/>
                <w:szCs w:val="24"/>
              </w:rPr>
              <w:t xml:space="preserve"> </w:t>
            </w:r>
            <w:proofErr w:type="spellStart"/>
            <w:r w:rsidRPr="00016CA0">
              <w:rPr>
                <w:rFonts w:eastAsia="Times New Roman"/>
                <w:color w:val="000000"/>
                <w:szCs w:val="24"/>
              </w:rPr>
              <w:t>thoại</w:t>
            </w:r>
            <w:proofErr w:type="spellEnd"/>
            <w:r w:rsidRPr="00016CA0">
              <w:rPr>
                <w:rFonts w:eastAsia="Times New Roman"/>
                <w:color w:val="000000"/>
                <w:szCs w:val="24"/>
              </w:rPr>
              <w:t xml:space="preserve">" </w:t>
            </w:r>
            <w:proofErr w:type="spellStart"/>
            <w:r w:rsidRPr="00016CA0">
              <w:rPr>
                <w:rFonts w:eastAsia="Times New Roman"/>
                <w:color w:val="000000"/>
                <w:szCs w:val="24"/>
              </w:rPr>
              <w:t>nhưng</w:t>
            </w:r>
            <w:proofErr w:type="spellEnd"/>
            <w:r w:rsidRPr="00016CA0">
              <w:rPr>
                <w:rFonts w:eastAsia="Times New Roman"/>
                <w:color w:val="000000"/>
                <w:szCs w:val="24"/>
              </w:rPr>
              <w:t xml:space="preserve"> </w:t>
            </w:r>
            <w:proofErr w:type="spellStart"/>
            <w:r w:rsidRPr="00016CA0">
              <w:rPr>
                <w:rFonts w:eastAsia="Times New Roman"/>
                <w:color w:val="000000"/>
                <w:szCs w:val="24"/>
              </w:rPr>
              <w:t>không</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chỉnh</w:t>
            </w:r>
            <w:proofErr w:type="spellEnd"/>
            <w:r w:rsidRPr="00016CA0">
              <w:rPr>
                <w:rFonts w:eastAsia="Times New Roman"/>
                <w:color w:val="000000"/>
                <w:szCs w:val="24"/>
              </w:rPr>
              <w:t xml:space="preserve"> </w:t>
            </w:r>
            <w:proofErr w:type="spellStart"/>
            <w:r w:rsidRPr="00016CA0">
              <w:rPr>
                <w:rFonts w:eastAsia="Times New Roman"/>
                <w:color w:val="000000"/>
                <w:szCs w:val="24"/>
              </w:rPr>
              <w:t>sửa</w:t>
            </w:r>
            <w:proofErr w:type="spellEnd"/>
            <w:r w:rsidRPr="00016CA0">
              <w:rPr>
                <w:rFonts w:eastAsia="Times New Roman"/>
                <w:color w:val="000000"/>
                <w:szCs w:val="24"/>
              </w:rPr>
              <w:t xml:space="preserve"> </w:t>
            </w:r>
            <w:proofErr w:type="spellStart"/>
            <w:r w:rsidRPr="00016CA0">
              <w:rPr>
                <w:rFonts w:eastAsia="Times New Roman"/>
                <w:color w:val="000000"/>
                <w:szCs w:val="24"/>
              </w:rPr>
              <w:t>nó</w:t>
            </w:r>
            <w:proofErr w:type="spellEnd"/>
            <w:r w:rsidRPr="00016CA0">
              <w:rPr>
                <w:rFonts w:eastAsia="Times New Roman"/>
                <w:color w:val="000000"/>
                <w:szCs w:val="24"/>
              </w:rPr>
              <w:t>.</w:t>
            </w:r>
          </w:p>
        </w:tc>
      </w:tr>
      <w:tr w:rsidRPr="00016CA0" w:rsidR="00E945C1" w:rsidTr="00E945C1" w14:paraId="3B045B26" w14:textId="77777777">
        <w:trPr>
          <w:trHeight w:val="310"/>
        </w:trPr>
        <w:tc>
          <w:tcPr>
            <w:tcW w:w="715" w:type="dxa"/>
            <w:tcBorders>
              <w:top w:val="nil"/>
              <w:left w:val="single" w:color="auto" w:sz="4" w:space="0"/>
              <w:bottom w:val="single" w:color="auto" w:sz="4" w:space="0"/>
              <w:right w:val="single" w:color="auto" w:sz="4" w:space="0"/>
            </w:tcBorders>
            <w:shd w:val="clear" w:color="auto" w:fill="auto"/>
            <w:vAlign w:val="center"/>
            <w:hideMark/>
          </w:tcPr>
          <w:p w:rsidRPr="00016CA0" w:rsidR="00E945C1" w:rsidP="00016CA0" w:rsidRDefault="00E945C1" w14:paraId="6D54C6D4"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3</w:t>
            </w:r>
          </w:p>
        </w:tc>
        <w:tc>
          <w:tcPr>
            <w:tcW w:w="261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685CAE1F"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Tab Settings (Cài </w:t>
            </w:r>
            <w:proofErr w:type="spellStart"/>
            <w:r w:rsidRPr="00016CA0">
              <w:rPr>
                <w:rFonts w:eastAsia="Times New Roman"/>
                <w:color w:val="000000"/>
                <w:szCs w:val="24"/>
              </w:rPr>
              <w:t>đặt</w:t>
            </w:r>
            <w:proofErr w:type="spellEnd"/>
            <w:r w:rsidRPr="00016CA0">
              <w:rPr>
                <w:rFonts w:eastAsia="Times New Roman"/>
                <w:color w:val="000000"/>
                <w:szCs w:val="24"/>
              </w:rPr>
              <w:t xml:space="preserve"> Tab)</w:t>
            </w:r>
          </w:p>
        </w:tc>
        <w:tc>
          <w:tcPr>
            <w:tcW w:w="603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4690C5E2" w14:textId="77777777">
            <w:pPr>
              <w:spacing w:before="0" w:line="360" w:lineRule="auto"/>
              <w:contextualSpacing w:val="0"/>
              <w:rPr>
                <w:rFonts w:eastAsia="Times New Roman"/>
                <w:color w:val="000000"/>
                <w:szCs w:val="24"/>
              </w:rPr>
            </w:pPr>
            <w:r w:rsidRPr="00016CA0">
              <w:rPr>
                <w:rFonts w:eastAsia="Times New Roman"/>
                <w:color w:val="000000"/>
                <w:szCs w:val="24"/>
              </w:rPr>
              <w:t xml:space="preserve">Quy </w:t>
            </w:r>
            <w:proofErr w:type="spellStart"/>
            <w:r w:rsidRPr="00016CA0">
              <w:rPr>
                <w:rFonts w:eastAsia="Times New Roman"/>
                <w:color w:val="000000"/>
                <w:szCs w:val="24"/>
              </w:rPr>
              <w:t>định</w:t>
            </w:r>
            <w:proofErr w:type="spellEnd"/>
            <w:r w:rsidRPr="00016CA0">
              <w:rPr>
                <w:rFonts w:eastAsia="Times New Roman"/>
                <w:color w:val="000000"/>
                <w:szCs w:val="24"/>
              </w:rPr>
              <w:t xml:space="preserve"> </w:t>
            </w:r>
            <w:proofErr w:type="spellStart"/>
            <w:r w:rsidRPr="00016CA0">
              <w:rPr>
                <w:rFonts w:eastAsia="Times New Roman"/>
                <w:color w:val="000000"/>
                <w:szCs w:val="24"/>
              </w:rPr>
              <w:t>cách</w:t>
            </w:r>
            <w:proofErr w:type="spellEnd"/>
            <w:r w:rsidRPr="00016CA0">
              <w:rPr>
                <w:rFonts w:eastAsia="Times New Roman"/>
                <w:color w:val="000000"/>
                <w:szCs w:val="24"/>
              </w:rPr>
              <w:t xml:space="preserve"> tab </w:t>
            </w:r>
            <w:proofErr w:type="spellStart"/>
            <w:r w:rsidRPr="00016CA0">
              <w:rPr>
                <w:rFonts w:eastAsia="Times New Roman"/>
                <w:color w:val="000000"/>
                <w:szCs w:val="24"/>
              </w:rPr>
              <w:t>của</w:t>
            </w:r>
            <w:proofErr w:type="spellEnd"/>
            <w:r w:rsidRPr="00016CA0">
              <w:rPr>
                <w:rFonts w:eastAsia="Times New Roman"/>
                <w:color w:val="000000"/>
                <w:szCs w:val="24"/>
              </w:rPr>
              <w:t xml:space="preserve"> object </w:t>
            </w:r>
            <w:proofErr w:type="spellStart"/>
            <w:r w:rsidRPr="00016CA0">
              <w:rPr>
                <w:rFonts w:eastAsia="Times New Roman"/>
                <w:color w:val="000000"/>
                <w:szCs w:val="24"/>
              </w:rPr>
              <w:t>hiển</w:t>
            </w:r>
            <w:proofErr w:type="spellEnd"/>
            <w:r w:rsidRPr="00016CA0">
              <w:rPr>
                <w:rFonts w:eastAsia="Times New Roman"/>
                <w:color w:val="000000"/>
                <w:szCs w:val="24"/>
              </w:rPr>
              <w:t xml:space="preserve"> </w:t>
            </w:r>
            <w:proofErr w:type="spellStart"/>
            <w:r w:rsidRPr="00016CA0">
              <w:rPr>
                <w:rFonts w:eastAsia="Times New Roman"/>
                <w:color w:val="000000"/>
                <w:szCs w:val="24"/>
              </w:rPr>
              <w:t>thị</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p>
        </w:tc>
      </w:tr>
      <w:tr w:rsidRPr="00016CA0" w:rsidR="00E945C1" w:rsidTr="00E945C1" w14:paraId="0179411F" w14:textId="77777777">
        <w:trPr>
          <w:trHeight w:val="620"/>
        </w:trPr>
        <w:tc>
          <w:tcPr>
            <w:tcW w:w="715" w:type="dxa"/>
            <w:tcBorders>
              <w:top w:val="nil"/>
              <w:left w:val="single" w:color="auto" w:sz="4" w:space="0"/>
              <w:bottom w:val="single" w:color="auto" w:sz="4" w:space="0"/>
              <w:right w:val="single" w:color="auto" w:sz="4" w:space="0"/>
            </w:tcBorders>
            <w:shd w:val="clear" w:color="auto" w:fill="auto"/>
            <w:vAlign w:val="center"/>
            <w:hideMark/>
          </w:tcPr>
          <w:p w:rsidRPr="00016CA0" w:rsidR="00E945C1" w:rsidP="00016CA0" w:rsidRDefault="00E945C1" w14:paraId="312997CC"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4</w:t>
            </w:r>
          </w:p>
        </w:tc>
        <w:tc>
          <w:tcPr>
            <w:tcW w:w="261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23B14288"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App Permissions (Quyền </w:t>
            </w:r>
            <w:proofErr w:type="spellStart"/>
            <w:r w:rsidRPr="00016CA0">
              <w:rPr>
                <w:rFonts w:eastAsia="Times New Roman"/>
                <w:color w:val="000000"/>
                <w:szCs w:val="24"/>
              </w:rPr>
              <w:t>ứng</w:t>
            </w:r>
            <w:proofErr w:type="spellEnd"/>
            <w:r w:rsidRPr="00016CA0">
              <w:rPr>
                <w:rFonts w:eastAsia="Times New Roman"/>
                <w:color w:val="000000"/>
                <w:szCs w:val="24"/>
              </w:rPr>
              <w:t xml:space="preserve"> </w:t>
            </w:r>
            <w:proofErr w:type="spellStart"/>
            <w:r w:rsidRPr="00016CA0">
              <w:rPr>
                <w:rFonts w:eastAsia="Times New Roman"/>
                <w:color w:val="000000"/>
                <w:szCs w:val="24"/>
              </w:rPr>
              <w:t>dụng</w:t>
            </w:r>
            <w:proofErr w:type="spellEnd"/>
            <w:r w:rsidRPr="00016CA0">
              <w:rPr>
                <w:rFonts w:eastAsia="Times New Roman"/>
                <w:color w:val="000000"/>
                <w:szCs w:val="24"/>
              </w:rPr>
              <w:t>)</w:t>
            </w:r>
          </w:p>
        </w:tc>
        <w:tc>
          <w:tcPr>
            <w:tcW w:w="603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62521194" w14:textId="77777777">
            <w:pPr>
              <w:spacing w:before="0" w:line="360" w:lineRule="auto"/>
              <w:contextualSpacing w:val="0"/>
              <w:rPr>
                <w:rFonts w:eastAsia="Times New Roman"/>
                <w:color w:val="000000"/>
                <w:szCs w:val="24"/>
              </w:rPr>
            </w:pPr>
            <w:r w:rsidRPr="00016CA0">
              <w:rPr>
                <w:rFonts w:eastAsia="Times New Roman"/>
                <w:color w:val="000000"/>
                <w:szCs w:val="24"/>
              </w:rPr>
              <w:t xml:space="preserve">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ứng</w:t>
            </w:r>
            <w:proofErr w:type="spellEnd"/>
            <w:r w:rsidRPr="00016CA0">
              <w:rPr>
                <w:rFonts w:eastAsia="Times New Roman"/>
                <w:color w:val="000000"/>
                <w:szCs w:val="24"/>
              </w:rPr>
              <w:t xml:space="preserve"> </w:t>
            </w:r>
            <w:proofErr w:type="spellStart"/>
            <w:r w:rsidRPr="00016CA0">
              <w:rPr>
                <w:rFonts w:eastAsia="Times New Roman"/>
                <w:color w:val="000000"/>
                <w:szCs w:val="24"/>
              </w:rPr>
              <w:t>dụng</w:t>
            </w:r>
            <w:proofErr w:type="spellEnd"/>
            <w:r w:rsidRPr="00016CA0">
              <w:rPr>
                <w:rFonts w:eastAsia="Times New Roman"/>
                <w:color w:val="000000"/>
                <w:szCs w:val="24"/>
              </w:rPr>
              <w:t xml:space="preserve"> (app) </w:t>
            </w:r>
            <w:proofErr w:type="spellStart"/>
            <w:r w:rsidRPr="00016CA0">
              <w:rPr>
                <w:rFonts w:eastAsia="Times New Roman"/>
                <w:color w:val="000000"/>
                <w:szCs w:val="24"/>
              </w:rPr>
              <w:t>trong</w:t>
            </w:r>
            <w:proofErr w:type="spellEnd"/>
            <w:r w:rsidRPr="00016CA0">
              <w:rPr>
                <w:rFonts w:eastAsia="Times New Roman"/>
                <w:color w:val="000000"/>
                <w:szCs w:val="24"/>
              </w:rPr>
              <w:t xml:space="preserve"> Salesforce, </w:t>
            </w:r>
            <w:proofErr w:type="spellStart"/>
            <w:r w:rsidRPr="00016CA0">
              <w:rPr>
                <w:rFonts w:eastAsia="Times New Roman"/>
                <w:color w:val="000000"/>
                <w:szCs w:val="24"/>
              </w:rPr>
              <w:t>như</w:t>
            </w:r>
            <w:proofErr w:type="spellEnd"/>
            <w:r w:rsidRPr="00016CA0">
              <w:rPr>
                <w:rFonts w:eastAsia="Times New Roman"/>
                <w:color w:val="000000"/>
                <w:szCs w:val="24"/>
              </w:rPr>
              <w:t xml:space="preserve"> Sales, Service,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Custom Apps</w:t>
            </w:r>
          </w:p>
        </w:tc>
      </w:tr>
      <w:tr w:rsidRPr="00016CA0" w:rsidR="00E945C1" w:rsidTr="00E945C1" w14:paraId="55F85903" w14:textId="77777777">
        <w:trPr>
          <w:trHeight w:val="620"/>
        </w:trPr>
        <w:tc>
          <w:tcPr>
            <w:tcW w:w="715" w:type="dxa"/>
            <w:tcBorders>
              <w:top w:val="nil"/>
              <w:left w:val="single" w:color="auto" w:sz="4" w:space="0"/>
              <w:bottom w:val="single" w:color="auto" w:sz="4" w:space="0"/>
              <w:right w:val="single" w:color="auto" w:sz="4" w:space="0"/>
            </w:tcBorders>
            <w:shd w:val="clear" w:color="auto" w:fill="auto"/>
            <w:vAlign w:val="center"/>
            <w:hideMark/>
          </w:tcPr>
          <w:p w:rsidRPr="00016CA0" w:rsidR="00E945C1" w:rsidP="00016CA0" w:rsidRDefault="00E945C1" w14:paraId="23C3FA63"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5</w:t>
            </w:r>
          </w:p>
        </w:tc>
        <w:tc>
          <w:tcPr>
            <w:tcW w:w="261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30695D51"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Record Type Settings (Cài </w:t>
            </w:r>
            <w:proofErr w:type="spellStart"/>
            <w:r w:rsidRPr="00016CA0">
              <w:rPr>
                <w:rFonts w:eastAsia="Times New Roman"/>
                <w:color w:val="000000"/>
                <w:szCs w:val="24"/>
              </w:rPr>
              <w:t>đặt</w:t>
            </w:r>
            <w:proofErr w:type="spellEnd"/>
            <w:r w:rsidRPr="00016CA0">
              <w:rPr>
                <w:rFonts w:eastAsia="Times New Roman"/>
                <w:color w:val="000000"/>
                <w:szCs w:val="24"/>
              </w:rPr>
              <w:t xml:space="preserve"> </w:t>
            </w:r>
            <w:proofErr w:type="spellStart"/>
            <w:r w:rsidRPr="00016CA0">
              <w:rPr>
                <w:rFonts w:eastAsia="Times New Roman"/>
                <w:color w:val="000000"/>
                <w:szCs w:val="24"/>
              </w:rPr>
              <w:t>loại</w:t>
            </w:r>
            <w:proofErr w:type="spellEnd"/>
            <w:r w:rsidRPr="00016CA0">
              <w:rPr>
                <w:rFonts w:eastAsia="Times New Roman"/>
                <w:color w:val="000000"/>
                <w:szCs w:val="24"/>
              </w:rPr>
              <w:t xml:space="preserve"> </w:t>
            </w:r>
            <w:proofErr w:type="spellStart"/>
            <w:r w:rsidRPr="00016CA0">
              <w:rPr>
                <w:rFonts w:eastAsia="Times New Roman"/>
                <w:color w:val="000000"/>
                <w:szCs w:val="24"/>
              </w:rPr>
              <w:t>bản</w:t>
            </w:r>
            <w:proofErr w:type="spellEnd"/>
            <w:r w:rsidRPr="00016CA0">
              <w:rPr>
                <w:rFonts w:eastAsia="Times New Roman"/>
                <w:color w:val="000000"/>
                <w:szCs w:val="24"/>
              </w:rPr>
              <w:t xml:space="preserve"> </w:t>
            </w:r>
            <w:proofErr w:type="spellStart"/>
            <w:r w:rsidRPr="00016CA0">
              <w:rPr>
                <w:rFonts w:eastAsia="Times New Roman"/>
                <w:color w:val="000000"/>
                <w:szCs w:val="24"/>
              </w:rPr>
              <w:t>ghi</w:t>
            </w:r>
            <w:proofErr w:type="spellEnd"/>
            <w:r w:rsidRPr="00016CA0">
              <w:rPr>
                <w:rFonts w:eastAsia="Times New Roman"/>
                <w:color w:val="000000"/>
                <w:szCs w:val="24"/>
              </w:rPr>
              <w:t>)</w:t>
            </w:r>
          </w:p>
        </w:tc>
        <w:tc>
          <w:tcPr>
            <w:tcW w:w="603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552DB7FD" w14:textId="77777777">
            <w:pPr>
              <w:spacing w:before="0" w:line="360" w:lineRule="auto"/>
              <w:contextualSpacing w:val="0"/>
              <w:rPr>
                <w:rFonts w:eastAsia="Times New Roman"/>
                <w:color w:val="000000"/>
                <w:szCs w:val="24"/>
              </w:rPr>
            </w:pPr>
            <w:proofErr w:type="spellStart"/>
            <w:r w:rsidRPr="00016CA0">
              <w:rPr>
                <w:rFonts w:eastAsia="Times New Roman"/>
                <w:color w:val="000000"/>
                <w:szCs w:val="24"/>
              </w:rPr>
              <w:t>Xác</w:t>
            </w:r>
            <w:proofErr w:type="spellEnd"/>
            <w:r w:rsidRPr="00016CA0">
              <w:rPr>
                <w:rFonts w:eastAsia="Times New Roman"/>
                <w:color w:val="000000"/>
                <w:szCs w:val="24"/>
              </w:rPr>
              <w:t xml:space="preserve"> </w:t>
            </w:r>
            <w:proofErr w:type="spellStart"/>
            <w:r w:rsidRPr="00016CA0">
              <w:rPr>
                <w:rFonts w:eastAsia="Times New Roman"/>
                <w:color w:val="000000"/>
                <w:szCs w:val="24"/>
              </w:rPr>
              <w:t>định</w:t>
            </w:r>
            <w:proofErr w:type="spellEnd"/>
            <w:r w:rsidRPr="00016CA0">
              <w:rPr>
                <w:rFonts w:eastAsia="Times New Roman"/>
                <w:color w:val="000000"/>
                <w:szCs w:val="24"/>
              </w:rPr>
              <w:t xml:space="preserve"> </w:t>
            </w:r>
            <w:proofErr w:type="spellStart"/>
            <w:r w:rsidRPr="00016CA0">
              <w:rPr>
                <w:rFonts w:eastAsia="Times New Roman"/>
                <w:color w:val="000000"/>
                <w:szCs w:val="24"/>
              </w:rPr>
              <w:t>loại</w:t>
            </w:r>
            <w:proofErr w:type="spellEnd"/>
            <w:r w:rsidRPr="00016CA0">
              <w:rPr>
                <w:rFonts w:eastAsia="Times New Roman"/>
                <w:color w:val="000000"/>
                <w:szCs w:val="24"/>
              </w:rPr>
              <w:t xml:space="preserve"> </w:t>
            </w:r>
            <w:proofErr w:type="spellStart"/>
            <w:r w:rsidRPr="00016CA0">
              <w:rPr>
                <w:rFonts w:eastAsia="Times New Roman"/>
                <w:color w:val="000000"/>
                <w:szCs w:val="24"/>
              </w:rPr>
              <w:t>bản</w:t>
            </w:r>
            <w:proofErr w:type="spellEnd"/>
            <w:r w:rsidRPr="00016CA0">
              <w:rPr>
                <w:rFonts w:eastAsia="Times New Roman"/>
                <w:color w:val="000000"/>
                <w:szCs w:val="24"/>
              </w:rPr>
              <w:t xml:space="preserve"> </w:t>
            </w:r>
            <w:proofErr w:type="spellStart"/>
            <w:r w:rsidRPr="00016CA0">
              <w:rPr>
                <w:rFonts w:eastAsia="Times New Roman"/>
                <w:color w:val="000000"/>
                <w:szCs w:val="24"/>
              </w:rPr>
              <w:t>ghi</w:t>
            </w:r>
            <w:proofErr w:type="spellEnd"/>
            <w:r w:rsidRPr="00016CA0">
              <w:rPr>
                <w:rFonts w:eastAsia="Times New Roman"/>
                <w:color w:val="000000"/>
                <w:szCs w:val="24"/>
              </w:rPr>
              <w:t xml:space="preserve"> (record type) </w:t>
            </w:r>
            <w:proofErr w:type="spellStart"/>
            <w:r w:rsidRPr="00016CA0">
              <w:rPr>
                <w:rFonts w:eastAsia="Times New Roman"/>
                <w:color w:val="000000"/>
                <w:szCs w:val="24"/>
              </w:rPr>
              <w:t>mà</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tạo</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w:t>
            </w:r>
          </w:p>
        </w:tc>
      </w:tr>
      <w:tr w:rsidRPr="00016CA0" w:rsidR="00E945C1" w:rsidTr="00E945C1" w14:paraId="3ACF802E" w14:textId="77777777">
        <w:trPr>
          <w:trHeight w:val="620"/>
        </w:trPr>
        <w:tc>
          <w:tcPr>
            <w:tcW w:w="715" w:type="dxa"/>
            <w:tcBorders>
              <w:top w:val="nil"/>
              <w:left w:val="single" w:color="auto" w:sz="4" w:space="0"/>
              <w:bottom w:val="single" w:color="auto" w:sz="4" w:space="0"/>
              <w:right w:val="single" w:color="auto" w:sz="4" w:space="0"/>
            </w:tcBorders>
            <w:shd w:val="clear" w:color="auto" w:fill="auto"/>
            <w:vAlign w:val="center"/>
            <w:hideMark/>
          </w:tcPr>
          <w:p w:rsidRPr="00016CA0" w:rsidR="00E945C1" w:rsidP="00016CA0" w:rsidRDefault="00E945C1" w14:paraId="337BA00F"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6</w:t>
            </w:r>
          </w:p>
        </w:tc>
        <w:tc>
          <w:tcPr>
            <w:tcW w:w="261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28B81C5E" w14:textId="77777777">
            <w:pPr>
              <w:spacing w:before="0" w:line="360" w:lineRule="auto"/>
              <w:contextualSpacing w:val="0"/>
              <w:jc w:val="left"/>
              <w:rPr>
                <w:rFonts w:eastAsia="Times New Roman"/>
                <w:color w:val="000000"/>
                <w:szCs w:val="24"/>
              </w:rPr>
            </w:pPr>
            <w:r w:rsidRPr="00016CA0">
              <w:rPr>
                <w:rFonts w:eastAsia="Times New Roman"/>
                <w:color w:val="000000"/>
                <w:szCs w:val="24"/>
              </w:rPr>
              <w:t>Page Layouts (</w:t>
            </w:r>
            <w:proofErr w:type="spellStart"/>
            <w:r w:rsidRPr="00016CA0">
              <w:rPr>
                <w:rFonts w:eastAsia="Times New Roman"/>
                <w:color w:val="000000"/>
                <w:szCs w:val="24"/>
              </w:rPr>
              <w:t>Bố</w:t>
            </w:r>
            <w:proofErr w:type="spellEnd"/>
            <w:r w:rsidRPr="00016CA0">
              <w:rPr>
                <w:rFonts w:eastAsia="Times New Roman"/>
                <w:color w:val="000000"/>
                <w:szCs w:val="24"/>
              </w:rPr>
              <w:t xml:space="preserve"> </w:t>
            </w:r>
            <w:proofErr w:type="spellStart"/>
            <w:r w:rsidRPr="00016CA0">
              <w:rPr>
                <w:rFonts w:eastAsia="Times New Roman"/>
                <w:color w:val="000000"/>
                <w:szCs w:val="24"/>
              </w:rPr>
              <w:t>cục</w:t>
            </w:r>
            <w:proofErr w:type="spellEnd"/>
            <w:r w:rsidRPr="00016CA0">
              <w:rPr>
                <w:rFonts w:eastAsia="Times New Roman"/>
                <w:color w:val="000000"/>
                <w:szCs w:val="24"/>
              </w:rPr>
              <w:t xml:space="preserve"> </w:t>
            </w:r>
            <w:proofErr w:type="spellStart"/>
            <w:r w:rsidRPr="00016CA0">
              <w:rPr>
                <w:rFonts w:eastAsia="Times New Roman"/>
                <w:color w:val="000000"/>
                <w:szCs w:val="24"/>
              </w:rPr>
              <w:t>trang</w:t>
            </w:r>
            <w:proofErr w:type="spellEnd"/>
            <w:r w:rsidRPr="00016CA0">
              <w:rPr>
                <w:rFonts w:eastAsia="Times New Roman"/>
                <w:color w:val="000000"/>
                <w:szCs w:val="24"/>
              </w:rPr>
              <w:t>)</w:t>
            </w:r>
          </w:p>
        </w:tc>
        <w:tc>
          <w:tcPr>
            <w:tcW w:w="603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3A250F7A" w14:textId="77777777">
            <w:pPr>
              <w:spacing w:before="0" w:line="360" w:lineRule="auto"/>
              <w:contextualSpacing w:val="0"/>
              <w:rPr>
                <w:rFonts w:eastAsia="Times New Roman"/>
                <w:color w:val="000000"/>
                <w:szCs w:val="24"/>
              </w:rPr>
            </w:pPr>
            <w:proofErr w:type="spellStart"/>
            <w:r w:rsidRPr="00016CA0">
              <w:rPr>
                <w:rFonts w:eastAsia="Times New Roman"/>
                <w:color w:val="000000"/>
                <w:szCs w:val="24"/>
              </w:rPr>
              <w:t>Xác</w:t>
            </w:r>
            <w:proofErr w:type="spellEnd"/>
            <w:r w:rsidRPr="00016CA0">
              <w:rPr>
                <w:rFonts w:eastAsia="Times New Roman"/>
                <w:color w:val="000000"/>
                <w:szCs w:val="24"/>
              </w:rPr>
              <w:t xml:space="preserve"> </w:t>
            </w:r>
            <w:proofErr w:type="spellStart"/>
            <w:r w:rsidRPr="00016CA0">
              <w:rPr>
                <w:rFonts w:eastAsia="Times New Roman"/>
                <w:color w:val="000000"/>
                <w:szCs w:val="24"/>
              </w:rPr>
              <w:t>định</w:t>
            </w:r>
            <w:proofErr w:type="spellEnd"/>
            <w:r w:rsidRPr="00016CA0">
              <w:rPr>
                <w:rFonts w:eastAsia="Times New Roman"/>
                <w:color w:val="000000"/>
                <w:szCs w:val="24"/>
              </w:rPr>
              <w:t xml:space="preserve"> </w:t>
            </w:r>
            <w:proofErr w:type="spellStart"/>
            <w:r w:rsidRPr="00016CA0">
              <w:rPr>
                <w:rFonts w:eastAsia="Times New Roman"/>
                <w:color w:val="000000"/>
                <w:szCs w:val="24"/>
              </w:rPr>
              <w:t>cách</w:t>
            </w:r>
            <w:proofErr w:type="spellEnd"/>
            <w:r w:rsidRPr="00016CA0">
              <w:rPr>
                <w:rFonts w:eastAsia="Times New Roman"/>
                <w:color w:val="000000"/>
                <w:szCs w:val="24"/>
              </w:rPr>
              <w:t xml:space="preserve"> </w:t>
            </w:r>
            <w:proofErr w:type="spellStart"/>
            <w:r w:rsidRPr="00016CA0">
              <w:rPr>
                <w:rFonts w:eastAsia="Times New Roman"/>
                <w:color w:val="000000"/>
                <w:szCs w:val="24"/>
              </w:rPr>
              <w:t>bố</w:t>
            </w:r>
            <w:proofErr w:type="spellEnd"/>
            <w:r w:rsidRPr="00016CA0">
              <w:rPr>
                <w:rFonts w:eastAsia="Times New Roman"/>
                <w:color w:val="000000"/>
                <w:szCs w:val="24"/>
              </w:rPr>
              <w:t xml:space="preserve"> </w:t>
            </w:r>
            <w:proofErr w:type="spellStart"/>
            <w:r w:rsidRPr="00016CA0">
              <w:rPr>
                <w:rFonts w:eastAsia="Times New Roman"/>
                <w:color w:val="000000"/>
                <w:szCs w:val="24"/>
              </w:rPr>
              <w:t>trí</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trường</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phần</w:t>
            </w:r>
            <w:proofErr w:type="spellEnd"/>
            <w:r w:rsidRPr="00016CA0">
              <w:rPr>
                <w:rFonts w:eastAsia="Times New Roman"/>
                <w:color w:val="000000"/>
                <w:szCs w:val="24"/>
              </w:rPr>
              <w:t xml:space="preserve"> </w:t>
            </w:r>
            <w:proofErr w:type="spellStart"/>
            <w:r w:rsidRPr="00016CA0">
              <w:rPr>
                <w:rFonts w:eastAsia="Times New Roman"/>
                <w:color w:val="000000"/>
                <w:szCs w:val="24"/>
              </w:rPr>
              <w:t>trên</w:t>
            </w:r>
            <w:proofErr w:type="spellEnd"/>
            <w:r w:rsidRPr="00016CA0">
              <w:rPr>
                <w:rFonts w:eastAsia="Times New Roman"/>
                <w:color w:val="000000"/>
                <w:szCs w:val="24"/>
              </w:rPr>
              <w:t xml:space="preserve"> </w:t>
            </w:r>
            <w:proofErr w:type="spellStart"/>
            <w:r w:rsidRPr="00016CA0">
              <w:rPr>
                <w:rFonts w:eastAsia="Times New Roman"/>
                <w:color w:val="000000"/>
                <w:szCs w:val="24"/>
              </w:rPr>
              <w:t>trang</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object. </w:t>
            </w:r>
            <w:proofErr w:type="spellStart"/>
            <w:r w:rsidRPr="00016CA0">
              <w:rPr>
                <w:rFonts w:eastAsia="Times New Roman"/>
                <w:color w:val="000000"/>
                <w:szCs w:val="24"/>
              </w:rPr>
              <w:t>Mỗi</w:t>
            </w:r>
            <w:proofErr w:type="spellEnd"/>
            <w:r w:rsidRPr="00016CA0">
              <w:rPr>
                <w:rFonts w:eastAsia="Times New Roman"/>
                <w:color w:val="000000"/>
                <w:szCs w:val="24"/>
              </w:rPr>
              <w:t xml:space="preserve"> Profile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w:t>
            </w:r>
            <w:proofErr w:type="spellStart"/>
            <w:r w:rsidRPr="00016CA0">
              <w:rPr>
                <w:rFonts w:eastAsia="Times New Roman"/>
                <w:color w:val="000000"/>
                <w:szCs w:val="24"/>
              </w:rPr>
              <w:t>bố</w:t>
            </w:r>
            <w:proofErr w:type="spellEnd"/>
            <w:r w:rsidRPr="00016CA0">
              <w:rPr>
                <w:rFonts w:eastAsia="Times New Roman"/>
                <w:color w:val="000000"/>
                <w:szCs w:val="24"/>
              </w:rPr>
              <w:t xml:space="preserve"> </w:t>
            </w:r>
            <w:proofErr w:type="spellStart"/>
            <w:r w:rsidRPr="00016CA0">
              <w:rPr>
                <w:rFonts w:eastAsia="Times New Roman"/>
                <w:color w:val="000000"/>
                <w:szCs w:val="24"/>
              </w:rPr>
              <w:t>cục</w:t>
            </w:r>
            <w:proofErr w:type="spellEnd"/>
            <w:r w:rsidRPr="00016CA0">
              <w:rPr>
                <w:rFonts w:eastAsia="Times New Roman"/>
                <w:color w:val="000000"/>
                <w:szCs w:val="24"/>
              </w:rPr>
              <w:t xml:space="preserve"> </w:t>
            </w:r>
            <w:proofErr w:type="spellStart"/>
            <w:r w:rsidRPr="00016CA0">
              <w:rPr>
                <w:rFonts w:eastAsia="Times New Roman"/>
                <w:color w:val="000000"/>
                <w:szCs w:val="24"/>
              </w:rPr>
              <w:t>trang</w:t>
            </w:r>
            <w:proofErr w:type="spellEnd"/>
            <w:r w:rsidRPr="00016CA0">
              <w:rPr>
                <w:rFonts w:eastAsia="Times New Roman"/>
                <w:color w:val="000000"/>
                <w:szCs w:val="24"/>
              </w:rPr>
              <w:t xml:space="preserve"> </w:t>
            </w:r>
            <w:proofErr w:type="spellStart"/>
            <w:r w:rsidRPr="00016CA0">
              <w:rPr>
                <w:rFonts w:eastAsia="Times New Roman"/>
                <w:color w:val="000000"/>
                <w:szCs w:val="24"/>
              </w:rPr>
              <w:t>khác</w:t>
            </w:r>
            <w:proofErr w:type="spellEnd"/>
            <w:r w:rsidRPr="00016CA0">
              <w:rPr>
                <w:rFonts w:eastAsia="Times New Roman"/>
                <w:color w:val="000000"/>
                <w:szCs w:val="24"/>
              </w:rPr>
              <w:t xml:space="preserve"> </w:t>
            </w:r>
            <w:proofErr w:type="spellStart"/>
            <w:r w:rsidRPr="00016CA0">
              <w:rPr>
                <w:rFonts w:eastAsia="Times New Roman"/>
                <w:color w:val="000000"/>
                <w:szCs w:val="24"/>
              </w:rPr>
              <w:t>nhau</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cùng</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object.</w:t>
            </w:r>
          </w:p>
        </w:tc>
      </w:tr>
      <w:tr w:rsidRPr="00016CA0" w:rsidR="00E945C1" w:rsidTr="0041019F" w14:paraId="7A8504D9" w14:textId="77777777">
        <w:trPr>
          <w:trHeight w:val="1550"/>
        </w:trPr>
        <w:tc>
          <w:tcPr>
            <w:tcW w:w="715" w:type="dxa"/>
            <w:tcBorders>
              <w:top w:val="nil"/>
              <w:left w:val="single" w:color="auto" w:sz="4" w:space="0"/>
              <w:bottom w:val="single" w:color="auto" w:sz="4" w:space="0"/>
              <w:right w:val="single" w:color="auto" w:sz="4" w:space="0"/>
            </w:tcBorders>
            <w:shd w:val="clear" w:color="auto" w:fill="auto"/>
            <w:vAlign w:val="center"/>
            <w:hideMark/>
          </w:tcPr>
          <w:p w:rsidRPr="00016CA0" w:rsidR="00E945C1" w:rsidP="00016CA0" w:rsidRDefault="00E945C1" w14:paraId="45753BC7"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7</w:t>
            </w:r>
          </w:p>
        </w:tc>
        <w:tc>
          <w:tcPr>
            <w:tcW w:w="2610" w:type="dxa"/>
            <w:tcBorders>
              <w:top w:val="nil"/>
              <w:left w:val="nil"/>
              <w:bottom w:val="single" w:color="auto" w:sz="4" w:space="0"/>
              <w:right w:val="single" w:color="auto" w:sz="4" w:space="0"/>
            </w:tcBorders>
            <w:shd w:val="clear" w:color="auto" w:fill="auto"/>
            <w:vAlign w:val="center"/>
            <w:hideMark/>
          </w:tcPr>
          <w:p w:rsidRPr="00016CA0" w:rsidR="00E945C1" w:rsidP="00016CA0" w:rsidRDefault="00E945C1" w14:paraId="3D831DAE"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System Permissions (Quyền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thống</w:t>
            </w:r>
            <w:proofErr w:type="spellEnd"/>
            <w:r w:rsidRPr="00016CA0">
              <w:rPr>
                <w:rFonts w:eastAsia="Times New Roman"/>
                <w:color w:val="000000"/>
                <w:szCs w:val="24"/>
              </w:rPr>
              <w:t>)</w:t>
            </w:r>
          </w:p>
        </w:tc>
        <w:tc>
          <w:tcPr>
            <w:tcW w:w="6030" w:type="dxa"/>
            <w:tcBorders>
              <w:top w:val="nil"/>
              <w:left w:val="nil"/>
              <w:bottom w:val="single" w:color="auto" w:sz="4" w:space="0"/>
              <w:right w:val="single" w:color="auto" w:sz="4" w:space="0"/>
            </w:tcBorders>
            <w:shd w:val="clear" w:color="auto" w:fill="auto"/>
            <w:vAlign w:val="center"/>
            <w:hideMark/>
          </w:tcPr>
          <w:p w:rsidRPr="00016CA0" w:rsidR="00A30AB2" w:rsidP="00016CA0" w:rsidRDefault="00E945C1" w14:paraId="6A1F2F06" w14:textId="77777777">
            <w:pPr>
              <w:spacing w:before="0" w:line="360" w:lineRule="auto"/>
              <w:contextualSpacing w:val="0"/>
              <w:rPr>
                <w:rFonts w:eastAsia="Times New Roman"/>
                <w:color w:val="000000"/>
                <w:szCs w:val="24"/>
              </w:rPr>
            </w:pPr>
            <w:r w:rsidRPr="00016CA0">
              <w:rPr>
                <w:rFonts w:eastAsia="Times New Roman"/>
                <w:color w:val="000000"/>
                <w:szCs w:val="24"/>
              </w:rPr>
              <w:t xml:space="preserve">Bao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quyền</w:t>
            </w:r>
            <w:proofErr w:type="spellEnd"/>
            <w:r w:rsidRPr="00016CA0">
              <w:rPr>
                <w:rFonts w:eastAsia="Times New Roman"/>
                <w:color w:val="000000"/>
                <w:szCs w:val="24"/>
              </w:rPr>
              <w:t xml:space="preserve"> </w:t>
            </w:r>
            <w:proofErr w:type="spellStart"/>
            <w:r w:rsidRPr="00016CA0">
              <w:rPr>
                <w:rFonts w:eastAsia="Times New Roman"/>
                <w:color w:val="000000"/>
                <w:szCs w:val="24"/>
              </w:rPr>
              <w:t>cấp</w:t>
            </w:r>
            <w:proofErr w:type="spellEnd"/>
            <w:r w:rsidRPr="00016CA0">
              <w:rPr>
                <w:rFonts w:eastAsia="Times New Roman"/>
                <w:color w:val="000000"/>
                <w:szCs w:val="24"/>
              </w:rPr>
              <w:t xml:space="preserve">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thống</w:t>
            </w:r>
            <w:proofErr w:type="spellEnd"/>
            <w:r w:rsidRPr="00016CA0">
              <w:rPr>
                <w:rFonts w:eastAsia="Times New Roman"/>
                <w:color w:val="000000"/>
                <w:szCs w:val="24"/>
              </w:rPr>
              <w:t xml:space="preserve"> </w:t>
            </w:r>
            <w:proofErr w:type="spellStart"/>
            <w:r w:rsidRPr="00016CA0">
              <w:rPr>
                <w:rFonts w:eastAsia="Times New Roman"/>
                <w:color w:val="000000"/>
                <w:szCs w:val="24"/>
              </w:rPr>
              <w:t>như</w:t>
            </w:r>
            <w:proofErr w:type="spellEnd"/>
            <w:r w:rsidRPr="00016CA0">
              <w:rPr>
                <w:rFonts w:eastAsia="Times New Roman"/>
                <w:color w:val="000000"/>
                <w:szCs w:val="24"/>
              </w:rPr>
              <w:t>:</w:t>
            </w:r>
          </w:p>
          <w:p w:rsidRPr="00016CA0" w:rsidR="00A30AB2" w:rsidP="00016CA0" w:rsidRDefault="00E945C1" w14:paraId="77DB9082" w14:textId="77777777">
            <w:pPr>
              <w:pStyle w:val="ListParagraph"/>
              <w:numPr>
                <w:ilvl w:val="0"/>
                <w:numId w:val="33"/>
              </w:numPr>
              <w:spacing w:before="0" w:line="360" w:lineRule="auto"/>
              <w:ind w:left="427"/>
              <w:contextualSpacing w:val="0"/>
              <w:rPr>
                <w:rFonts w:eastAsia="Times New Roman"/>
                <w:color w:val="000000"/>
                <w:sz w:val="24"/>
                <w:szCs w:val="24"/>
              </w:rPr>
            </w:pPr>
            <w:r w:rsidRPr="00016CA0">
              <w:rPr>
                <w:rFonts w:eastAsia="Times New Roman"/>
                <w:color w:val="000000"/>
                <w:sz w:val="24"/>
                <w:szCs w:val="24"/>
              </w:rPr>
              <w:t xml:space="preserve">API Access: Quyền </w:t>
            </w:r>
            <w:proofErr w:type="spellStart"/>
            <w:r w:rsidRPr="00016CA0">
              <w:rPr>
                <w:rFonts w:eastAsia="Times New Roman"/>
                <w:color w:val="000000"/>
                <w:sz w:val="24"/>
                <w:szCs w:val="24"/>
              </w:rPr>
              <w:t>truy</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cập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vào</w:t>
            </w:r>
            <w:proofErr w:type="spellEnd"/>
            <w:r w:rsidRPr="00016CA0">
              <w:rPr>
                <w:rFonts w:eastAsia="Times New Roman"/>
                <w:color w:val="000000"/>
                <w:sz w:val="24"/>
                <w:szCs w:val="24"/>
              </w:rPr>
              <w:t xml:space="preserve"> API Salesforce.</w:t>
            </w:r>
          </w:p>
          <w:p w:rsidRPr="00016CA0" w:rsidR="00A30AB2" w:rsidP="00016CA0" w:rsidRDefault="00E945C1" w14:paraId="2B86085C" w14:textId="77777777">
            <w:pPr>
              <w:pStyle w:val="ListParagraph"/>
              <w:numPr>
                <w:ilvl w:val="0"/>
                <w:numId w:val="33"/>
              </w:numPr>
              <w:spacing w:before="0" w:line="360" w:lineRule="auto"/>
              <w:ind w:left="427"/>
              <w:contextualSpacing w:val="0"/>
              <w:rPr>
                <w:rFonts w:eastAsia="Times New Roman"/>
                <w:color w:val="000000"/>
                <w:sz w:val="24"/>
                <w:szCs w:val="24"/>
              </w:rPr>
            </w:pPr>
            <w:r w:rsidRPr="00016CA0">
              <w:rPr>
                <w:rFonts w:eastAsia="Times New Roman"/>
                <w:color w:val="000000"/>
                <w:sz w:val="24"/>
                <w:szCs w:val="24"/>
              </w:rPr>
              <w:t xml:space="preserve">Modify All Data: Quyền </w:t>
            </w:r>
            <w:proofErr w:type="spellStart"/>
            <w:r w:rsidRPr="00016CA0">
              <w:rPr>
                <w:rFonts w:eastAsia="Times New Roman"/>
                <w:color w:val="000000"/>
                <w:sz w:val="24"/>
                <w:szCs w:val="24"/>
              </w:rPr>
              <w:t>truy</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cập</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và</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chỉnh</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sửa</w:t>
            </w:r>
            <w:proofErr w:type="spellEnd"/>
          </w:p>
          <w:p w:rsidRPr="00016CA0" w:rsidR="00A30AB2" w:rsidP="00016CA0" w:rsidRDefault="00E945C1" w14:paraId="47B87778" w14:textId="77777777">
            <w:pPr>
              <w:pStyle w:val="ListParagraph"/>
              <w:numPr>
                <w:ilvl w:val="0"/>
                <w:numId w:val="33"/>
              </w:numPr>
              <w:spacing w:before="0" w:line="360" w:lineRule="auto"/>
              <w:ind w:left="427"/>
              <w:contextualSpacing w:val="0"/>
              <w:rPr>
                <w:rFonts w:eastAsia="Times New Roman"/>
                <w:color w:val="000000"/>
                <w:sz w:val="24"/>
                <w:szCs w:val="24"/>
              </w:rPr>
            </w:pPr>
            <w:proofErr w:type="spellStart"/>
            <w:r w:rsidRPr="00016CA0">
              <w:rPr>
                <w:rFonts w:eastAsia="Times New Roman"/>
                <w:color w:val="000000"/>
                <w:sz w:val="24"/>
                <w:szCs w:val="24"/>
              </w:rPr>
              <w:t>tất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cả</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dữ</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liệu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trong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hệ</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thống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bất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kể</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quyền</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bảo</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mật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khác</w:t>
            </w:r>
            <w:proofErr w:type="spellEnd"/>
            <w:r w:rsidRPr="00016CA0">
              <w:rPr>
                <w:rFonts w:eastAsia="Times New Roman"/>
                <w:color w:val="000000"/>
                <w:sz w:val="24"/>
                <w:szCs w:val="24"/>
              </w:rPr>
              <w:t>.</w:t>
            </w:r>
          </w:p>
          <w:p w:rsidRPr="00016CA0" w:rsidR="00E945C1" w:rsidP="00016CA0" w:rsidRDefault="00E945C1" w14:paraId="6A1674A0" w14:textId="7D3A7C1E">
            <w:pPr>
              <w:pStyle w:val="ListParagraph"/>
              <w:numPr>
                <w:ilvl w:val="0"/>
                <w:numId w:val="33"/>
              </w:numPr>
              <w:spacing w:before="0" w:line="360" w:lineRule="auto"/>
              <w:ind w:left="427"/>
              <w:contextualSpacing w:val="0"/>
              <w:rPr>
                <w:rFonts w:eastAsia="Times New Roman"/>
                <w:color w:val="000000"/>
                <w:sz w:val="24"/>
                <w:szCs w:val="24"/>
              </w:rPr>
            </w:pPr>
            <w:r w:rsidRPr="00016CA0">
              <w:rPr>
                <w:rFonts w:eastAsia="Times New Roman"/>
                <w:color w:val="000000"/>
                <w:sz w:val="24"/>
                <w:szCs w:val="24"/>
              </w:rPr>
              <w:t xml:space="preserve">View All Data: Quyền </w:t>
            </w:r>
            <w:proofErr w:type="spellStart"/>
            <w:r w:rsidRPr="00016CA0">
              <w:rPr>
                <w:rFonts w:eastAsia="Times New Roman"/>
                <w:color w:val="000000"/>
                <w:sz w:val="24"/>
                <w:szCs w:val="24"/>
              </w:rPr>
              <w:t>xem</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tất</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cả</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dữ</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liệu</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trong</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hệ</w:t>
            </w:r>
            <w:proofErr w:type="spellEnd"/>
            <w:r w:rsidRPr="00016CA0">
              <w:rPr>
                <w:rFonts w:eastAsia="Times New Roman"/>
                <w:color w:val="000000"/>
                <w:sz w:val="24"/>
                <w:szCs w:val="24"/>
              </w:rPr>
              <w:t xml:space="preserve"> </w:t>
            </w:r>
            <w:proofErr w:type="spellStart"/>
            <w:r w:rsidRPr="00016CA0">
              <w:rPr>
                <w:rFonts w:eastAsia="Times New Roman"/>
                <w:color w:val="000000"/>
                <w:sz w:val="24"/>
                <w:szCs w:val="24"/>
              </w:rPr>
              <w:t>thống</w:t>
            </w:r>
            <w:proofErr w:type="spellEnd"/>
            <w:r w:rsidRPr="00016CA0">
              <w:rPr>
                <w:rFonts w:eastAsia="Times New Roman"/>
                <w:color w:val="000000"/>
                <w:sz w:val="24"/>
                <w:szCs w:val="24"/>
              </w:rPr>
              <w:t>.</w:t>
            </w:r>
          </w:p>
        </w:tc>
      </w:tr>
      <w:tr w:rsidRPr="00016CA0" w:rsidR="00E945C1" w:rsidTr="0041019F" w14:paraId="19A4A79A" w14:textId="77777777">
        <w:trPr>
          <w:trHeight w:val="620"/>
        </w:trPr>
        <w:tc>
          <w:tcPr>
            <w:tcW w:w="715" w:type="dxa"/>
            <w:tcBorders>
              <w:top w:val="single" w:color="auto" w:sz="4" w:space="0"/>
              <w:left w:val="single" w:color="auto" w:sz="4" w:space="0"/>
              <w:bottom w:val="single" w:color="auto" w:sz="4" w:space="0"/>
              <w:right w:val="single" w:color="auto" w:sz="4" w:space="0"/>
            </w:tcBorders>
            <w:shd w:val="clear" w:color="auto" w:fill="auto"/>
            <w:vAlign w:val="center"/>
            <w:hideMark/>
          </w:tcPr>
          <w:p w:rsidRPr="00016CA0" w:rsidR="00E945C1" w:rsidP="00016CA0" w:rsidRDefault="00E945C1" w14:paraId="5C17FA28"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8</w:t>
            </w:r>
          </w:p>
        </w:tc>
        <w:tc>
          <w:tcPr>
            <w:tcW w:w="2610" w:type="dxa"/>
            <w:tcBorders>
              <w:top w:val="single" w:color="auto" w:sz="4" w:space="0"/>
              <w:left w:val="nil"/>
              <w:bottom w:val="single" w:color="auto" w:sz="4" w:space="0"/>
              <w:right w:val="single" w:color="auto" w:sz="4" w:space="0"/>
            </w:tcBorders>
            <w:shd w:val="clear" w:color="auto" w:fill="auto"/>
            <w:vAlign w:val="center"/>
            <w:hideMark/>
          </w:tcPr>
          <w:p w:rsidRPr="00016CA0" w:rsidR="00E945C1" w:rsidP="00016CA0" w:rsidRDefault="00E945C1" w14:paraId="1EE4BE27" w14:textId="77777777">
            <w:pPr>
              <w:spacing w:before="0" w:line="360" w:lineRule="auto"/>
              <w:contextualSpacing w:val="0"/>
              <w:jc w:val="left"/>
              <w:rPr>
                <w:rFonts w:eastAsia="Times New Roman"/>
                <w:color w:val="000000"/>
                <w:szCs w:val="24"/>
              </w:rPr>
            </w:pPr>
            <w:r w:rsidRPr="00016CA0">
              <w:rPr>
                <w:rFonts w:eastAsia="Times New Roman"/>
                <w:color w:val="000000"/>
                <w:szCs w:val="24"/>
              </w:rPr>
              <w:t>Login Hours and IP Ranges (</w:t>
            </w:r>
            <w:proofErr w:type="spellStart"/>
            <w:r w:rsidRPr="00016CA0">
              <w:rPr>
                <w:rFonts w:eastAsia="Times New Roman"/>
                <w:color w:val="000000"/>
                <w:szCs w:val="24"/>
              </w:rPr>
              <w:t>Giờ</w:t>
            </w:r>
            <w:proofErr w:type="spellEnd"/>
            <w:r w:rsidRPr="00016CA0">
              <w:rPr>
                <w:rFonts w:eastAsia="Times New Roman"/>
                <w:color w:val="000000"/>
                <w:szCs w:val="24"/>
              </w:rPr>
              <w:t xml:space="preserve"> </w:t>
            </w:r>
            <w:proofErr w:type="spellStart"/>
            <w:r w:rsidRPr="00016CA0">
              <w:rPr>
                <w:rFonts w:eastAsia="Times New Roman"/>
                <w:color w:val="000000"/>
                <w:szCs w:val="24"/>
              </w:rPr>
              <w:t>đăng</w:t>
            </w:r>
            <w:proofErr w:type="spellEnd"/>
            <w:r w:rsidRPr="00016CA0">
              <w:rPr>
                <w:rFonts w:eastAsia="Times New Roman"/>
                <w:color w:val="000000"/>
                <w:szCs w:val="24"/>
              </w:rPr>
              <w:t xml:space="preserve"> </w:t>
            </w:r>
            <w:proofErr w:type="spellStart"/>
            <w:r w:rsidRPr="00016CA0">
              <w:rPr>
                <w:rFonts w:eastAsia="Times New Roman"/>
                <w:color w:val="000000"/>
                <w:szCs w:val="24"/>
              </w:rPr>
              <w:t>nhập</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dải</w:t>
            </w:r>
            <w:proofErr w:type="spellEnd"/>
            <w:r w:rsidRPr="00016CA0">
              <w:rPr>
                <w:rFonts w:eastAsia="Times New Roman"/>
                <w:color w:val="000000"/>
                <w:szCs w:val="24"/>
              </w:rPr>
              <w:t xml:space="preserve"> IP)</w:t>
            </w:r>
          </w:p>
        </w:tc>
        <w:tc>
          <w:tcPr>
            <w:tcW w:w="6030" w:type="dxa"/>
            <w:tcBorders>
              <w:top w:val="single" w:color="auto" w:sz="4" w:space="0"/>
              <w:left w:val="nil"/>
              <w:bottom w:val="single" w:color="auto" w:sz="4" w:space="0"/>
              <w:right w:val="single" w:color="auto" w:sz="4" w:space="0"/>
            </w:tcBorders>
            <w:shd w:val="clear" w:color="auto" w:fill="auto"/>
            <w:vAlign w:val="center"/>
            <w:hideMark/>
          </w:tcPr>
          <w:p w:rsidRPr="00016CA0" w:rsidR="00E945C1" w:rsidP="00016CA0" w:rsidRDefault="00E945C1" w14:paraId="485FAE0B" w14:textId="77777777">
            <w:pPr>
              <w:spacing w:before="0" w:line="360" w:lineRule="auto"/>
              <w:contextualSpacing w:val="0"/>
              <w:rPr>
                <w:rFonts w:eastAsia="Times New Roman"/>
                <w:color w:val="000000"/>
                <w:szCs w:val="24"/>
              </w:rPr>
            </w:pPr>
            <w:proofErr w:type="spellStart"/>
            <w:r w:rsidRPr="00016CA0">
              <w:rPr>
                <w:rFonts w:eastAsia="Times New Roman"/>
                <w:color w:val="000000"/>
                <w:szCs w:val="24"/>
              </w:rPr>
              <w:t>Hạn</w:t>
            </w:r>
            <w:proofErr w:type="spellEnd"/>
            <w:r w:rsidRPr="00016CA0">
              <w:rPr>
                <w:rFonts w:eastAsia="Times New Roman"/>
                <w:color w:val="000000"/>
                <w:szCs w:val="24"/>
              </w:rPr>
              <w:t xml:space="preserve"> </w:t>
            </w:r>
            <w:proofErr w:type="spellStart"/>
            <w:r w:rsidRPr="00016CA0">
              <w:rPr>
                <w:rFonts w:eastAsia="Times New Roman"/>
                <w:color w:val="000000"/>
                <w:szCs w:val="24"/>
              </w:rPr>
              <w:t>chế</w:t>
            </w:r>
            <w:proofErr w:type="spellEnd"/>
            <w:r w:rsidRPr="00016CA0">
              <w:rPr>
                <w:rFonts w:eastAsia="Times New Roman"/>
                <w:color w:val="000000"/>
                <w:szCs w:val="24"/>
              </w:rPr>
              <w:t xml:space="preserve"> </w:t>
            </w:r>
            <w:proofErr w:type="spellStart"/>
            <w:r w:rsidRPr="00016CA0">
              <w:rPr>
                <w:rFonts w:eastAsia="Times New Roman"/>
                <w:color w:val="000000"/>
                <w:szCs w:val="24"/>
              </w:rPr>
              <w:t>thời</w:t>
            </w:r>
            <w:proofErr w:type="spellEnd"/>
            <w:r w:rsidRPr="00016CA0">
              <w:rPr>
                <w:rFonts w:eastAsia="Times New Roman"/>
                <w:color w:val="000000"/>
                <w:szCs w:val="24"/>
              </w:rPr>
              <w:t xml:space="preserve"> </w:t>
            </w:r>
            <w:proofErr w:type="spellStart"/>
            <w:r w:rsidRPr="00016CA0">
              <w:rPr>
                <w:rFonts w:eastAsia="Times New Roman"/>
                <w:color w:val="000000"/>
                <w:szCs w:val="24"/>
              </w:rPr>
              <w:t>gian</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địa</w:t>
            </w:r>
            <w:proofErr w:type="spellEnd"/>
            <w:r w:rsidRPr="00016CA0">
              <w:rPr>
                <w:rFonts w:eastAsia="Times New Roman"/>
                <w:color w:val="000000"/>
                <w:szCs w:val="24"/>
              </w:rPr>
              <w:t xml:space="preserve"> </w:t>
            </w:r>
            <w:proofErr w:type="spellStart"/>
            <w:r w:rsidRPr="00016CA0">
              <w:rPr>
                <w:rFonts w:eastAsia="Times New Roman"/>
                <w:color w:val="000000"/>
                <w:szCs w:val="24"/>
              </w:rPr>
              <w:t>chỉ</w:t>
            </w:r>
            <w:proofErr w:type="spellEnd"/>
            <w:r w:rsidRPr="00016CA0">
              <w:rPr>
                <w:rFonts w:eastAsia="Times New Roman"/>
                <w:color w:val="000000"/>
                <w:szCs w:val="24"/>
              </w:rPr>
              <w:t xml:space="preserve"> IP </w:t>
            </w:r>
            <w:proofErr w:type="spellStart"/>
            <w:r w:rsidRPr="00016CA0">
              <w:rPr>
                <w:rFonts w:eastAsia="Times New Roman"/>
                <w:color w:val="000000"/>
                <w:szCs w:val="24"/>
              </w:rPr>
              <w:t>mà</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đăng</w:t>
            </w:r>
            <w:proofErr w:type="spellEnd"/>
            <w:r w:rsidRPr="00016CA0">
              <w:rPr>
                <w:rFonts w:eastAsia="Times New Roman"/>
                <w:color w:val="000000"/>
                <w:szCs w:val="24"/>
              </w:rPr>
              <w:t xml:space="preserve"> </w:t>
            </w:r>
            <w:proofErr w:type="spellStart"/>
            <w:r w:rsidRPr="00016CA0">
              <w:rPr>
                <w:rFonts w:eastAsia="Times New Roman"/>
                <w:color w:val="000000"/>
                <w:szCs w:val="24"/>
              </w:rPr>
              <w:t>nhập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Salesforce.</w:t>
            </w:r>
          </w:p>
        </w:tc>
      </w:tr>
      <w:tr w:rsidRPr="00016CA0" w:rsidR="0041019F" w:rsidTr="0041019F" w14:paraId="0F7583B4" w14:textId="77777777">
        <w:trPr>
          <w:trHeight w:val="620"/>
        </w:trPr>
        <w:tc>
          <w:tcPr>
            <w:tcW w:w="715" w:type="dxa"/>
            <w:tcBorders>
              <w:top w:val="single" w:color="auto" w:sz="4" w:space="0"/>
              <w:left w:val="single" w:color="auto" w:sz="4" w:space="0"/>
              <w:bottom w:val="single" w:color="auto" w:sz="4" w:space="0"/>
              <w:right w:val="single" w:color="auto" w:sz="4" w:space="0"/>
            </w:tcBorders>
            <w:shd w:val="clear" w:color="auto" w:fill="auto"/>
            <w:vAlign w:val="center"/>
          </w:tcPr>
          <w:p w:rsidRPr="00016CA0" w:rsidR="0041019F" w:rsidP="00016CA0" w:rsidRDefault="0041019F" w14:paraId="2D4EFA3A" w14:textId="28C3C19E">
            <w:pPr>
              <w:spacing w:before="0" w:line="360" w:lineRule="auto"/>
              <w:contextualSpacing w:val="0"/>
              <w:jc w:val="center"/>
              <w:rPr>
                <w:rFonts w:eastAsia="Times New Roman"/>
                <w:color w:val="000000"/>
                <w:szCs w:val="24"/>
              </w:rPr>
            </w:pPr>
            <w:r w:rsidRPr="00016CA0">
              <w:rPr>
                <w:rFonts w:eastAsia="Times New Roman"/>
                <w:color w:val="000000"/>
                <w:szCs w:val="24"/>
              </w:rPr>
              <w:t>9</w:t>
            </w:r>
          </w:p>
        </w:tc>
        <w:tc>
          <w:tcPr>
            <w:tcW w:w="2610" w:type="dxa"/>
            <w:tcBorders>
              <w:top w:val="single" w:color="auto" w:sz="4" w:space="0"/>
              <w:left w:val="nil"/>
              <w:bottom w:val="single" w:color="auto" w:sz="4" w:space="0"/>
              <w:right w:val="single" w:color="auto" w:sz="4" w:space="0"/>
            </w:tcBorders>
            <w:shd w:val="clear" w:color="auto" w:fill="auto"/>
            <w:vAlign w:val="center"/>
          </w:tcPr>
          <w:p w:rsidRPr="00016CA0" w:rsidR="0041019F" w:rsidP="00016CA0" w:rsidRDefault="0041019F" w14:paraId="49E24E99" w14:textId="78E78B95">
            <w:pPr>
              <w:spacing w:before="0" w:line="360" w:lineRule="auto"/>
              <w:contextualSpacing w:val="0"/>
              <w:jc w:val="left"/>
              <w:rPr>
                <w:rFonts w:eastAsia="Times New Roman"/>
                <w:color w:val="000000"/>
                <w:szCs w:val="24"/>
              </w:rPr>
            </w:pPr>
            <w:r w:rsidRPr="00016CA0">
              <w:rPr>
                <w:rFonts w:eastAsia="Times New Roman"/>
                <w:color w:val="000000"/>
                <w:szCs w:val="24"/>
              </w:rPr>
              <w:t xml:space="preserve">Apex Class Access </w:t>
            </w:r>
            <w:proofErr w:type="spellStart"/>
            <w:r w:rsidRPr="00016CA0">
              <w:rPr>
                <w:rFonts w:eastAsia="Times New Roman"/>
                <w:color w:val="000000"/>
                <w:szCs w:val="24"/>
              </w:rPr>
              <w:t>và</w:t>
            </w:r>
            <w:proofErr w:type="spellEnd"/>
            <w:r w:rsidRPr="00016CA0">
              <w:rPr>
                <w:rFonts w:eastAsia="Times New Roman"/>
                <w:color w:val="000000"/>
                <w:szCs w:val="24"/>
              </w:rPr>
              <w:t xml:space="preserve"> Visualforce Page Access</w:t>
            </w:r>
          </w:p>
        </w:tc>
        <w:tc>
          <w:tcPr>
            <w:tcW w:w="6030" w:type="dxa"/>
            <w:tcBorders>
              <w:top w:val="single" w:color="auto" w:sz="4" w:space="0"/>
              <w:left w:val="nil"/>
              <w:bottom w:val="single" w:color="auto" w:sz="4" w:space="0"/>
              <w:right w:val="single" w:color="auto" w:sz="4" w:space="0"/>
            </w:tcBorders>
            <w:shd w:val="clear" w:color="auto" w:fill="auto"/>
            <w:vAlign w:val="center"/>
          </w:tcPr>
          <w:p w:rsidRPr="00016CA0" w:rsidR="0041019F" w:rsidP="00016CA0" w:rsidRDefault="0041019F" w14:paraId="09EE2105" w14:textId="65E2D461">
            <w:pPr>
              <w:spacing w:before="0" w:line="360" w:lineRule="auto"/>
              <w:contextualSpacing w:val="0"/>
              <w:rPr>
                <w:rFonts w:eastAsia="Times New Roman"/>
                <w:color w:val="000000"/>
                <w:szCs w:val="24"/>
              </w:rPr>
            </w:pPr>
            <w:r w:rsidRPr="00016CA0">
              <w:rPr>
                <w:rFonts w:eastAsia="Times New Roman"/>
                <w:color w:val="000000"/>
                <w:szCs w:val="24"/>
              </w:rPr>
              <w:t xml:space="preserve">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trang</w:t>
            </w:r>
            <w:proofErr w:type="spellEnd"/>
            <w:r w:rsidRPr="00016CA0">
              <w:rPr>
                <w:rFonts w:eastAsia="Times New Roman"/>
                <w:color w:val="000000"/>
                <w:szCs w:val="24"/>
              </w:rPr>
              <w:t xml:space="preserve"> Visualforce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lớp</w:t>
            </w:r>
            <w:proofErr w:type="spellEnd"/>
            <w:r w:rsidRPr="00016CA0">
              <w:rPr>
                <w:rFonts w:eastAsia="Times New Roman"/>
                <w:color w:val="000000"/>
                <w:szCs w:val="24"/>
              </w:rPr>
              <w:t xml:space="preserve"> Apex, </w:t>
            </w:r>
            <w:proofErr w:type="spellStart"/>
            <w:r w:rsidRPr="00016CA0">
              <w:rPr>
                <w:rFonts w:eastAsia="Times New Roman"/>
                <w:color w:val="000000"/>
                <w:szCs w:val="24"/>
              </w:rPr>
              <w:t>thường</w:t>
            </w:r>
            <w:proofErr w:type="spellEnd"/>
            <w:r w:rsidRPr="00016CA0">
              <w:rPr>
                <w:rFonts w:eastAsia="Times New Roman"/>
                <w:color w:val="000000"/>
                <w:szCs w:val="24"/>
              </w:rPr>
              <w:t xml:space="preserve"> </w:t>
            </w:r>
            <w:proofErr w:type="spellStart"/>
            <w:r w:rsidRPr="00016CA0">
              <w:rPr>
                <w:rFonts w:eastAsia="Times New Roman"/>
                <w:color w:val="000000"/>
                <w:szCs w:val="24"/>
              </w:rPr>
              <w:t>được</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tính</w:t>
            </w:r>
            <w:proofErr w:type="spellEnd"/>
            <w:r w:rsidRPr="00016CA0">
              <w:rPr>
                <w:rFonts w:eastAsia="Times New Roman"/>
                <w:color w:val="000000"/>
                <w:szCs w:val="24"/>
              </w:rPr>
              <w:t xml:space="preserve"> </w:t>
            </w:r>
            <w:proofErr w:type="spellStart"/>
            <w:r w:rsidRPr="00016CA0">
              <w:rPr>
                <w:rFonts w:eastAsia="Times New Roman"/>
                <w:color w:val="000000"/>
                <w:szCs w:val="24"/>
              </w:rPr>
              <w:t>năng</w:t>
            </w:r>
            <w:proofErr w:type="spellEnd"/>
            <w:r w:rsidRPr="00016CA0">
              <w:rPr>
                <w:rFonts w:eastAsia="Times New Roman"/>
                <w:color w:val="000000"/>
                <w:szCs w:val="24"/>
              </w:rPr>
              <w:t xml:space="preserve"> </w:t>
            </w:r>
            <w:proofErr w:type="spellStart"/>
            <w:r w:rsidRPr="00016CA0">
              <w:rPr>
                <w:rFonts w:eastAsia="Times New Roman"/>
                <w:color w:val="000000"/>
                <w:szCs w:val="24"/>
              </w:rPr>
              <w:t>tùy</w:t>
            </w:r>
            <w:proofErr w:type="spellEnd"/>
            <w:r w:rsidRPr="00016CA0">
              <w:rPr>
                <w:rFonts w:eastAsia="Times New Roman"/>
                <w:color w:val="000000"/>
                <w:szCs w:val="24"/>
              </w:rPr>
              <w:t xml:space="preserve"> </w:t>
            </w:r>
            <w:proofErr w:type="spellStart"/>
            <w:r w:rsidRPr="00016CA0">
              <w:rPr>
                <w:rFonts w:eastAsia="Times New Roman"/>
                <w:color w:val="000000"/>
                <w:szCs w:val="24"/>
              </w:rPr>
              <w:t>chỉnh</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Salesforce</w:t>
            </w:r>
          </w:p>
        </w:tc>
      </w:tr>
    </w:tbl>
    <w:p w:rsidRPr="00016CA0" w:rsidR="00731FC8" w:rsidP="00731FC8" w:rsidRDefault="00731FC8" w14:paraId="19BB0D62" w14:textId="77777777">
      <w:pPr>
        <w:rPr>
          <w:szCs w:val="24"/>
        </w:rPr>
      </w:pPr>
    </w:p>
    <w:p w:rsidRPr="00016CA0" w:rsidR="002321B1" w:rsidP="00731FC8" w:rsidRDefault="00A30AB2" w14:paraId="5883025D" w14:textId="0CC2813A">
      <w:pPr>
        <w:rPr>
          <w:szCs w:val="24"/>
        </w:rPr>
      </w:pPr>
      <w:r w:rsidRPr="00016CA0">
        <w:rPr>
          <w:szCs w:val="24"/>
        </w:rPr>
        <w:t xml:space="preserve">Trong </w:t>
      </w:r>
      <w:proofErr w:type="spellStart"/>
      <w:r w:rsidRPr="00016CA0">
        <w:rPr>
          <w:szCs w:val="24"/>
        </w:rPr>
        <w:t>quá</w:t>
      </w:r>
      <w:proofErr w:type="spellEnd"/>
      <w:r w:rsidRPr="00016CA0">
        <w:rPr>
          <w:szCs w:val="24"/>
        </w:rPr>
        <w:t xml:space="preserve"> </w:t>
      </w:r>
      <w:proofErr w:type="spellStart"/>
      <w:r w:rsidRPr="00016CA0">
        <w:rPr>
          <w:szCs w:val="24"/>
        </w:rPr>
        <w:t>trình</w:t>
      </w:r>
      <w:proofErr w:type="spellEnd"/>
      <w:r w:rsidRPr="00016CA0">
        <w:rPr>
          <w:szCs w:val="24"/>
        </w:rPr>
        <w:t xml:space="preserve"> </w:t>
      </w:r>
      <w:proofErr w:type="spellStart"/>
      <w:r w:rsidRPr="00016CA0">
        <w:rPr>
          <w:szCs w:val="24"/>
        </w:rPr>
        <w:t>trao</w:t>
      </w:r>
      <w:proofErr w:type="spellEnd"/>
      <w:r w:rsidRPr="00016CA0">
        <w:rPr>
          <w:szCs w:val="24"/>
        </w:rPr>
        <w:t xml:space="preserve"> </w:t>
      </w:r>
      <w:proofErr w:type="spellStart"/>
      <w:r w:rsidRPr="00016CA0">
        <w:rPr>
          <w:szCs w:val="24"/>
        </w:rPr>
        <w:t>đổi</w:t>
      </w:r>
      <w:proofErr w:type="spellEnd"/>
      <w:r w:rsidRPr="00016CA0">
        <w:rPr>
          <w:szCs w:val="24"/>
        </w:rPr>
        <w:t xml:space="preserve"> </w:t>
      </w:r>
      <w:proofErr w:type="spellStart"/>
      <w:r w:rsidRPr="00016CA0" w:rsidR="00613C4F">
        <w:rPr>
          <w:szCs w:val="24"/>
        </w:rPr>
        <w:t>với</w:t>
      </w:r>
      <w:proofErr w:type="spellEnd"/>
      <w:r w:rsidRPr="00016CA0" w:rsidR="00613C4F">
        <w:rPr>
          <w:szCs w:val="24"/>
        </w:rPr>
        <w:t xml:space="preserve"> </w:t>
      </w:r>
      <w:proofErr w:type="spellStart"/>
      <w:r w:rsidRPr="00016CA0" w:rsidR="00613C4F">
        <w:rPr>
          <w:szCs w:val="24"/>
        </w:rPr>
        <w:t>các</w:t>
      </w:r>
      <w:proofErr w:type="spellEnd"/>
      <w:r w:rsidRPr="00016CA0" w:rsidR="00613C4F">
        <w:rPr>
          <w:szCs w:val="24"/>
        </w:rPr>
        <w:t xml:space="preserve"> module Sales Activities, Task Management, Contact Planning, Customer 360, Portfolio, Product Holding, Lead/Opportunity</w:t>
      </w:r>
      <w:r w:rsidRPr="00016CA0" w:rsidR="007854C9">
        <w:rPr>
          <w:szCs w:val="24"/>
        </w:rPr>
        <w:t xml:space="preserve">, </w:t>
      </w:r>
      <w:proofErr w:type="spellStart"/>
      <w:r w:rsidRPr="00016CA0" w:rsidR="002321B1">
        <w:rPr>
          <w:szCs w:val="24"/>
        </w:rPr>
        <w:t>sẽ</w:t>
      </w:r>
      <w:proofErr w:type="spellEnd"/>
      <w:r w:rsidRPr="00016CA0" w:rsidR="002321B1">
        <w:rPr>
          <w:szCs w:val="24"/>
        </w:rPr>
        <w:t xml:space="preserve"> </w:t>
      </w:r>
      <w:proofErr w:type="spellStart"/>
      <w:r w:rsidRPr="00016CA0" w:rsidR="002321B1">
        <w:rPr>
          <w:szCs w:val="24"/>
        </w:rPr>
        <w:t>không</w:t>
      </w:r>
      <w:proofErr w:type="spellEnd"/>
      <w:r w:rsidRPr="00016CA0" w:rsidR="002321B1">
        <w:rPr>
          <w:szCs w:val="24"/>
        </w:rPr>
        <w:t xml:space="preserve"> </w:t>
      </w:r>
      <w:proofErr w:type="spellStart"/>
      <w:r w:rsidRPr="00016CA0" w:rsidR="002321B1">
        <w:rPr>
          <w:szCs w:val="24"/>
        </w:rPr>
        <w:t>sử</w:t>
      </w:r>
      <w:proofErr w:type="spellEnd"/>
      <w:r w:rsidRPr="00016CA0" w:rsidR="002321B1">
        <w:rPr>
          <w:szCs w:val="24"/>
        </w:rPr>
        <w:t xml:space="preserve"> </w:t>
      </w:r>
      <w:proofErr w:type="spellStart"/>
      <w:r w:rsidRPr="00016CA0" w:rsidR="002321B1">
        <w:rPr>
          <w:szCs w:val="24"/>
        </w:rPr>
        <w:t>dụng</w:t>
      </w:r>
      <w:proofErr w:type="spellEnd"/>
      <w:r w:rsidRPr="00016CA0" w:rsidR="002321B1">
        <w:rPr>
          <w:szCs w:val="24"/>
        </w:rPr>
        <w:t xml:space="preserve"> Profile </w:t>
      </w:r>
      <w:proofErr w:type="spellStart"/>
      <w:r w:rsidRPr="00016CA0" w:rsidR="002321B1">
        <w:rPr>
          <w:szCs w:val="24"/>
        </w:rPr>
        <w:t>để</w:t>
      </w:r>
      <w:proofErr w:type="spellEnd"/>
      <w:r w:rsidRPr="00016CA0" w:rsidR="002321B1">
        <w:rPr>
          <w:szCs w:val="24"/>
        </w:rPr>
        <w:t xml:space="preserve"> </w:t>
      </w:r>
      <w:proofErr w:type="spellStart"/>
      <w:r w:rsidRPr="00016CA0" w:rsidR="002321B1">
        <w:rPr>
          <w:szCs w:val="24"/>
        </w:rPr>
        <w:t>thực</w:t>
      </w:r>
      <w:proofErr w:type="spellEnd"/>
      <w:r w:rsidRPr="00016CA0" w:rsidR="002321B1">
        <w:rPr>
          <w:szCs w:val="24"/>
        </w:rPr>
        <w:t xml:space="preserve"> </w:t>
      </w:r>
      <w:proofErr w:type="spellStart"/>
      <w:r w:rsidRPr="00016CA0" w:rsidR="002321B1">
        <w:rPr>
          <w:szCs w:val="24"/>
        </w:rPr>
        <w:t>hiện</w:t>
      </w:r>
      <w:proofErr w:type="spellEnd"/>
      <w:r w:rsidRPr="00016CA0" w:rsidR="002321B1">
        <w:rPr>
          <w:szCs w:val="24"/>
        </w:rPr>
        <w:t xml:space="preserve"> </w:t>
      </w:r>
      <w:proofErr w:type="spellStart"/>
      <w:r w:rsidRPr="00016CA0" w:rsidR="002321B1">
        <w:rPr>
          <w:szCs w:val="24"/>
        </w:rPr>
        <w:t>phân</w:t>
      </w:r>
      <w:proofErr w:type="spellEnd"/>
      <w:r w:rsidRPr="00016CA0" w:rsidR="002321B1">
        <w:rPr>
          <w:szCs w:val="24"/>
        </w:rPr>
        <w:t xml:space="preserve"> </w:t>
      </w:r>
      <w:proofErr w:type="spellStart"/>
      <w:r w:rsidRPr="00016CA0" w:rsidR="002321B1">
        <w:rPr>
          <w:szCs w:val="24"/>
        </w:rPr>
        <w:t>quyền</w:t>
      </w:r>
      <w:proofErr w:type="spellEnd"/>
      <w:r w:rsidRPr="00016CA0" w:rsidR="002321B1">
        <w:rPr>
          <w:szCs w:val="24"/>
        </w:rPr>
        <w:t xml:space="preserve">, </w:t>
      </w:r>
      <w:proofErr w:type="spellStart"/>
      <w:r w:rsidRPr="00016CA0" w:rsidR="002321B1">
        <w:rPr>
          <w:szCs w:val="24"/>
        </w:rPr>
        <w:t>thay</w:t>
      </w:r>
      <w:proofErr w:type="spellEnd"/>
      <w:r w:rsidRPr="00016CA0" w:rsidR="002321B1">
        <w:rPr>
          <w:szCs w:val="24"/>
        </w:rPr>
        <w:t xml:space="preserve"> </w:t>
      </w:r>
      <w:proofErr w:type="spellStart"/>
      <w:r w:rsidRPr="00016CA0" w:rsidR="002321B1">
        <w:rPr>
          <w:szCs w:val="24"/>
        </w:rPr>
        <w:t>vào</w:t>
      </w:r>
      <w:proofErr w:type="spellEnd"/>
      <w:r w:rsidRPr="00016CA0" w:rsidR="002321B1">
        <w:rPr>
          <w:szCs w:val="24"/>
        </w:rPr>
        <w:t xml:space="preserve"> </w:t>
      </w:r>
      <w:proofErr w:type="spellStart"/>
      <w:r w:rsidRPr="00016CA0" w:rsidR="002321B1">
        <w:rPr>
          <w:szCs w:val="24"/>
        </w:rPr>
        <w:t>đó</w:t>
      </w:r>
      <w:proofErr w:type="spellEnd"/>
      <w:r w:rsidRPr="00016CA0" w:rsidR="002321B1">
        <w:rPr>
          <w:szCs w:val="24"/>
        </w:rPr>
        <w:t xml:space="preserve"> </w:t>
      </w:r>
      <w:proofErr w:type="spellStart"/>
      <w:r w:rsidRPr="00016CA0" w:rsidR="002321B1">
        <w:rPr>
          <w:szCs w:val="24"/>
        </w:rPr>
        <w:t>sẽ</w:t>
      </w:r>
      <w:proofErr w:type="spellEnd"/>
      <w:r w:rsidRPr="00016CA0" w:rsidR="002321B1">
        <w:rPr>
          <w:szCs w:val="24"/>
        </w:rPr>
        <w:t xml:space="preserve"> </w:t>
      </w:r>
      <w:proofErr w:type="spellStart"/>
      <w:r w:rsidRPr="00016CA0" w:rsidR="002321B1">
        <w:rPr>
          <w:szCs w:val="24"/>
        </w:rPr>
        <w:t>sử</w:t>
      </w:r>
      <w:proofErr w:type="spellEnd"/>
      <w:r w:rsidRPr="00016CA0" w:rsidR="002321B1">
        <w:rPr>
          <w:szCs w:val="24"/>
        </w:rPr>
        <w:t xml:space="preserve"> </w:t>
      </w:r>
      <w:proofErr w:type="spellStart"/>
      <w:r w:rsidRPr="00016CA0" w:rsidR="002321B1">
        <w:rPr>
          <w:szCs w:val="24"/>
        </w:rPr>
        <w:t>dụng</w:t>
      </w:r>
      <w:proofErr w:type="spellEnd"/>
      <w:r w:rsidRPr="00016CA0" w:rsidR="002321B1">
        <w:rPr>
          <w:szCs w:val="24"/>
        </w:rPr>
        <w:t xml:space="preserve"> Permission Set </w:t>
      </w:r>
      <w:proofErr w:type="spellStart"/>
      <w:r w:rsidRPr="00016CA0" w:rsidR="002321B1">
        <w:rPr>
          <w:szCs w:val="24"/>
        </w:rPr>
        <w:t>để</w:t>
      </w:r>
      <w:proofErr w:type="spellEnd"/>
      <w:r w:rsidRPr="00016CA0" w:rsidR="002321B1">
        <w:rPr>
          <w:szCs w:val="24"/>
        </w:rPr>
        <w:t xml:space="preserve"> </w:t>
      </w:r>
      <w:proofErr w:type="spellStart"/>
      <w:r w:rsidRPr="00016CA0" w:rsidR="002321B1">
        <w:rPr>
          <w:szCs w:val="24"/>
        </w:rPr>
        <w:t>thực</w:t>
      </w:r>
      <w:proofErr w:type="spellEnd"/>
      <w:r w:rsidRPr="00016CA0" w:rsidR="002321B1">
        <w:rPr>
          <w:szCs w:val="24"/>
        </w:rPr>
        <w:t xml:space="preserve"> </w:t>
      </w:r>
      <w:proofErr w:type="spellStart"/>
      <w:r w:rsidRPr="00016CA0" w:rsidR="002321B1">
        <w:rPr>
          <w:szCs w:val="24"/>
        </w:rPr>
        <w:t>hiện</w:t>
      </w:r>
      <w:proofErr w:type="spellEnd"/>
      <w:r w:rsidRPr="00016CA0" w:rsidR="002321B1">
        <w:rPr>
          <w:szCs w:val="24"/>
        </w:rPr>
        <w:t xml:space="preserve"> </w:t>
      </w:r>
      <w:proofErr w:type="spellStart"/>
      <w:r w:rsidRPr="00016CA0" w:rsidR="002321B1">
        <w:rPr>
          <w:szCs w:val="24"/>
        </w:rPr>
        <w:t>phân</w:t>
      </w:r>
      <w:proofErr w:type="spellEnd"/>
      <w:r w:rsidRPr="00016CA0" w:rsidR="002321B1">
        <w:rPr>
          <w:szCs w:val="24"/>
        </w:rPr>
        <w:t xml:space="preserve"> </w:t>
      </w:r>
      <w:proofErr w:type="spellStart"/>
      <w:r w:rsidRPr="00016CA0" w:rsidR="002321B1">
        <w:rPr>
          <w:szCs w:val="24"/>
        </w:rPr>
        <w:t>quyền</w:t>
      </w:r>
      <w:proofErr w:type="spellEnd"/>
      <w:r w:rsidRPr="00016CA0" w:rsidR="002321B1">
        <w:rPr>
          <w:szCs w:val="24"/>
        </w:rPr>
        <w:t xml:space="preserve"> </w:t>
      </w:r>
      <w:proofErr w:type="spellStart"/>
      <w:r w:rsidRPr="00016CA0" w:rsidR="002321B1">
        <w:rPr>
          <w:szCs w:val="24"/>
        </w:rPr>
        <w:t>cho</w:t>
      </w:r>
      <w:proofErr w:type="spellEnd"/>
      <w:r w:rsidRPr="00016CA0" w:rsidR="002321B1">
        <w:rPr>
          <w:szCs w:val="24"/>
        </w:rPr>
        <w:t xml:space="preserve"> </w:t>
      </w:r>
      <w:proofErr w:type="spellStart"/>
      <w:r w:rsidRPr="00016CA0" w:rsidR="002321B1">
        <w:rPr>
          <w:szCs w:val="24"/>
        </w:rPr>
        <w:t>người</w:t>
      </w:r>
      <w:proofErr w:type="spellEnd"/>
      <w:r w:rsidRPr="00016CA0" w:rsidR="002321B1">
        <w:rPr>
          <w:szCs w:val="24"/>
        </w:rPr>
        <w:t xml:space="preserve"> </w:t>
      </w:r>
      <w:proofErr w:type="spellStart"/>
      <w:r w:rsidRPr="00016CA0" w:rsidR="002321B1">
        <w:rPr>
          <w:szCs w:val="24"/>
        </w:rPr>
        <w:t>dùng</w:t>
      </w:r>
      <w:proofErr w:type="spellEnd"/>
      <w:r w:rsidRPr="00016CA0" w:rsidR="002321B1">
        <w:rPr>
          <w:szCs w:val="24"/>
        </w:rPr>
        <w:t>.</w:t>
      </w:r>
      <w:r w:rsidRPr="00016CA0" w:rsidR="00DD1441">
        <w:rPr>
          <w:szCs w:val="24"/>
        </w:rPr>
        <w:t xml:space="preserve"> </w:t>
      </w:r>
      <w:proofErr w:type="spellStart"/>
      <w:r w:rsidRPr="00016CA0" w:rsidR="00DD1441">
        <w:rPr>
          <w:szCs w:val="24"/>
        </w:rPr>
        <w:t>Nhưng</w:t>
      </w:r>
      <w:proofErr w:type="spellEnd"/>
      <w:r w:rsidRPr="00016CA0" w:rsidR="00DD1441">
        <w:rPr>
          <w:szCs w:val="24"/>
        </w:rPr>
        <w:t xml:space="preserve"> do </w:t>
      </w:r>
      <w:proofErr w:type="spellStart"/>
      <w:r w:rsidRPr="00016CA0" w:rsidR="00DD1441">
        <w:rPr>
          <w:szCs w:val="24"/>
        </w:rPr>
        <w:t>mỗi</w:t>
      </w:r>
      <w:proofErr w:type="spellEnd"/>
      <w:r w:rsidRPr="00016CA0" w:rsidR="00DD1441">
        <w:rPr>
          <w:szCs w:val="24"/>
        </w:rPr>
        <w:t xml:space="preserve"> </w:t>
      </w:r>
      <w:proofErr w:type="spellStart"/>
      <w:r w:rsidRPr="00016CA0" w:rsidR="00DD1441">
        <w:rPr>
          <w:szCs w:val="24"/>
        </w:rPr>
        <w:t>người</w:t>
      </w:r>
      <w:proofErr w:type="spellEnd"/>
      <w:r w:rsidRPr="00016CA0" w:rsidR="00DD1441">
        <w:rPr>
          <w:szCs w:val="24"/>
        </w:rPr>
        <w:t xml:space="preserve"> </w:t>
      </w:r>
      <w:proofErr w:type="spellStart"/>
      <w:r w:rsidRPr="00016CA0" w:rsidR="00DD1441">
        <w:rPr>
          <w:szCs w:val="24"/>
        </w:rPr>
        <w:t>dùng</w:t>
      </w:r>
      <w:proofErr w:type="spellEnd"/>
      <w:r w:rsidRPr="00016CA0" w:rsidR="00DD1441">
        <w:rPr>
          <w:szCs w:val="24"/>
        </w:rPr>
        <w:t xml:space="preserve"> </w:t>
      </w:r>
      <w:proofErr w:type="spellStart"/>
      <w:r w:rsidRPr="00016CA0" w:rsidR="00DD1441">
        <w:rPr>
          <w:szCs w:val="24"/>
        </w:rPr>
        <w:t>trong</w:t>
      </w:r>
      <w:proofErr w:type="spellEnd"/>
      <w:r w:rsidRPr="00016CA0" w:rsidR="00DD1441">
        <w:rPr>
          <w:szCs w:val="24"/>
        </w:rPr>
        <w:t xml:space="preserve"> </w:t>
      </w:r>
      <w:proofErr w:type="spellStart"/>
      <w:r w:rsidRPr="00016CA0" w:rsidR="00DD1441">
        <w:rPr>
          <w:szCs w:val="24"/>
        </w:rPr>
        <w:t>hệ</w:t>
      </w:r>
      <w:proofErr w:type="spellEnd"/>
      <w:r w:rsidRPr="00016CA0" w:rsidR="00DD1441">
        <w:rPr>
          <w:szCs w:val="24"/>
        </w:rPr>
        <w:t xml:space="preserve"> </w:t>
      </w:r>
      <w:proofErr w:type="spellStart"/>
      <w:r w:rsidRPr="00016CA0" w:rsidR="00DD1441">
        <w:rPr>
          <w:szCs w:val="24"/>
        </w:rPr>
        <w:t>thống</w:t>
      </w:r>
      <w:proofErr w:type="spellEnd"/>
      <w:r w:rsidRPr="00016CA0" w:rsidR="00DD1441">
        <w:rPr>
          <w:szCs w:val="24"/>
        </w:rPr>
        <w:t xml:space="preserve"> </w:t>
      </w:r>
      <w:proofErr w:type="spellStart"/>
      <w:r w:rsidRPr="00016CA0" w:rsidR="00DD1441">
        <w:rPr>
          <w:szCs w:val="24"/>
        </w:rPr>
        <w:t>luôn</w:t>
      </w:r>
      <w:proofErr w:type="spellEnd"/>
      <w:r w:rsidRPr="00016CA0" w:rsidR="00DD1441">
        <w:rPr>
          <w:szCs w:val="24"/>
        </w:rPr>
        <w:t xml:space="preserve"> </w:t>
      </w:r>
      <w:proofErr w:type="spellStart"/>
      <w:r w:rsidRPr="00016CA0" w:rsidR="00DD1441">
        <w:rPr>
          <w:szCs w:val="24"/>
        </w:rPr>
        <w:t>được</w:t>
      </w:r>
      <w:proofErr w:type="spellEnd"/>
      <w:r w:rsidRPr="00016CA0" w:rsidR="00DD1441">
        <w:rPr>
          <w:szCs w:val="24"/>
        </w:rPr>
        <w:t xml:space="preserve"> </w:t>
      </w:r>
      <w:proofErr w:type="spellStart"/>
      <w:r w:rsidRPr="00016CA0" w:rsidR="00DD1441">
        <w:rPr>
          <w:szCs w:val="24"/>
        </w:rPr>
        <w:t>gán</w:t>
      </w:r>
      <w:proofErr w:type="spellEnd"/>
      <w:r w:rsidRPr="00016CA0" w:rsidR="00DD1441">
        <w:rPr>
          <w:szCs w:val="24"/>
        </w:rPr>
        <w:t xml:space="preserve"> </w:t>
      </w:r>
      <w:proofErr w:type="spellStart"/>
      <w:r w:rsidRPr="00016CA0" w:rsidR="00DD1441">
        <w:rPr>
          <w:szCs w:val="24"/>
        </w:rPr>
        <w:t>một</w:t>
      </w:r>
      <w:proofErr w:type="spellEnd"/>
      <w:r w:rsidRPr="00016CA0" w:rsidR="00DD1441">
        <w:rPr>
          <w:szCs w:val="24"/>
        </w:rPr>
        <w:t xml:space="preserve"> Profile </w:t>
      </w:r>
      <w:proofErr w:type="spellStart"/>
      <w:r w:rsidRPr="00016CA0" w:rsidR="00DD1441">
        <w:rPr>
          <w:szCs w:val="24"/>
        </w:rPr>
        <w:t>duy</w:t>
      </w:r>
      <w:proofErr w:type="spellEnd"/>
      <w:r w:rsidRPr="00016CA0" w:rsidR="00DD1441">
        <w:rPr>
          <w:szCs w:val="24"/>
        </w:rPr>
        <w:t xml:space="preserve"> </w:t>
      </w:r>
      <w:proofErr w:type="spellStart"/>
      <w:r w:rsidRPr="00016CA0" w:rsidR="00DD1441">
        <w:rPr>
          <w:szCs w:val="24"/>
        </w:rPr>
        <w:t>nhất</w:t>
      </w:r>
      <w:proofErr w:type="spellEnd"/>
      <w:r w:rsidRPr="00016CA0" w:rsidR="00DD1441">
        <w:rPr>
          <w:szCs w:val="24"/>
        </w:rPr>
        <w:t xml:space="preserve">, </w:t>
      </w:r>
      <w:proofErr w:type="spellStart"/>
      <w:r w:rsidRPr="00016CA0" w:rsidR="00DD1441">
        <w:rPr>
          <w:szCs w:val="24"/>
        </w:rPr>
        <w:t>nên</w:t>
      </w:r>
      <w:proofErr w:type="spellEnd"/>
      <w:r w:rsidRPr="00016CA0" w:rsidR="00DD1441">
        <w:rPr>
          <w:szCs w:val="24"/>
        </w:rPr>
        <w:t xml:space="preserve"> </w:t>
      </w:r>
      <w:proofErr w:type="spellStart"/>
      <w:r w:rsidRPr="00016CA0" w:rsidR="00DD1441">
        <w:rPr>
          <w:szCs w:val="24"/>
        </w:rPr>
        <w:t>vẫn</w:t>
      </w:r>
      <w:proofErr w:type="spellEnd"/>
      <w:r w:rsidRPr="00016CA0" w:rsidR="00DD1441">
        <w:rPr>
          <w:szCs w:val="24"/>
        </w:rPr>
        <w:t xml:space="preserve"> </w:t>
      </w:r>
      <w:proofErr w:type="spellStart"/>
      <w:r w:rsidRPr="00016CA0" w:rsidR="00DD1441">
        <w:rPr>
          <w:szCs w:val="24"/>
        </w:rPr>
        <w:t>sẽ</w:t>
      </w:r>
      <w:proofErr w:type="spellEnd"/>
      <w:r w:rsidRPr="00016CA0" w:rsidR="00DD1441">
        <w:rPr>
          <w:szCs w:val="24"/>
        </w:rPr>
        <w:t xml:space="preserve"> </w:t>
      </w:r>
      <w:proofErr w:type="spellStart"/>
      <w:r w:rsidRPr="00016CA0" w:rsidR="00DD1441">
        <w:rPr>
          <w:szCs w:val="24"/>
        </w:rPr>
        <w:t>khởi</w:t>
      </w:r>
      <w:proofErr w:type="spellEnd"/>
      <w:r w:rsidRPr="00016CA0" w:rsidR="00DD1441">
        <w:rPr>
          <w:szCs w:val="24"/>
        </w:rPr>
        <w:t xml:space="preserve"> </w:t>
      </w:r>
      <w:proofErr w:type="spellStart"/>
      <w:r w:rsidRPr="00016CA0" w:rsidR="00DD1441">
        <w:rPr>
          <w:szCs w:val="24"/>
        </w:rPr>
        <w:t>tạo</w:t>
      </w:r>
      <w:proofErr w:type="spellEnd"/>
      <w:r w:rsidRPr="00016CA0" w:rsidR="00DD1441">
        <w:rPr>
          <w:szCs w:val="24"/>
        </w:rPr>
        <w:t xml:space="preserve"> </w:t>
      </w:r>
      <w:proofErr w:type="spellStart"/>
      <w:r w:rsidRPr="00016CA0" w:rsidR="00DD1441">
        <w:rPr>
          <w:szCs w:val="24"/>
        </w:rPr>
        <w:t>ra</w:t>
      </w:r>
      <w:proofErr w:type="spellEnd"/>
      <w:r w:rsidRPr="00016CA0" w:rsidR="00DD1441">
        <w:rPr>
          <w:szCs w:val="24"/>
        </w:rPr>
        <w:t xml:space="preserve"> </w:t>
      </w:r>
      <w:proofErr w:type="spellStart"/>
      <w:r w:rsidRPr="00016CA0" w:rsidR="00DD1441">
        <w:rPr>
          <w:szCs w:val="24"/>
        </w:rPr>
        <w:t>các</w:t>
      </w:r>
      <w:proofErr w:type="spellEnd"/>
      <w:r w:rsidRPr="00016CA0" w:rsidR="00DD1441">
        <w:rPr>
          <w:szCs w:val="24"/>
        </w:rPr>
        <w:t xml:space="preserve"> </w:t>
      </w:r>
      <w:r w:rsidRPr="00016CA0" w:rsidR="000221B6">
        <w:rPr>
          <w:szCs w:val="24"/>
        </w:rPr>
        <w:t xml:space="preserve">Profile </w:t>
      </w:r>
      <w:proofErr w:type="spellStart"/>
      <w:r w:rsidRPr="00016CA0" w:rsidR="000221B6">
        <w:rPr>
          <w:szCs w:val="24"/>
        </w:rPr>
        <w:t>dưới</w:t>
      </w:r>
      <w:proofErr w:type="spellEnd"/>
      <w:r w:rsidRPr="00016CA0" w:rsidR="000221B6">
        <w:rPr>
          <w:szCs w:val="24"/>
        </w:rPr>
        <w:t xml:space="preserve"> </w:t>
      </w:r>
      <w:proofErr w:type="spellStart"/>
      <w:r w:rsidRPr="00016CA0" w:rsidR="000221B6">
        <w:rPr>
          <w:szCs w:val="24"/>
        </w:rPr>
        <w:t>đây</w:t>
      </w:r>
      <w:proofErr w:type="spellEnd"/>
      <w:r w:rsidRPr="00016CA0" w:rsidR="000221B6">
        <w:rPr>
          <w:szCs w:val="24"/>
        </w:rPr>
        <w:t xml:space="preserve"> </w:t>
      </w:r>
      <w:proofErr w:type="spellStart"/>
      <w:r w:rsidRPr="00016CA0" w:rsidR="000221B6">
        <w:rPr>
          <w:szCs w:val="24"/>
        </w:rPr>
        <w:t>để</w:t>
      </w:r>
      <w:proofErr w:type="spellEnd"/>
      <w:r w:rsidRPr="00016CA0" w:rsidR="000221B6">
        <w:rPr>
          <w:szCs w:val="24"/>
        </w:rPr>
        <w:t xml:space="preserve"> </w:t>
      </w:r>
      <w:proofErr w:type="spellStart"/>
      <w:r w:rsidRPr="00016CA0" w:rsidR="000221B6">
        <w:rPr>
          <w:szCs w:val="24"/>
        </w:rPr>
        <w:t>dễ</w:t>
      </w:r>
      <w:proofErr w:type="spellEnd"/>
      <w:r w:rsidRPr="00016CA0" w:rsidR="000221B6">
        <w:rPr>
          <w:szCs w:val="24"/>
        </w:rPr>
        <w:t xml:space="preserve"> </w:t>
      </w:r>
      <w:proofErr w:type="spellStart"/>
      <w:r w:rsidRPr="00016CA0" w:rsidR="000221B6">
        <w:rPr>
          <w:szCs w:val="24"/>
        </w:rPr>
        <w:t>dàng</w:t>
      </w:r>
      <w:proofErr w:type="spellEnd"/>
      <w:r w:rsidRPr="00016CA0" w:rsidR="000221B6">
        <w:rPr>
          <w:szCs w:val="24"/>
        </w:rPr>
        <w:t xml:space="preserve"> </w:t>
      </w:r>
      <w:proofErr w:type="spellStart"/>
      <w:r w:rsidRPr="00016CA0" w:rsidR="000221B6">
        <w:rPr>
          <w:szCs w:val="24"/>
        </w:rPr>
        <w:t>phân</w:t>
      </w:r>
      <w:proofErr w:type="spellEnd"/>
      <w:r w:rsidRPr="00016CA0" w:rsidR="000221B6">
        <w:rPr>
          <w:szCs w:val="24"/>
        </w:rPr>
        <w:t xml:space="preserve"> </w:t>
      </w:r>
      <w:proofErr w:type="spellStart"/>
      <w:r w:rsidRPr="00016CA0" w:rsidR="000221B6">
        <w:rPr>
          <w:szCs w:val="24"/>
        </w:rPr>
        <w:t>biệt</w:t>
      </w:r>
      <w:proofErr w:type="spellEnd"/>
      <w:r w:rsidRPr="00016CA0" w:rsidR="000221B6">
        <w:rPr>
          <w:szCs w:val="24"/>
        </w:rPr>
        <w:t xml:space="preserve"> </w:t>
      </w:r>
      <w:proofErr w:type="spellStart"/>
      <w:r w:rsidRPr="00016CA0" w:rsidR="000221B6">
        <w:rPr>
          <w:szCs w:val="24"/>
        </w:rPr>
        <w:t>đối</w:t>
      </w:r>
      <w:proofErr w:type="spellEnd"/>
      <w:r w:rsidRPr="00016CA0" w:rsidR="000221B6">
        <w:rPr>
          <w:szCs w:val="24"/>
        </w:rPr>
        <w:t xml:space="preserve"> </w:t>
      </w:r>
      <w:proofErr w:type="spellStart"/>
      <w:r w:rsidRPr="00016CA0" w:rsidR="000221B6">
        <w:rPr>
          <w:szCs w:val="24"/>
        </w:rPr>
        <w:t>tượng</w:t>
      </w:r>
      <w:proofErr w:type="spellEnd"/>
      <w:r w:rsidRPr="00016CA0" w:rsidR="000221B6">
        <w:rPr>
          <w:szCs w:val="24"/>
        </w:rPr>
        <w:t xml:space="preserve"> </w:t>
      </w:r>
      <w:proofErr w:type="spellStart"/>
      <w:r w:rsidRPr="00016CA0" w:rsidR="000221B6">
        <w:rPr>
          <w:szCs w:val="24"/>
        </w:rPr>
        <w:t>người</w:t>
      </w:r>
      <w:proofErr w:type="spellEnd"/>
      <w:r w:rsidRPr="00016CA0" w:rsidR="000221B6">
        <w:rPr>
          <w:szCs w:val="24"/>
        </w:rPr>
        <w:t xml:space="preserve"> </w:t>
      </w:r>
      <w:proofErr w:type="spellStart"/>
      <w:r w:rsidRPr="00016CA0" w:rsidR="000221B6">
        <w:rPr>
          <w:szCs w:val="24"/>
        </w:rPr>
        <w:t>dùng</w:t>
      </w:r>
      <w:proofErr w:type="spellEnd"/>
      <w:r w:rsidRPr="00016CA0" w:rsidR="000221B6">
        <w:rPr>
          <w:szCs w:val="24"/>
        </w:rPr>
        <w:t xml:space="preserve"> </w:t>
      </w:r>
      <w:proofErr w:type="spellStart"/>
      <w:r w:rsidRPr="00016CA0" w:rsidR="000221B6">
        <w:rPr>
          <w:szCs w:val="24"/>
        </w:rPr>
        <w:t>cũng</w:t>
      </w:r>
      <w:proofErr w:type="spellEnd"/>
      <w:r w:rsidRPr="00016CA0" w:rsidR="000221B6">
        <w:rPr>
          <w:szCs w:val="24"/>
        </w:rPr>
        <w:t xml:space="preserve"> </w:t>
      </w:r>
      <w:proofErr w:type="spellStart"/>
      <w:r w:rsidRPr="00016CA0" w:rsidR="000221B6">
        <w:rPr>
          <w:szCs w:val="24"/>
        </w:rPr>
        <w:t>như</w:t>
      </w:r>
      <w:proofErr w:type="spellEnd"/>
      <w:r w:rsidRPr="00016CA0" w:rsidR="000221B6">
        <w:rPr>
          <w:szCs w:val="24"/>
        </w:rPr>
        <w:t xml:space="preserve"> </w:t>
      </w:r>
      <w:proofErr w:type="spellStart"/>
      <w:r w:rsidRPr="00016CA0" w:rsidR="000221B6">
        <w:rPr>
          <w:szCs w:val="24"/>
        </w:rPr>
        <w:t>thực</w:t>
      </w:r>
      <w:proofErr w:type="spellEnd"/>
      <w:r w:rsidRPr="00016CA0" w:rsidR="000221B6">
        <w:rPr>
          <w:szCs w:val="24"/>
        </w:rPr>
        <w:t xml:space="preserve"> </w:t>
      </w:r>
      <w:proofErr w:type="spellStart"/>
      <w:r w:rsidRPr="00016CA0" w:rsidR="000221B6">
        <w:rPr>
          <w:szCs w:val="24"/>
        </w:rPr>
        <w:t>hiện</w:t>
      </w:r>
      <w:proofErr w:type="spellEnd"/>
      <w:r w:rsidRPr="00016CA0" w:rsidR="000221B6">
        <w:rPr>
          <w:szCs w:val="24"/>
        </w:rPr>
        <w:t xml:space="preserve"> </w:t>
      </w:r>
      <w:proofErr w:type="spellStart"/>
      <w:r w:rsidRPr="00016CA0" w:rsidR="000221B6">
        <w:rPr>
          <w:szCs w:val="24"/>
        </w:rPr>
        <w:t>các</w:t>
      </w:r>
      <w:proofErr w:type="spellEnd"/>
      <w:r w:rsidRPr="00016CA0" w:rsidR="000221B6">
        <w:rPr>
          <w:szCs w:val="24"/>
        </w:rPr>
        <w:t xml:space="preserve"> </w:t>
      </w:r>
      <w:proofErr w:type="spellStart"/>
      <w:r w:rsidRPr="00016CA0" w:rsidR="000221B6">
        <w:rPr>
          <w:szCs w:val="24"/>
        </w:rPr>
        <w:t>chức</w:t>
      </w:r>
      <w:proofErr w:type="spellEnd"/>
      <w:r w:rsidRPr="00016CA0" w:rsidR="000221B6">
        <w:rPr>
          <w:szCs w:val="24"/>
        </w:rPr>
        <w:t xml:space="preserve"> </w:t>
      </w:r>
      <w:proofErr w:type="spellStart"/>
      <w:r w:rsidRPr="00016CA0" w:rsidR="000221B6">
        <w:rPr>
          <w:szCs w:val="24"/>
        </w:rPr>
        <w:t>năng</w:t>
      </w:r>
      <w:proofErr w:type="spellEnd"/>
      <w:r w:rsidRPr="00016CA0" w:rsidR="000221B6">
        <w:rPr>
          <w:szCs w:val="24"/>
        </w:rPr>
        <w:t xml:space="preserve"> Filtering </w:t>
      </w:r>
      <w:proofErr w:type="spellStart"/>
      <w:r w:rsidRPr="00016CA0" w:rsidR="000221B6">
        <w:rPr>
          <w:szCs w:val="24"/>
        </w:rPr>
        <w:t>theo</w:t>
      </w:r>
      <w:proofErr w:type="spellEnd"/>
      <w:r w:rsidRPr="00016CA0" w:rsidR="000221B6">
        <w:rPr>
          <w:szCs w:val="24"/>
        </w:rPr>
        <w:t xml:space="preserve"> Profile </w:t>
      </w:r>
      <w:proofErr w:type="spellStart"/>
      <w:r w:rsidRPr="00016CA0" w:rsidR="000221B6">
        <w:rPr>
          <w:szCs w:val="24"/>
        </w:rPr>
        <w:t>trong</w:t>
      </w:r>
      <w:proofErr w:type="spellEnd"/>
      <w:r w:rsidRPr="00016CA0" w:rsidR="000221B6">
        <w:rPr>
          <w:szCs w:val="24"/>
        </w:rPr>
        <w:t xml:space="preserve"> </w:t>
      </w:r>
      <w:proofErr w:type="spellStart"/>
      <w:r w:rsidRPr="00016CA0" w:rsidR="000221B6">
        <w:rPr>
          <w:szCs w:val="24"/>
        </w:rPr>
        <w:t>các</w:t>
      </w:r>
      <w:proofErr w:type="spellEnd"/>
      <w:r w:rsidRPr="00016CA0" w:rsidR="000221B6">
        <w:rPr>
          <w:szCs w:val="24"/>
        </w:rPr>
        <w:t xml:space="preserve"> module </w:t>
      </w:r>
      <w:proofErr w:type="spellStart"/>
      <w:r w:rsidRPr="00016CA0" w:rsidR="000221B6">
        <w:rPr>
          <w:szCs w:val="24"/>
        </w:rPr>
        <w:t>kể</w:t>
      </w:r>
      <w:proofErr w:type="spellEnd"/>
      <w:r w:rsidRPr="00016CA0" w:rsidR="000221B6">
        <w:rPr>
          <w:szCs w:val="24"/>
        </w:rPr>
        <w:t xml:space="preserve"> </w:t>
      </w:r>
      <w:proofErr w:type="spellStart"/>
      <w:r w:rsidRPr="00016CA0" w:rsidR="000221B6">
        <w:rPr>
          <w:szCs w:val="24"/>
        </w:rPr>
        <w:t>trên</w:t>
      </w:r>
      <w:proofErr w:type="spellEnd"/>
      <w:r w:rsidRPr="00016CA0" w:rsidR="00A017CA">
        <w:rPr>
          <w:szCs w:val="24"/>
        </w:rPr>
        <w:t>.</w:t>
      </w:r>
    </w:p>
    <w:p w:rsidRPr="00016CA0" w:rsidR="000221B6" w:rsidP="00731FC8" w:rsidRDefault="00EC678D" w14:paraId="1AA08D85" w14:textId="1CE4566B">
      <w:pPr>
        <w:rPr>
          <w:szCs w:val="24"/>
        </w:rPr>
      </w:pPr>
      <w:r w:rsidRPr="00016CA0">
        <w:rPr>
          <w:szCs w:val="24"/>
        </w:rPr>
        <w:t xml:space="preserve">Do </w:t>
      </w:r>
      <w:proofErr w:type="spellStart"/>
      <w:r w:rsidRPr="00016CA0">
        <w:rPr>
          <w:szCs w:val="24"/>
        </w:rPr>
        <w:t>đó</w:t>
      </w:r>
      <w:proofErr w:type="spellEnd"/>
      <w:r w:rsidRPr="00016CA0" w:rsidR="004D1A57">
        <w:rPr>
          <w:szCs w:val="24"/>
        </w:rPr>
        <w:t xml:space="preserve">, </w:t>
      </w:r>
      <w:proofErr w:type="spellStart"/>
      <w:r w:rsidRPr="00016CA0" w:rsidR="004D1A57">
        <w:rPr>
          <w:szCs w:val="24"/>
        </w:rPr>
        <w:t>trong</w:t>
      </w:r>
      <w:proofErr w:type="spellEnd"/>
      <w:r w:rsidRPr="00016CA0" w:rsidR="004D1A57">
        <w:rPr>
          <w:szCs w:val="24"/>
        </w:rPr>
        <w:t xml:space="preserve"> Profile </w:t>
      </w:r>
      <w:proofErr w:type="spellStart"/>
      <w:r w:rsidRPr="00016CA0" w:rsidR="004D1A57">
        <w:rPr>
          <w:szCs w:val="24"/>
        </w:rPr>
        <w:t>sẽ</w:t>
      </w:r>
      <w:proofErr w:type="spellEnd"/>
      <w:r w:rsidRPr="00016CA0" w:rsidR="004D1A57">
        <w:rPr>
          <w:szCs w:val="24"/>
        </w:rPr>
        <w:t xml:space="preserve"> </w:t>
      </w:r>
      <w:proofErr w:type="spellStart"/>
      <w:r w:rsidRPr="00016CA0" w:rsidR="004D1A57">
        <w:rPr>
          <w:szCs w:val="24"/>
        </w:rPr>
        <w:t>không</w:t>
      </w:r>
      <w:proofErr w:type="spellEnd"/>
      <w:r w:rsidRPr="00016CA0" w:rsidR="004D1A57">
        <w:rPr>
          <w:szCs w:val="24"/>
        </w:rPr>
        <w:t xml:space="preserve"> </w:t>
      </w:r>
      <w:proofErr w:type="spellStart"/>
      <w:r w:rsidRPr="00016CA0" w:rsidR="004D1A57">
        <w:rPr>
          <w:szCs w:val="24"/>
        </w:rPr>
        <w:t>tồn</w:t>
      </w:r>
      <w:proofErr w:type="spellEnd"/>
      <w:r w:rsidRPr="00016CA0" w:rsidR="004D1A57">
        <w:rPr>
          <w:szCs w:val="24"/>
        </w:rPr>
        <w:t xml:space="preserve"> </w:t>
      </w:r>
      <w:proofErr w:type="spellStart"/>
      <w:r w:rsidRPr="00016CA0" w:rsidR="004D1A57">
        <w:rPr>
          <w:szCs w:val="24"/>
        </w:rPr>
        <w:t>tại</w:t>
      </w:r>
      <w:proofErr w:type="spellEnd"/>
      <w:r w:rsidRPr="00016CA0" w:rsidR="004D1A57">
        <w:rPr>
          <w:szCs w:val="24"/>
        </w:rPr>
        <w:t xml:space="preserve"> </w:t>
      </w:r>
      <w:proofErr w:type="spellStart"/>
      <w:r w:rsidRPr="00016CA0">
        <w:rPr>
          <w:szCs w:val="24"/>
        </w:rPr>
        <w:t>phân</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nào</w:t>
      </w:r>
      <w:proofErr w:type="spellEnd"/>
      <w:r w:rsidRPr="00016CA0">
        <w:rPr>
          <w:szCs w:val="24"/>
        </w:rPr>
        <w:t xml:space="preserve">. </w:t>
      </w:r>
      <w:proofErr w:type="spellStart"/>
      <w:r w:rsidRPr="00016CA0">
        <w:rPr>
          <w:szCs w:val="24"/>
        </w:rPr>
        <w:t>Dưới</w:t>
      </w:r>
      <w:proofErr w:type="spellEnd"/>
      <w:r w:rsidRPr="00016CA0">
        <w:rPr>
          <w:szCs w:val="24"/>
        </w:rPr>
        <w:t xml:space="preserve"> </w:t>
      </w:r>
      <w:proofErr w:type="spellStart"/>
      <w:r w:rsidRPr="00016CA0">
        <w:rPr>
          <w:szCs w:val="24"/>
        </w:rPr>
        <w:t>đây</w:t>
      </w:r>
      <w:proofErr w:type="spellEnd"/>
      <w:r w:rsidRPr="00016CA0">
        <w:rPr>
          <w:szCs w:val="24"/>
        </w:rPr>
        <w:t xml:space="preserve"> </w:t>
      </w:r>
      <w:proofErr w:type="spellStart"/>
      <w:r w:rsidRPr="00016CA0">
        <w:rPr>
          <w:szCs w:val="24"/>
        </w:rPr>
        <w:t>là</w:t>
      </w:r>
      <w:proofErr w:type="spellEnd"/>
      <w:r w:rsidRPr="00016CA0">
        <w:rPr>
          <w:szCs w:val="24"/>
        </w:rPr>
        <w:t xml:space="preserve"> </w:t>
      </w:r>
      <w:proofErr w:type="spellStart"/>
      <w:r w:rsidRPr="00016CA0">
        <w:rPr>
          <w:szCs w:val="24"/>
        </w:rPr>
        <w:t>d</w:t>
      </w:r>
      <w:r w:rsidRPr="00016CA0" w:rsidR="003C007B">
        <w:rPr>
          <w:szCs w:val="24"/>
        </w:rPr>
        <w:t>anh</w:t>
      </w:r>
      <w:proofErr w:type="spellEnd"/>
      <w:r w:rsidRPr="00016CA0" w:rsidR="003C007B">
        <w:rPr>
          <w:szCs w:val="24"/>
        </w:rPr>
        <w:t xml:space="preserve"> </w:t>
      </w:r>
      <w:proofErr w:type="spellStart"/>
      <w:r w:rsidRPr="00016CA0" w:rsidR="003C007B">
        <w:rPr>
          <w:szCs w:val="24"/>
        </w:rPr>
        <w:t>sách</w:t>
      </w:r>
      <w:proofErr w:type="spellEnd"/>
      <w:r w:rsidRPr="00016CA0" w:rsidR="003C007B">
        <w:rPr>
          <w:szCs w:val="24"/>
        </w:rPr>
        <w:t xml:space="preserve"> Profile</w:t>
      </w:r>
      <w:r w:rsidRPr="00016CA0" w:rsidR="00A017CA">
        <w:rPr>
          <w:szCs w:val="24"/>
        </w:rPr>
        <w:t xml:space="preserve"> </w:t>
      </w:r>
      <w:proofErr w:type="spellStart"/>
      <w:r w:rsidRPr="00016CA0" w:rsidR="00A017CA">
        <w:rPr>
          <w:szCs w:val="24"/>
        </w:rPr>
        <w:t>sẽ</w:t>
      </w:r>
      <w:proofErr w:type="spellEnd"/>
      <w:r w:rsidRPr="00016CA0" w:rsidR="00A017CA">
        <w:rPr>
          <w:szCs w:val="24"/>
        </w:rPr>
        <w:t xml:space="preserve"> </w:t>
      </w:r>
      <w:proofErr w:type="spellStart"/>
      <w:r w:rsidRPr="00016CA0" w:rsidR="00A017CA">
        <w:rPr>
          <w:szCs w:val="24"/>
        </w:rPr>
        <w:t>được</w:t>
      </w:r>
      <w:proofErr w:type="spellEnd"/>
      <w:r w:rsidRPr="00016CA0" w:rsidR="00A017CA">
        <w:rPr>
          <w:szCs w:val="24"/>
        </w:rPr>
        <w:t xml:space="preserve"> </w:t>
      </w:r>
      <w:proofErr w:type="spellStart"/>
      <w:r w:rsidRPr="00016CA0">
        <w:rPr>
          <w:szCs w:val="24"/>
        </w:rPr>
        <w:t>khởi</w:t>
      </w:r>
      <w:proofErr w:type="spellEnd"/>
      <w:r w:rsidRPr="00016CA0">
        <w:rPr>
          <w:szCs w:val="24"/>
        </w:rPr>
        <w:t xml:space="preserve"> </w:t>
      </w:r>
      <w:proofErr w:type="spellStart"/>
      <w:r w:rsidRPr="00016CA0">
        <w:rPr>
          <w:szCs w:val="24"/>
        </w:rPr>
        <w:t>tạo</w:t>
      </w:r>
      <w:proofErr w:type="spellEnd"/>
      <w:r w:rsidRPr="00016CA0">
        <w:rPr>
          <w:szCs w:val="24"/>
        </w:rPr>
        <w:t>:</w:t>
      </w:r>
    </w:p>
    <w:tbl>
      <w:tblPr>
        <w:tblW w:w="4400" w:type="dxa"/>
        <w:jc w:val="center"/>
        <w:tblLook w:val="04A0" w:firstRow="1" w:lastRow="0" w:firstColumn="1" w:lastColumn="0" w:noHBand="0" w:noVBand="1"/>
      </w:tblPr>
      <w:tblGrid>
        <w:gridCol w:w="1100"/>
        <w:gridCol w:w="3300"/>
      </w:tblGrid>
      <w:tr w:rsidRPr="00016CA0" w:rsidR="00D67C62" w:rsidTr="00D67C62" w14:paraId="21B9AE5D" w14:textId="77777777">
        <w:trPr>
          <w:trHeight w:val="300"/>
          <w:jc w:val="center"/>
        </w:trPr>
        <w:tc>
          <w:tcPr>
            <w:tcW w:w="1100" w:type="dxa"/>
            <w:tcBorders>
              <w:top w:val="single" w:color="auto" w:sz="4" w:space="0"/>
              <w:left w:val="single" w:color="auto" w:sz="4" w:space="0"/>
              <w:bottom w:val="single" w:color="auto" w:sz="4" w:space="0"/>
              <w:right w:val="single" w:color="auto" w:sz="4" w:space="0"/>
            </w:tcBorders>
            <w:shd w:val="clear" w:color="000000" w:fill="E2EFD9"/>
            <w:vAlign w:val="center"/>
            <w:hideMark/>
          </w:tcPr>
          <w:p w:rsidRPr="00016CA0" w:rsidR="00D67C62" w:rsidP="00D67C62" w:rsidRDefault="00D67C62" w14:paraId="107BA20A" w14:textId="77777777">
            <w:pPr>
              <w:spacing w:before="0" w:line="240" w:lineRule="auto"/>
              <w:contextualSpacing w:val="0"/>
              <w:jc w:val="center"/>
              <w:rPr>
                <w:rFonts w:eastAsia="Times New Roman"/>
                <w:b/>
                <w:bCs/>
                <w:color w:val="000000"/>
                <w:szCs w:val="24"/>
              </w:rPr>
            </w:pPr>
            <w:r w:rsidRPr="00016CA0">
              <w:rPr>
                <w:rFonts w:eastAsia="Times New Roman"/>
                <w:b/>
                <w:bCs/>
                <w:szCs w:val="24"/>
              </w:rPr>
              <w:t>STT</w:t>
            </w:r>
          </w:p>
        </w:tc>
        <w:tc>
          <w:tcPr>
            <w:tcW w:w="3300" w:type="dxa"/>
            <w:tcBorders>
              <w:top w:val="single" w:color="auto" w:sz="4" w:space="0"/>
              <w:left w:val="nil"/>
              <w:bottom w:val="single" w:color="auto" w:sz="4" w:space="0"/>
              <w:right w:val="single" w:color="auto" w:sz="4" w:space="0"/>
            </w:tcBorders>
            <w:shd w:val="clear" w:color="000000" w:fill="E2EFD9"/>
            <w:vAlign w:val="center"/>
            <w:hideMark/>
          </w:tcPr>
          <w:p w:rsidRPr="00016CA0" w:rsidR="00D67C62" w:rsidP="00D67C62" w:rsidRDefault="00D67C62" w14:paraId="7204157F" w14:textId="3597BA0F">
            <w:pPr>
              <w:spacing w:before="0" w:line="240" w:lineRule="auto"/>
              <w:contextualSpacing w:val="0"/>
              <w:jc w:val="center"/>
              <w:rPr>
                <w:rFonts w:eastAsia="Times New Roman"/>
                <w:b/>
                <w:bCs/>
                <w:color w:val="000000"/>
                <w:szCs w:val="24"/>
              </w:rPr>
            </w:pPr>
            <w:proofErr w:type="spellStart"/>
            <w:r w:rsidRPr="00016CA0">
              <w:rPr>
                <w:rFonts w:eastAsia="Times New Roman"/>
                <w:b/>
                <w:bCs/>
                <w:szCs w:val="24"/>
              </w:rPr>
              <w:t>Tên</w:t>
            </w:r>
            <w:proofErr w:type="spellEnd"/>
            <w:r w:rsidRPr="00016CA0">
              <w:rPr>
                <w:rFonts w:eastAsia="Times New Roman"/>
                <w:b/>
                <w:bCs/>
                <w:szCs w:val="24"/>
              </w:rPr>
              <w:t xml:space="preserve"> Profile</w:t>
            </w:r>
          </w:p>
        </w:tc>
      </w:tr>
      <w:tr w:rsidRPr="00016CA0" w:rsidR="00D67C62" w:rsidTr="00D67C62" w14:paraId="6B5453D0"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6B62D7C3"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49FC3399"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BMT HO</w:t>
            </w:r>
          </w:p>
        </w:tc>
      </w:tr>
      <w:tr w:rsidRPr="00016CA0" w:rsidR="00D67C62" w:rsidTr="00D67C62" w14:paraId="6C97720C"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1D204D99"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7B4DA3F2"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MKT</w:t>
            </w:r>
          </w:p>
        </w:tc>
      </w:tr>
      <w:tr w:rsidRPr="00016CA0" w:rsidR="00D67C62" w:rsidTr="00D67C62" w14:paraId="7C89DE4D"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08FF2F5F"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3</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40C9107A"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DSD</w:t>
            </w:r>
          </w:p>
        </w:tc>
      </w:tr>
      <w:tr w:rsidRPr="00016CA0" w:rsidR="00D67C62" w:rsidTr="00D67C62" w14:paraId="23DDD88A"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502222D6"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4</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489F571D"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BSC</w:t>
            </w:r>
          </w:p>
        </w:tc>
      </w:tr>
      <w:tr w:rsidRPr="00016CA0" w:rsidR="00D67C62" w:rsidTr="00D67C62" w14:paraId="037FECB1"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10C8FA48"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5</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09364EF6"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Casa</w:t>
            </w:r>
          </w:p>
        </w:tc>
      </w:tr>
      <w:tr w:rsidRPr="00016CA0" w:rsidR="00D67C62" w:rsidTr="00D67C62" w14:paraId="394DEDA3"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5DA7F40D"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6</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0F4A87F1"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TD</w:t>
            </w:r>
          </w:p>
        </w:tc>
      </w:tr>
      <w:tr w:rsidRPr="00016CA0" w:rsidR="00D67C62" w:rsidTr="00D67C62" w14:paraId="7D6A9F62"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7DA24BD2"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7</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5643ADAD"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Banca NT</w:t>
            </w:r>
          </w:p>
        </w:tc>
      </w:tr>
      <w:tr w:rsidRPr="00016CA0" w:rsidR="00D67C62" w:rsidTr="00D67C62" w14:paraId="66E8590A"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7E717520"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8</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61A736A6"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Banca PNT</w:t>
            </w:r>
          </w:p>
        </w:tc>
      </w:tr>
      <w:tr w:rsidRPr="00016CA0" w:rsidR="00D67C62" w:rsidTr="00D67C62" w14:paraId="67A69ED4"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7AACD38F"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9</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533D099D"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CCPL</w:t>
            </w:r>
          </w:p>
        </w:tc>
      </w:tr>
      <w:tr w:rsidRPr="00016CA0" w:rsidR="00D67C62" w:rsidTr="00D67C62" w14:paraId="0FA005FE"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7E282033"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10</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64684806"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Wealth</w:t>
            </w:r>
          </w:p>
        </w:tc>
      </w:tr>
      <w:tr w:rsidRPr="00016CA0" w:rsidR="00D67C62" w:rsidTr="00D67C62" w14:paraId="30ECFCCE"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0912A5C3"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11</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2B6DDE11"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HO SL</w:t>
            </w:r>
          </w:p>
        </w:tc>
      </w:tr>
      <w:tr w:rsidRPr="00016CA0" w:rsidR="00D67C62" w:rsidTr="00D67C62" w14:paraId="75F9FE84"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0EAB4162"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12</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5AF7F835"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w:t>
            </w:r>
            <w:proofErr w:type="gramStart"/>
            <w:r w:rsidRPr="00016CA0">
              <w:rPr>
                <w:rFonts w:eastAsia="Times New Roman"/>
                <w:color w:val="000000"/>
                <w:szCs w:val="24"/>
              </w:rPr>
              <w:t>HO  AF</w:t>
            </w:r>
            <w:proofErr w:type="gramEnd"/>
          </w:p>
        </w:tc>
      </w:tr>
      <w:tr w:rsidRPr="00016CA0" w:rsidR="00D67C62" w:rsidTr="00D67C62" w14:paraId="615C1548"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12A5F20F"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13</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0343F6B4"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w:t>
            </w:r>
            <w:proofErr w:type="gramStart"/>
            <w:r w:rsidRPr="00016CA0">
              <w:rPr>
                <w:rFonts w:eastAsia="Times New Roman"/>
                <w:color w:val="000000"/>
                <w:szCs w:val="24"/>
              </w:rPr>
              <w:t>HO  MAF</w:t>
            </w:r>
            <w:proofErr w:type="gramEnd"/>
          </w:p>
        </w:tc>
      </w:tr>
      <w:tr w:rsidRPr="00016CA0" w:rsidR="00D67C62" w:rsidTr="00D67C62" w14:paraId="5052E66B"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24A94659"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14</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0CFC90FD"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GĐ </w:t>
            </w:r>
            <w:proofErr w:type="spellStart"/>
            <w:r w:rsidRPr="00016CA0">
              <w:rPr>
                <w:rFonts w:eastAsia="Times New Roman"/>
                <w:color w:val="000000"/>
                <w:szCs w:val="24"/>
              </w:rPr>
              <w:t>Miền</w:t>
            </w:r>
            <w:proofErr w:type="spellEnd"/>
          </w:p>
        </w:tc>
      </w:tr>
      <w:tr w:rsidRPr="00016CA0" w:rsidR="00D67C62" w:rsidTr="00D67C62" w14:paraId="4B2113AD"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175E6CAB"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15</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1C7B8EC6"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w:t>
            </w:r>
            <w:proofErr w:type="spellStart"/>
            <w:r w:rsidRPr="00016CA0">
              <w:rPr>
                <w:rFonts w:eastAsia="Times New Roman"/>
                <w:color w:val="000000"/>
                <w:szCs w:val="24"/>
              </w:rPr>
              <w:t>Trợ</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GĐ </w:t>
            </w:r>
            <w:proofErr w:type="spellStart"/>
            <w:r w:rsidRPr="00016CA0">
              <w:rPr>
                <w:rFonts w:eastAsia="Times New Roman"/>
                <w:color w:val="000000"/>
                <w:szCs w:val="24"/>
              </w:rPr>
              <w:t>Miền</w:t>
            </w:r>
            <w:proofErr w:type="spellEnd"/>
          </w:p>
        </w:tc>
      </w:tr>
      <w:tr w:rsidRPr="00016CA0" w:rsidR="00D67C62" w:rsidTr="00D67C62" w14:paraId="66B1D88C"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4EFCB434"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16</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4F9A1F5B"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GĐ </w:t>
            </w:r>
            <w:proofErr w:type="spellStart"/>
            <w:r w:rsidRPr="00016CA0">
              <w:rPr>
                <w:rFonts w:eastAsia="Times New Roman"/>
                <w:color w:val="000000"/>
                <w:szCs w:val="24"/>
              </w:rPr>
              <w:t>Vùng</w:t>
            </w:r>
            <w:proofErr w:type="spellEnd"/>
          </w:p>
        </w:tc>
      </w:tr>
      <w:tr w:rsidRPr="00016CA0" w:rsidR="00D67C62" w:rsidTr="00D67C62" w14:paraId="6536BDCD"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4FCD61AD"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17</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15291C7E"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w:t>
            </w:r>
            <w:proofErr w:type="spellStart"/>
            <w:r w:rsidRPr="00016CA0">
              <w:rPr>
                <w:rFonts w:eastAsia="Times New Roman"/>
                <w:color w:val="000000"/>
                <w:szCs w:val="24"/>
              </w:rPr>
              <w:t>Trợ</w:t>
            </w:r>
            <w:proofErr w:type="spellEnd"/>
            <w:r w:rsidRPr="00016CA0">
              <w:rPr>
                <w:rFonts w:eastAsia="Times New Roman"/>
                <w:color w:val="000000"/>
                <w:szCs w:val="24"/>
              </w:rPr>
              <w:t xml:space="preserve"> </w:t>
            </w:r>
            <w:proofErr w:type="spellStart"/>
            <w:r w:rsidRPr="00016CA0">
              <w:rPr>
                <w:rFonts w:eastAsia="Times New Roman"/>
                <w:color w:val="000000"/>
                <w:szCs w:val="24"/>
              </w:rPr>
              <w:t>lý</w:t>
            </w:r>
            <w:proofErr w:type="spellEnd"/>
            <w:r w:rsidRPr="00016CA0">
              <w:rPr>
                <w:rFonts w:eastAsia="Times New Roman"/>
                <w:color w:val="000000"/>
                <w:szCs w:val="24"/>
              </w:rPr>
              <w:t xml:space="preserve"> GĐ </w:t>
            </w:r>
            <w:proofErr w:type="spellStart"/>
            <w:r w:rsidRPr="00016CA0">
              <w:rPr>
                <w:rFonts w:eastAsia="Times New Roman"/>
                <w:color w:val="000000"/>
                <w:szCs w:val="24"/>
              </w:rPr>
              <w:t>Vùng</w:t>
            </w:r>
            <w:proofErr w:type="spellEnd"/>
          </w:p>
        </w:tc>
      </w:tr>
      <w:tr w:rsidRPr="00016CA0" w:rsidR="00D67C62" w:rsidTr="00D67C62" w14:paraId="47429886"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001C4BE0"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18</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58978127"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GĐ Chi </w:t>
            </w:r>
            <w:proofErr w:type="spellStart"/>
            <w:r w:rsidRPr="00016CA0">
              <w:rPr>
                <w:rFonts w:eastAsia="Times New Roman"/>
                <w:color w:val="000000"/>
                <w:szCs w:val="24"/>
              </w:rPr>
              <w:t>nhánh</w:t>
            </w:r>
            <w:proofErr w:type="spellEnd"/>
            <w:r w:rsidRPr="00016CA0">
              <w:rPr>
                <w:rFonts w:eastAsia="Times New Roman"/>
                <w:color w:val="000000"/>
                <w:szCs w:val="24"/>
              </w:rPr>
              <w:t xml:space="preserve"> core</w:t>
            </w:r>
          </w:p>
        </w:tc>
      </w:tr>
      <w:tr w:rsidRPr="00016CA0" w:rsidR="00D67C62" w:rsidTr="00D67C62" w14:paraId="0884CB67"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60E22F5C"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19</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603FBEBA"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GĐ Chi </w:t>
            </w:r>
            <w:proofErr w:type="spellStart"/>
            <w:r w:rsidRPr="00016CA0">
              <w:rPr>
                <w:rFonts w:eastAsia="Times New Roman"/>
                <w:color w:val="000000"/>
                <w:szCs w:val="24"/>
              </w:rPr>
              <w:t>nhánh</w:t>
            </w:r>
            <w:proofErr w:type="spellEnd"/>
            <w:r w:rsidRPr="00016CA0">
              <w:rPr>
                <w:rFonts w:eastAsia="Times New Roman"/>
                <w:color w:val="000000"/>
                <w:szCs w:val="24"/>
              </w:rPr>
              <w:t xml:space="preserve"> non-core</w:t>
            </w:r>
          </w:p>
        </w:tc>
      </w:tr>
      <w:tr w:rsidRPr="00016CA0" w:rsidR="00D67C62" w:rsidTr="00D67C62" w14:paraId="758C2117"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697BDC1F"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20</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4FB889D2"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GĐ Khu </w:t>
            </w:r>
            <w:proofErr w:type="spellStart"/>
            <w:r w:rsidRPr="00016CA0">
              <w:rPr>
                <w:rFonts w:eastAsia="Times New Roman"/>
                <w:color w:val="000000"/>
                <w:szCs w:val="24"/>
              </w:rPr>
              <w:t>vực</w:t>
            </w:r>
            <w:proofErr w:type="spellEnd"/>
          </w:p>
        </w:tc>
      </w:tr>
      <w:tr w:rsidRPr="00016CA0" w:rsidR="00D67C62" w:rsidTr="00D67C62" w14:paraId="66D70215"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1BDE6D76"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21</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3F1A1651"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GĐ Hub AF</w:t>
            </w:r>
          </w:p>
        </w:tc>
      </w:tr>
      <w:tr w:rsidRPr="00016CA0" w:rsidR="00D67C62" w:rsidTr="00D67C62" w14:paraId="41D9C661"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6177C59B"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22</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4AE4AD51"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GĐ AF</w:t>
            </w:r>
          </w:p>
        </w:tc>
      </w:tr>
      <w:tr w:rsidRPr="00016CA0" w:rsidR="00D67C62" w:rsidTr="00D67C62" w14:paraId="5DAD1FF1"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5A9C5BCA"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23</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3B7A4B72"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TPKD KHƯT</w:t>
            </w:r>
          </w:p>
        </w:tc>
      </w:tr>
      <w:tr w:rsidRPr="00016CA0" w:rsidR="00D67C62" w:rsidTr="00D67C62" w14:paraId="2C551425"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55AF3DFC"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24</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3EE9D9CB"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GĐ AF Mix</w:t>
            </w:r>
          </w:p>
        </w:tc>
      </w:tr>
      <w:tr w:rsidRPr="00016CA0" w:rsidR="00D67C62" w:rsidTr="00D67C62" w14:paraId="069AFF19"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56F28949"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25</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3189980D"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TPKD KHƯT Mix</w:t>
            </w:r>
          </w:p>
        </w:tc>
      </w:tr>
      <w:tr w:rsidRPr="00016CA0" w:rsidR="00D67C62" w:rsidTr="00D67C62" w14:paraId="24B1F39D"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0339036E"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26</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3D453FEB"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GĐ MAF</w:t>
            </w:r>
          </w:p>
        </w:tc>
      </w:tr>
      <w:tr w:rsidRPr="00016CA0" w:rsidR="00D67C62" w:rsidTr="00D67C62" w14:paraId="0901AB78"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59DBA553"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27</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5A625271"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TPKD MAF</w:t>
            </w:r>
          </w:p>
        </w:tc>
      </w:tr>
      <w:tr w:rsidRPr="00016CA0" w:rsidR="00D67C62" w:rsidTr="00D67C62" w14:paraId="39A9FC90"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201BDC15"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28</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67D6E206"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RM Diamond</w:t>
            </w:r>
          </w:p>
        </w:tc>
      </w:tr>
      <w:tr w:rsidRPr="00016CA0" w:rsidR="00D67C62" w:rsidTr="00D67C62" w14:paraId="075DD32D"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494AE7DE"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29</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59AE1B65"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RM Prime</w:t>
            </w:r>
          </w:p>
        </w:tc>
      </w:tr>
      <w:tr w:rsidRPr="00016CA0" w:rsidR="00D67C62" w:rsidTr="00D67C62" w14:paraId="338469F1"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357B24E3"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30</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5042F381"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CSM </w:t>
            </w:r>
            <w:proofErr w:type="spellStart"/>
            <w:r w:rsidRPr="00016CA0">
              <w:rPr>
                <w:rFonts w:eastAsia="Times New Roman"/>
                <w:color w:val="000000"/>
                <w:szCs w:val="24"/>
              </w:rPr>
              <w:t>Trưởng</w:t>
            </w:r>
            <w:proofErr w:type="spellEnd"/>
            <w:r w:rsidRPr="00016CA0">
              <w:rPr>
                <w:rFonts w:eastAsia="Times New Roman"/>
                <w:color w:val="000000"/>
                <w:szCs w:val="24"/>
              </w:rPr>
              <w:t xml:space="preserve"> </w:t>
            </w:r>
            <w:proofErr w:type="spellStart"/>
            <w:r w:rsidRPr="00016CA0">
              <w:rPr>
                <w:rFonts w:eastAsia="Times New Roman"/>
                <w:color w:val="000000"/>
                <w:szCs w:val="24"/>
              </w:rPr>
              <w:t>phòng</w:t>
            </w:r>
            <w:proofErr w:type="spellEnd"/>
          </w:p>
        </w:tc>
      </w:tr>
      <w:tr w:rsidRPr="00016CA0" w:rsidR="00D67C62" w:rsidTr="00D67C62" w14:paraId="4146F848"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79E1005D"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31</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47D7EA5E" w14:textId="77777777">
            <w:pPr>
              <w:spacing w:before="0" w:line="240" w:lineRule="auto"/>
              <w:contextualSpacing w:val="0"/>
              <w:jc w:val="left"/>
              <w:rPr>
                <w:rFonts w:eastAsia="Times New Roman"/>
                <w:color w:val="000000"/>
                <w:szCs w:val="24"/>
              </w:rPr>
            </w:pPr>
            <w:r w:rsidRPr="00016CA0">
              <w:rPr>
                <w:rFonts w:eastAsia="Times New Roman"/>
                <w:color w:val="000000"/>
                <w:szCs w:val="24"/>
              </w:rPr>
              <w:t xml:space="preserve">RB CSM </w:t>
            </w:r>
            <w:proofErr w:type="spellStart"/>
            <w:r w:rsidRPr="00016CA0">
              <w:rPr>
                <w:rFonts w:eastAsia="Times New Roman"/>
                <w:color w:val="000000"/>
                <w:szCs w:val="24"/>
              </w:rPr>
              <w:t>Trưởng</w:t>
            </w:r>
            <w:proofErr w:type="spellEnd"/>
            <w:r w:rsidRPr="00016CA0">
              <w:rPr>
                <w:rFonts w:eastAsia="Times New Roman"/>
                <w:color w:val="000000"/>
                <w:szCs w:val="24"/>
              </w:rPr>
              <w:t xml:space="preserve"> </w:t>
            </w:r>
            <w:proofErr w:type="spellStart"/>
            <w:r w:rsidRPr="00016CA0">
              <w:rPr>
                <w:rFonts w:eastAsia="Times New Roman"/>
                <w:color w:val="000000"/>
                <w:szCs w:val="24"/>
              </w:rPr>
              <w:t>nhóm</w:t>
            </w:r>
            <w:proofErr w:type="spellEnd"/>
          </w:p>
        </w:tc>
      </w:tr>
      <w:tr w:rsidRPr="00016CA0" w:rsidR="00D67C62" w:rsidTr="00D67C62" w14:paraId="6E2EEE92"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5AAFBDB8"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32</w:t>
            </w:r>
          </w:p>
        </w:tc>
        <w:tc>
          <w:tcPr>
            <w:tcW w:w="3300" w:type="dxa"/>
            <w:tcBorders>
              <w:top w:val="nil"/>
              <w:left w:val="nil"/>
              <w:bottom w:val="single" w:color="000000" w:sz="4" w:space="0"/>
              <w:right w:val="single" w:color="000000" w:sz="4" w:space="0"/>
            </w:tcBorders>
            <w:shd w:val="clear" w:color="000000" w:fill="FFFFFF"/>
            <w:hideMark/>
          </w:tcPr>
          <w:p w:rsidRPr="00016CA0" w:rsidR="00D67C62" w:rsidP="00D67C62" w:rsidRDefault="00D67C62" w14:paraId="230E1456" w14:textId="77777777">
            <w:pPr>
              <w:spacing w:before="0" w:line="240" w:lineRule="auto"/>
              <w:contextualSpacing w:val="0"/>
              <w:jc w:val="left"/>
              <w:rPr>
                <w:rFonts w:eastAsia="Times New Roman"/>
                <w:color w:val="000000"/>
                <w:szCs w:val="24"/>
              </w:rPr>
            </w:pPr>
            <w:r w:rsidRPr="00016CA0">
              <w:rPr>
                <w:rFonts w:eastAsia="Times New Roman"/>
                <w:color w:val="000000"/>
                <w:szCs w:val="24"/>
              </w:rPr>
              <w:t>RB CSR</w:t>
            </w:r>
          </w:p>
        </w:tc>
      </w:tr>
      <w:tr w:rsidRPr="00016CA0" w:rsidR="00D67C62" w:rsidTr="00D67C62" w14:paraId="67A126CC" w14:textId="77777777">
        <w:trPr>
          <w:trHeight w:val="310"/>
          <w:jc w:val="center"/>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D67C62" w:rsidP="00D67C62" w:rsidRDefault="00D67C62" w14:paraId="1983543F" w14:textId="77777777">
            <w:pPr>
              <w:spacing w:before="0" w:line="240" w:lineRule="auto"/>
              <w:contextualSpacing w:val="0"/>
              <w:jc w:val="center"/>
              <w:rPr>
                <w:rFonts w:eastAsia="Times New Roman"/>
                <w:color w:val="000000"/>
                <w:szCs w:val="24"/>
              </w:rPr>
            </w:pPr>
            <w:r w:rsidRPr="00016CA0">
              <w:rPr>
                <w:rFonts w:eastAsia="Times New Roman"/>
                <w:color w:val="000000"/>
                <w:szCs w:val="24"/>
              </w:rPr>
              <w:t>33</w:t>
            </w:r>
          </w:p>
        </w:tc>
        <w:tc>
          <w:tcPr>
            <w:tcW w:w="3300" w:type="dxa"/>
            <w:tcBorders>
              <w:top w:val="nil"/>
              <w:left w:val="nil"/>
              <w:bottom w:val="single" w:color="auto" w:sz="4" w:space="0"/>
              <w:right w:val="single" w:color="auto" w:sz="4" w:space="0"/>
            </w:tcBorders>
            <w:shd w:val="clear" w:color="000000" w:fill="FFFFFF"/>
            <w:vAlign w:val="center"/>
            <w:hideMark/>
          </w:tcPr>
          <w:p w:rsidRPr="00016CA0" w:rsidR="00D67C62" w:rsidP="00D67C62" w:rsidRDefault="00D67C62" w14:paraId="5E43BC71" w14:textId="77777777">
            <w:pPr>
              <w:spacing w:before="0" w:line="240" w:lineRule="auto"/>
              <w:contextualSpacing w:val="0"/>
              <w:jc w:val="left"/>
              <w:rPr>
                <w:rFonts w:eastAsia="Times New Roman"/>
                <w:color w:val="000000"/>
                <w:szCs w:val="24"/>
              </w:rPr>
            </w:pPr>
            <w:r w:rsidRPr="00016CA0">
              <w:rPr>
                <w:rFonts w:eastAsia="Times New Roman"/>
                <w:color w:val="000000"/>
                <w:szCs w:val="24"/>
              </w:rPr>
              <w:t>VP System Administrator</w:t>
            </w:r>
          </w:p>
        </w:tc>
      </w:tr>
    </w:tbl>
    <w:p w:rsidRPr="00016CA0" w:rsidR="00A017CA" w:rsidP="00731FC8" w:rsidRDefault="00A017CA" w14:paraId="6C82C6C8" w14:textId="77777777">
      <w:pPr>
        <w:rPr>
          <w:szCs w:val="24"/>
        </w:rPr>
      </w:pPr>
    </w:p>
    <w:p w:rsidRPr="00016CA0" w:rsidR="007836F4" w:rsidP="00016CA0" w:rsidRDefault="007836F4" w14:paraId="5CD5615D" w14:textId="4720BEA3">
      <w:pPr>
        <w:pStyle w:val="Heading2"/>
        <w:tabs>
          <w:tab w:val="clear" w:pos="1080"/>
          <w:tab w:val="left" w:pos="720"/>
        </w:tabs>
        <w:ind w:left="450"/>
        <w:rPr>
          <w:rFonts w:eastAsia="SimSun"/>
          <w:sz w:val="24"/>
          <w:szCs w:val="24"/>
          <w:shd w:val="clear" w:color="auto" w:fill="FFFFFF"/>
        </w:rPr>
      </w:pPr>
      <w:bookmarkStart w:name="_Toc181808896" w:id="704"/>
      <w:proofErr w:type="spellStart"/>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quyền</w:t>
      </w:r>
      <w:proofErr w:type="spellEnd"/>
      <w:r w:rsidRPr="00016CA0">
        <w:rPr>
          <w:rFonts w:eastAsia="SimSun"/>
          <w:sz w:val="24"/>
          <w:szCs w:val="24"/>
          <w:shd w:val="clear" w:color="auto" w:fill="FFFFFF"/>
        </w:rPr>
        <w:t xml:space="preserve"> </w:t>
      </w:r>
      <w:r w:rsidRPr="00016CA0" w:rsidR="00517EB7">
        <w:rPr>
          <w:rFonts w:eastAsia="SimSun"/>
          <w:sz w:val="24"/>
          <w:szCs w:val="24"/>
          <w:shd w:val="clear" w:color="auto" w:fill="FFFFFF"/>
        </w:rPr>
        <w:t>Permission Set</w:t>
      </w:r>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Hồ</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sơ</w:t>
      </w:r>
      <w:proofErr w:type="spellEnd"/>
      <w:r w:rsidRPr="00016CA0">
        <w:rPr>
          <w:rFonts w:eastAsia="SimSun"/>
          <w:sz w:val="24"/>
          <w:szCs w:val="24"/>
          <w:shd w:val="clear" w:color="auto" w:fill="FFFFFF"/>
        </w:rPr>
        <w:t>)</w:t>
      </w:r>
      <w:bookmarkEnd w:id="704"/>
    </w:p>
    <w:p w:rsidRPr="00016CA0" w:rsidR="007836F4" w:rsidP="00016CA0" w:rsidRDefault="007836F4" w14:paraId="01050B46" w14:textId="77777777">
      <w:pPr>
        <w:pStyle w:val="FISHeading20"/>
        <w:tabs>
          <w:tab w:val="clear" w:pos="1080"/>
          <w:tab w:val="clear" w:pos="1710"/>
        </w:tabs>
        <w:ind w:left="450" w:hanging="450"/>
        <w:rPr>
          <w:rFonts w:eastAsia="SimSun"/>
          <w:sz w:val="24"/>
          <w:szCs w:val="24"/>
          <w:shd w:val="clear" w:color="auto" w:fill="FFFFFF"/>
        </w:rPr>
      </w:pPr>
      <w:bookmarkStart w:name="_Toc181808897" w:id="705"/>
      <w:proofErr w:type="spellStart"/>
      <w:r w:rsidRPr="00016CA0">
        <w:rPr>
          <w:rFonts w:eastAsia="SimSun"/>
          <w:sz w:val="24"/>
          <w:szCs w:val="24"/>
          <w:shd w:val="clear" w:color="auto" w:fill="FFFFFF"/>
        </w:rPr>
        <w:t>Mục</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đích</w:t>
      </w:r>
      <w:bookmarkEnd w:id="705"/>
      <w:proofErr w:type="spellEnd"/>
    </w:p>
    <w:p w:rsidRPr="00016CA0" w:rsidR="007836F4" w:rsidP="00016CA0" w:rsidRDefault="004B5C0A" w14:paraId="398E31C8" w14:textId="1F208FF4">
      <w:pPr>
        <w:rPr>
          <w:szCs w:val="24"/>
        </w:rPr>
      </w:pPr>
      <w:r w:rsidRPr="00016CA0">
        <w:rPr>
          <w:szCs w:val="24"/>
        </w:rPr>
        <w:t xml:space="preserve">Permission Set </w:t>
      </w:r>
      <w:proofErr w:type="spellStart"/>
      <w:r w:rsidRPr="00016CA0">
        <w:rPr>
          <w:szCs w:val="24"/>
        </w:rPr>
        <w:t>trong</w:t>
      </w:r>
      <w:proofErr w:type="spellEnd"/>
      <w:r w:rsidRPr="00016CA0">
        <w:rPr>
          <w:szCs w:val="24"/>
        </w:rPr>
        <w:t xml:space="preserve"> Salesforce </w:t>
      </w:r>
      <w:proofErr w:type="spellStart"/>
      <w:r w:rsidRPr="00016CA0">
        <w:rPr>
          <w:szCs w:val="24"/>
        </w:rPr>
        <w:t>là</w:t>
      </w:r>
      <w:proofErr w:type="spellEnd"/>
      <w:r w:rsidRPr="00016CA0">
        <w:rPr>
          <w:szCs w:val="24"/>
        </w:rPr>
        <w:t xml:space="preserve"> </w:t>
      </w:r>
      <w:proofErr w:type="spellStart"/>
      <w:r w:rsidRPr="00016CA0">
        <w:rPr>
          <w:szCs w:val="24"/>
        </w:rPr>
        <w:t>một</w:t>
      </w:r>
      <w:proofErr w:type="spellEnd"/>
      <w:r w:rsidRPr="00016CA0">
        <w:rPr>
          <w:szCs w:val="24"/>
        </w:rPr>
        <w:t xml:space="preserve"> </w:t>
      </w:r>
      <w:proofErr w:type="spellStart"/>
      <w:r w:rsidRPr="00016CA0">
        <w:rPr>
          <w:szCs w:val="24"/>
        </w:rPr>
        <w:t>công</w:t>
      </w:r>
      <w:proofErr w:type="spellEnd"/>
      <w:r w:rsidRPr="00016CA0">
        <w:rPr>
          <w:szCs w:val="24"/>
        </w:rPr>
        <w:t xml:space="preserve"> </w:t>
      </w:r>
      <w:proofErr w:type="spellStart"/>
      <w:r w:rsidRPr="00016CA0">
        <w:rPr>
          <w:szCs w:val="24"/>
        </w:rPr>
        <w:t>cụ</w:t>
      </w:r>
      <w:proofErr w:type="spellEnd"/>
      <w:r w:rsidRPr="00016CA0">
        <w:rPr>
          <w:szCs w:val="24"/>
        </w:rPr>
        <w:t xml:space="preserve"> </w:t>
      </w:r>
      <w:proofErr w:type="spellStart"/>
      <w:r w:rsidRPr="00016CA0">
        <w:rPr>
          <w:szCs w:val="24"/>
        </w:rPr>
        <w:t>để</w:t>
      </w:r>
      <w:proofErr w:type="spellEnd"/>
      <w:r w:rsidRPr="00016CA0">
        <w:rPr>
          <w:szCs w:val="24"/>
        </w:rPr>
        <w:t xml:space="preserve"> </w:t>
      </w:r>
      <w:proofErr w:type="spellStart"/>
      <w:r w:rsidRPr="00016CA0">
        <w:rPr>
          <w:szCs w:val="24"/>
        </w:rPr>
        <w:t>mở</w:t>
      </w:r>
      <w:proofErr w:type="spellEnd"/>
      <w:r w:rsidRPr="00016CA0">
        <w:rPr>
          <w:szCs w:val="24"/>
        </w:rPr>
        <w:t xml:space="preserve"> </w:t>
      </w:r>
      <w:proofErr w:type="spellStart"/>
      <w:r w:rsidRPr="00016CA0">
        <w:rPr>
          <w:szCs w:val="24"/>
        </w:rPr>
        <w:t>rộng</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ngoài</w:t>
      </w:r>
      <w:proofErr w:type="spellEnd"/>
      <w:r w:rsidRPr="00016CA0">
        <w:rPr>
          <w:szCs w:val="24"/>
        </w:rPr>
        <w:t xml:space="preserve"> </w:t>
      </w:r>
      <w:proofErr w:type="spellStart"/>
      <w:r w:rsidRPr="00016CA0">
        <w:rPr>
          <w:szCs w:val="24"/>
        </w:rPr>
        <w:t>những</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được</w:t>
      </w:r>
      <w:proofErr w:type="spellEnd"/>
      <w:r w:rsidRPr="00016CA0">
        <w:rPr>
          <w:szCs w:val="24"/>
        </w:rPr>
        <w:t xml:space="preserve"> </w:t>
      </w:r>
      <w:proofErr w:type="spellStart"/>
      <w:r w:rsidRPr="00016CA0">
        <w:rPr>
          <w:szCs w:val="24"/>
        </w:rPr>
        <w:t>gán</w:t>
      </w:r>
      <w:proofErr w:type="spellEnd"/>
      <w:r w:rsidRPr="00016CA0">
        <w:rPr>
          <w:szCs w:val="24"/>
        </w:rPr>
        <w:t xml:space="preserve"> </w:t>
      </w:r>
      <w:proofErr w:type="spellStart"/>
      <w:r w:rsidRPr="00016CA0">
        <w:rPr>
          <w:szCs w:val="24"/>
        </w:rPr>
        <w:t>trong</w:t>
      </w:r>
      <w:proofErr w:type="spellEnd"/>
      <w:r w:rsidRPr="00016CA0">
        <w:rPr>
          <w:szCs w:val="24"/>
        </w:rPr>
        <w:t xml:space="preserve"> Profile </w:t>
      </w:r>
      <w:proofErr w:type="spellStart"/>
      <w:r w:rsidRPr="00016CA0">
        <w:rPr>
          <w:szCs w:val="24"/>
        </w:rPr>
        <w:t>của</w:t>
      </w:r>
      <w:proofErr w:type="spellEnd"/>
      <w:r w:rsidRPr="00016CA0">
        <w:rPr>
          <w:szCs w:val="24"/>
        </w:rPr>
        <w:t xml:space="preserve"> </w:t>
      </w:r>
      <w:proofErr w:type="spellStart"/>
      <w:r w:rsidRPr="00016CA0">
        <w:rPr>
          <w:szCs w:val="24"/>
        </w:rPr>
        <w:t>họ</w:t>
      </w:r>
      <w:proofErr w:type="spellEnd"/>
      <w:r w:rsidRPr="00016CA0">
        <w:rPr>
          <w:szCs w:val="24"/>
        </w:rPr>
        <w:t xml:space="preserve">. Permission Set </w:t>
      </w:r>
      <w:proofErr w:type="spellStart"/>
      <w:r w:rsidRPr="00016CA0">
        <w:rPr>
          <w:szCs w:val="24"/>
        </w:rPr>
        <w:t>cho</w:t>
      </w:r>
      <w:proofErr w:type="spellEnd"/>
      <w:r w:rsidRPr="00016CA0">
        <w:rPr>
          <w:szCs w:val="24"/>
        </w:rPr>
        <w:t xml:space="preserve"> </w:t>
      </w:r>
      <w:proofErr w:type="spellStart"/>
      <w:r w:rsidRPr="00016CA0">
        <w:rPr>
          <w:szCs w:val="24"/>
        </w:rPr>
        <w:t>phép</w:t>
      </w:r>
      <w:proofErr w:type="spellEnd"/>
      <w:r w:rsidRPr="00016CA0">
        <w:rPr>
          <w:szCs w:val="24"/>
        </w:rPr>
        <w:t xml:space="preserve"> </w:t>
      </w:r>
      <w:proofErr w:type="spellStart"/>
      <w:r w:rsidRPr="00016CA0" w:rsidR="004D1106">
        <w:rPr>
          <w:szCs w:val="24"/>
        </w:rPr>
        <w:t>người</w:t>
      </w:r>
      <w:proofErr w:type="spellEnd"/>
      <w:r w:rsidRPr="00016CA0" w:rsidR="004D1106">
        <w:rPr>
          <w:szCs w:val="24"/>
        </w:rPr>
        <w:t xml:space="preserve"> </w:t>
      </w:r>
      <w:proofErr w:type="spellStart"/>
      <w:r w:rsidRPr="00016CA0" w:rsidR="004D1106">
        <w:rPr>
          <w:szCs w:val="24"/>
        </w:rPr>
        <w:t>dùng</w:t>
      </w:r>
      <w:proofErr w:type="spellEnd"/>
      <w:r w:rsidRPr="00016CA0">
        <w:rPr>
          <w:szCs w:val="24"/>
        </w:rPr>
        <w:t xml:space="preserve"> </w:t>
      </w:r>
      <w:proofErr w:type="spellStart"/>
      <w:r w:rsidRPr="00016CA0">
        <w:rPr>
          <w:szCs w:val="24"/>
        </w:rPr>
        <w:t>thêm</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bổ</w:t>
      </w:r>
      <w:proofErr w:type="spellEnd"/>
      <w:r w:rsidRPr="00016CA0">
        <w:rPr>
          <w:szCs w:val="24"/>
        </w:rPr>
        <w:t xml:space="preserve"> sung </w:t>
      </w:r>
      <w:proofErr w:type="spellStart"/>
      <w:r w:rsidRPr="00016CA0">
        <w:rPr>
          <w:szCs w:val="24"/>
        </w:rPr>
        <w:t>vào</w:t>
      </w:r>
      <w:proofErr w:type="spellEnd"/>
      <w:r w:rsidRPr="00016CA0">
        <w:rPr>
          <w:szCs w:val="24"/>
        </w:rPr>
        <w:t xml:space="preserve"> </w:t>
      </w:r>
      <w:proofErr w:type="spellStart"/>
      <w:r w:rsidRPr="00016CA0">
        <w:rPr>
          <w:szCs w:val="24"/>
        </w:rPr>
        <w:t>các</w:t>
      </w:r>
      <w:proofErr w:type="spellEnd"/>
      <w:r w:rsidRPr="00016CA0">
        <w:rPr>
          <w:szCs w:val="24"/>
        </w:rPr>
        <w:t xml:space="preserve"> object, </w:t>
      </w:r>
      <w:proofErr w:type="spellStart"/>
      <w:r w:rsidRPr="00016CA0">
        <w:rPr>
          <w:szCs w:val="24"/>
        </w:rPr>
        <w:t>trường</w:t>
      </w:r>
      <w:proofErr w:type="spellEnd"/>
      <w:r w:rsidRPr="00016CA0">
        <w:rPr>
          <w:szCs w:val="24"/>
        </w:rPr>
        <w:t xml:space="preserve">, </w:t>
      </w:r>
      <w:proofErr w:type="spellStart"/>
      <w:r w:rsidRPr="00016CA0">
        <w:rPr>
          <w:szCs w:val="24"/>
        </w:rPr>
        <w:t>ứng</w:t>
      </w:r>
      <w:proofErr w:type="spellEnd"/>
      <w:r w:rsidRPr="00016CA0">
        <w:rPr>
          <w:szCs w:val="24"/>
        </w:rPr>
        <w:t xml:space="preserve"> </w:t>
      </w:r>
      <w:proofErr w:type="spellStart"/>
      <w:r w:rsidRPr="00016CA0">
        <w:rPr>
          <w:szCs w:val="24"/>
        </w:rPr>
        <w:t>dụng</w:t>
      </w:r>
      <w:proofErr w:type="spellEnd"/>
      <w:r w:rsidRPr="00016CA0">
        <w:rPr>
          <w:szCs w:val="24"/>
        </w:rPr>
        <w:t xml:space="preserve"> </w:t>
      </w:r>
      <w:proofErr w:type="spellStart"/>
      <w:r w:rsidRPr="00016CA0">
        <w:rPr>
          <w:szCs w:val="24"/>
        </w:rPr>
        <w:t>và</w:t>
      </w:r>
      <w:proofErr w:type="spellEnd"/>
      <w:r w:rsidRPr="00016CA0">
        <w:rPr>
          <w:szCs w:val="24"/>
        </w:rPr>
        <w:t xml:space="preserve"> </w:t>
      </w:r>
      <w:proofErr w:type="spellStart"/>
      <w:r w:rsidRPr="00016CA0">
        <w:rPr>
          <w:szCs w:val="24"/>
        </w:rPr>
        <w:t>tính</w:t>
      </w:r>
      <w:proofErr w:type="spellEnd"/>
      <w:r w:rsidRPr="00016CA0">
        <w:rPr>
          <w:szCs w:val="24"/>
        </w:rPr>
        <w:t xml:space="preserve"> </w:t>
      </w:r>
      <w:proofErr w:type="spellStart"/>
      <w:r w:rsidRPr="00016CA0">
        <w:rPr>
          <w:szCs w:val="24"/>
        </w:rPr>
        <w:t>năng</w:t>
      </w:r>
      <w:proofErr w:type="spellEnd"/>
      <w:r w:rsidRPr="00016CA0">
        <w:rPr>
          <w:szCs w:val="24"/>
        </w:rPr>
        <w:t xml:space="preserve"> </w:t>
      </w:r>
      <w:proofErr w:type="spellStart"/>
      <w:r w:rsidRPr="00016CA0">
        <w:rPr>
          <w:szCs w:val="24"/>
        </w:rPr>
        <w:t>khác</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mà</w:t>
      </w:r>
      <w:proofErr w:type="spellEnd"/>
      <w:r w:rsidRPr="00016CA0">
        <w:rPr>
          <w:szCs w:val="24"/>
        </w:rPr>
        <w:t xml:space="preserve"> </w:t>
      </w:r>
      <w:proofErr w:type="spellStart"/>
      <w:r w:rsidRPr="00016CA0">
        <w:rPr>
          <w:szCs w:val="24"/>
        </w:rPr>
        <w:t>không</w:t>
      </w:r>
      <w:proofErr w:type="spellEnd"/>
      <w:r w:rsidRPr="00016CA0">
        <w:rPr>
          <w:szCs w:val="24"/>
        </w:rPr>
        <w:t xml:space="preserve"> </w:t>
      </w:r>
      <w:proofErr w:type="spellStart"/>
      <w:r w:rsidRPr="00016CA0">
        <w:rPr>
          <w:szCs w:val="24"/>
        </w:rPr>
        <w:t>cần</w:t>
      </w:r>
      <w:proofErr w:type="spellEnd"/>
      <w:r w:rsidRPr="00016CA0">
        <w:rPr>
          <w:szCs w:val="24"/>
        </w:rPr>
        <w:t xml:space="preserve"> </w:t>
      </w:r>
      <w:proofErr w:type="spellStart"/>
      <w:r w:rsidRPr="00016CA0">
        <w:rPr>
          <w:szCs w:val="24"/>
        </w:rPr>
        <w:t>thay</w:t>
      </w:r>
      <w:proofErr w:type="spellEnd"/>
      <w:r w:rsidRPr="00016CA0">
        <w:rPr>
          <w:szCs w:val="24"/>
        </w:rPr>
        <w:t xml:space="preserve"> </w:t>
      </w:r>
      <w:proofErr w:type="spellStart"/>
      <w:r w:rsidRPr="00016CA0">
        <w:rPr>
          <w:szCs w:val="24"/>
        </w:rPr>
        <w:t>đổi</w:t>
      </w:r>
      <w:proofErr w:type="spellEnd"/>
      <w:r w:rsidRPr="00016CA0">
        <w:rPr>
          <w:szCs w:val="24"/>
        </w:rPr>
        <w:t xml:space="preserve"> Profile </w:t>
      </w:r>
      <w:proofErr w:type="spellStart"/>
      <w:r w:rsidRPr="00016CA0">
        <w:rPr>
          <w:szCs w:val="24"/>
        </w:rPr>
        <w:t>gốc</w:t>
      </w:r>
      <w:proofErr w:type="spellEnd"/>
      <w:r w:rsidRPr="00016CA0">
        <w:rPr>
          <w:szCs w:val="24"/>
        </w:rPr>
        <w:t xml:space="preserve"> </w:t>
      </w:r>
      <w:proofErr w:type="spellStart"/>
      <w:r w:rsidRPr="00016CA0">
        <w:rPr>
          <w:szCs w:val="24"/>
        </w:rPr>
        <w:t>của</w:t>
      </w:r>
      <w:proofErr w:type="spellEnd"/>
      <w:r w:rsidRPr="00016CA0">
        <w:rPr>
          <w:szCs w:val="24"/>
        </w:rPr>
        <w:t xml:space="preserve"> </w:t>
      </w:r>
      <w:proofErr w:type="spellStart"/>
      <w:r w:rsidRPr="00016CA0">
        <w:rPr>
          <w:szCs w:val="24"/>
        </w:rPr>
        <w:t>họ</w:t>
      </w:r>
      <w:proofErr w:type="spellEnd"/>
      <w:r w:rsidRPr="00016CA0" w:rsidR="003E4DC9">
        <w:rPr>
          <w:szCs w:val="24"/>
        </w:rPr>
        <w:t>.</w:t>
      </w:r>
    </w:p>
    <w:p w:rsidRPr="00016CA0" w:rsidR="007836F4" w:rsidP="00016CA0" w:rsidRDefault="007836F4" w14:paraId="1F1885B9" w14:textId="6DEA6B66">
      <w:pPr>
        <w:pStyle w:val="FISHeading20"/>
        <w:tabs>
          <w:tab w:val="clear" w:pos="1080"/>
          <w:tab w:val="clear" w:pos="1710"/>
          <w:tab w:val="left" w:pos="900"/>
          <w:tab w:val="left" w:pos="1350"/>
        </w:tabs>
        <w:ind w:left="540"/>
        <w:rPr>
          <w:rFonts w:eastAsia="SimSun"/>
          <w:sz w:val="24"/>
          <w:szCs w:val="24"/>
          <w:shd w:val="clear" w:color="auto" w:fill="FFFFFF"/>
        </w:rPr>
      </w:pPr>
      <w:bookmarkStart w:name="_Toc181808898" w:id="706"/>
      <w:r w:rsidRPr="00016CA0">
        <w:rPr>
          <w:rFonts w:eastAsia="SimSun"/>
          <w:sz w:val="24"/>
          <w:szCs w:val="24"/>
          <w:shd w:val="clear" w:color="auto" w:fill="FFFFFF"/>
        </w:rPr>
        <w:t xml:space="preserve">Các </w:t>
      </w:r>
      <w:proofErr w:type="spellStart"/>
      <w:r w:rsidRPr="00016CA0">
        <w:rPr>
          <w:rFonts w:eastAsia="SimSun"/>
          <w:sz w:val="24"/>
          <w:szCs w:val="24"/>
          <w:shd w:val="clear" w:color="auto" w:fill="FFFFFF"/>
        </w:rPr>
        <w:t>thành</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phần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chính</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của</w:t>
      </w:r>
      <w:proofErr w:type="spellEnd"/>
      <w:r w:rsidRPr="00016CA0">
        <w:rPr>
          <w:rFonts w:eastAsia="SimSun"/>
          <w:sz w:val="24"/>
          <w:szCs w:val="24"/>
          <w:shd w:val="clear" w:color="auto" w:fill="FFFFFF"/>
        </w:rPr>
        <w:t xml:space="preserve"> </w:t>
      </w:r>
      <w:r w:rsidRPr="00016CA0" w:rsidR="00C06B78">
        <w:rPr>
          <w:rFonts w:eastAsia="SimSun"/>
          <w:sz w:val="24"/>
          <w:szCs w:val="24"/>
          <w:shd w:val="clear" w:color="auto" w:fill="FFFFFF"/>
        </w:rPr>
        <w:t>Permission Set</w:t>
      </w:r>
      <w:bookmarkEnd w:id="706"/>
    </w:p>
    <w:p w:rsidRPr="00016CA0" w:rsidR="007836F4" w:rsidP="007836F4" w:rsidRDefault="00C06B78" w14:paraId="0ACED4C4" w14:textId="2758F2FF">
      <w:pPr>
        <w:pStyle w:val="29"/>
        <w:ind w:left="0" w:firstLine="0"/>
        <w:jc w:val="both"/>
        <w:rPr>
          <w:rFonts w:eastAsia="SimSun"/>
          <w:sz w:val="24"/>
          <w:szCs w:val="24"/>
          <w:shd w:val="clear" w:color="auto" w:fill="FFFFFF"/>
          <w:lang w:val="en-US"/>
        </w:rPr>
      </w:pPr>
      <w:r w:rsidRPr="00016CA0">
        <w:rPr>
          <w:rFonts w:eastAsia="SimSun"/>
          <w:sz w:val="24"/>
          <w:szCs w:val="24"/>
          <w:shd w:val="clear" w:color="auto" w:fill="FFFFFF"/>
          <w:lang w:val="en-US"/>
        </w:rPr>
        <w:t>Permission Set</w:t>
      </w:r>
      <w:r w:rsidRPr="00016CA0" w:rsidR="007836F4">
        <w:rPr>
          <w:rFonts w:eastAsia="SimSun"/>
          <w:sz w:val="24"/>
          <w:szCs w:val="24"/>
          <w:shd w:val="clear" w:color="auto" w:fill="FFFFFF"/>
          <w:lang w:val="en-US"/>
        </w:rPr>
        <w:t xml:space="preserve"> bao </w:t>
      </w:r>
      <w:proofErr w:type="spellStart"/>
      <w:r w:rsidRPr="00016CA0" w:rsidR="007836F4">
        <w:rPr>
          <w:rFonts w:eastAsia="SimSun"/>
          <w:sz w:val="24"/>
          <w:szCs w:val="24"/>
          <w:shd w:val="clear" w:color="auto" w:fill="FFFFFF"/>
          <w:lang w:val="en-US"/>
        </w:rPr>
        <w:t>gồm</w:t>
      </w:r>
      <w:proofErr w:type="spellEnd"/>
      <w:r w:rsidRPr="00016CA0" w:rsidR="007836F4">
        <w:rPr>
          <w:rFonts w:eastAsia="SimSun"/>
          <w:sz w:val="24"/>
          <w:szCs w:val="24"/>
          <w:shd w:val="clear" w:color="auto" w:fill="FFFFFF"/>
          <w:lang w:val="en-US"/>
        </w:rPr>
        <w:t xml:space="preserve"> </w:t>
      </w:r>
      <w:proofErr w:type="spellStart"/>
      <w:r w:rsidRPr="00016CA0" w:rsidR="007836F4">
        <w:rPr>
          <w:rFonts w:eastAsia="SimSun"/>
          <w:sz w:val="24"/>
          <w:szCs w:val="24"/>
          <w:shd w:val="clear" w:color="auto" w:fill="FFFFFF"/>
          <w:lang w:val="en-US"/>
        </w:rPr>
        <w:t>các</w:t>
      </w:r>
      <w:proofErr w:type="spellEnd"/>
      <w:r w:rsidRPr="00016CA0" w:rsidR="007836F4">
        <w:rPr>
          <w:rFonts w:eastAsia="SimSun"/>
          <w:sz w:val="24"/>
          <w:szCs w:val="24"/>
          <w:shd w:val="clear" w:color="auto" w:fill="FFFFFF"/>
          <w:lang w:val="en-US"/>
        </w:rPr>
        <w:t xml:space="preserve"> </w:t>
      </w:r>
      <w:proofErr w:type="spellStart"/>
      <w:r w:rsidRPr="00016CA0" w:rsidR="007836F4">
        <w:rPr>
          <w:rFonts w:eastAsia="SimSun"/>
          <w:sz w:val="24"/>
          <w:szCs w:val="24"/>
          <w:shd w:val="clear" w:color="auto" w:fill="FFFFFF"/>
          <w:lang w:val="en-US"/>
        </w:rPr>
        <w:t>cài</w:t>
      </w:r>
      <w:proofErr w:type="spellEnd"/>
      <w:r w:rsidRPr="00016CA0" w:rsidR="007836F4">
        <w:rPr>
          <w:rFonts w:eastAsia="SimSun"/>
          <w:sz w:val="24"/>
          <w:szCs w:val="24"/>
          <w:shd w:val="clear" w:color="auto" w:fill="FFFFFF"/>
          <w:lang w:val="en-US"/>
        </w:rPr>
        <w:t xml:space="preserve"> </w:t>
      </w:r>
      <w:proofErr w:type="spellStart"/>
      <w:r w:rsidRPr="00016CA0" w:rsidR="007836F4">
        <w:rPr>
          <w:rFonts w:eastAsia="SimSun"/>
          <w:sz w:val="24"/>
          <w:szCs w:val="24"/>
          <w:shd w:val="clear" w:color="auto" w:fill="FFFFFF"/>
          <w:lang w:val="en-US"/>
        </w:rPr>
        <w:t>đặt</w:t>
      </w:r>
      <w:proofErr w:type="spellEnd"/>
      <w:r w:rsidRPr="00016CA0" w:rsidR="007836F4">
        <w:rPr>
          <w:rFonts w:eastAsia="SimSun"/>
          <w:sz w:val="24"/>
          <w:szCs w:val="24"/>
          <w:shd w:val="clear" w:color="auto" w:fill="FFFFFF"/>
          <w:lang w:val="en-US"/>
        </w:rPr>
        <w:t xml:space="preserve"> </w:t>
      </w:r>
      <w:proofErr w:type="spellStart"/>
      <w:r w:rsidRPr="00016CA0" w:rsidR="007836F4">
        <w:rPr>
          <w:rFonts w:eastAsia="SimSun"/>
          <w:sz w:val="24"/>
          <w:szCs w:val="24"/>
          <w:shd w:val="clear" w:color="auto" w:fill="FFFFFF"/>
          <w:lang w:val="en-US"/>
        </w:rPr>
        <w:t>và</w:t>
      </w:r>
      <w:proofErr w:type="spellEnd"/>
      <w:r w:rsidRPr="00016CA0" w:rsidR="007836F4">
        <w:rPr>
          <w:rFonts w:eastAsia="SimSun"/>
          <w:sz w:val="24"/>
          <w:szCs w:val="24"/>
          <w:shd w:val="clear" w:color="auto" w:fill="FFFFFF"/>
          <w:lang w:val="en-US"/>
        </w:rPr>
        <w:t xml:space="preserve"> </w:t>
      </w:r>
      <w:proofErr w:type="spellStart"/>
      <w:r w:rsidRPr="00016CA0" w:rsidR="007836F4">
        <w:rPr>
          <w:rFonts w:eastAsia="SimSun"/>
          <w:sz w:val="24"/>
          <w:szCs w:val="24"/>
          <w:shd w:val="clear" w:color="auto" w:fill="FFFFFF"/>
          <w:lang w:val="en-US"/>
        </w:rPr>
        <w:t>quyền</w:t>
      </w:r>
      <w:proofErr w:type="spellEnd"/>
      <w:r w:rsidRPr="00016CA0" w:rsidR="007836F4">
        <w:rPr>
          <w:rFonts w:eastAsia="SimSun"/>
          <w:sz w:val="24"/>
          <w:szCs w:val="24"/>
          <w:shd w:val="clear" w:color="auto" w:fill="FFFFFF"/>
          <w:lang w:val="en-US"/>
        </w:rPr>
        <w:t xml:space="preserve"> </w:t>
      </w:r>
      <w:proofErr w:type="spellStart"/>
      <w:r w:rsidRPr="00016CA0" w:rsidR="007836F4">
        <w:rPr>
          <w:rFonts w:eastAsia="SimSun"/>
          <w:sz w:val="24"/>
          <w:szCs w:val="24"/>
          <w:shd w:val="clear" w:color="auto" w:fill="FFFFFF"/>
          <w:lang w:val="en-US"/>
        </w:rPr>
        <w:t>sau</w:t>
      </w:r>
      <w:proofErr w:type="spellEnd"/>
      <w:r w:rsidRPr="00016CA0" w:rsidR="007836F4">
        <w:rPr>
          <w:rFonts w:eastAsia="SimSun"/>
          <w:sz w:val="24"/>
          <w:szCs w:val="24"/>
          <w:shd w:val="clear" w:color="auto" w:fill="FFFFFF"/>
          <w:lang w:val="en-US"/>
        </w:rPr>
        <w:t>:</w:t>
      </w:r>
    </w:p>
    <w:tbl>
      <w:tblPr>
        <w:tblW w:w="9355" w:type="dxa"/>
        <w:tblInd w:w="113" w:type="dxa"/>
        <w:tblLook w:val="04A0" w:firstRow="1" w:lastRow="0" w:firstColumn="1" w:lastColumn="0" w:noHBand="0" w:noVBand="1"/>
      </w:tblPr>
      <w:tblGrid>
        <w:gridCol w:w="1100"/>
        <w:gridCol w:w="2765"/>
        <w:gridCol w:w="5490"/>
      </w:tblGrid>
      <w:tr w:rsidRPr="00016CA0" w:rsidR="00C06B78" w:rsidTr="00C06B78" w14:paraId="6A7463E0" w14:textId="77777777">
        <w:trPr>
          <w:trHeight w:val="300"/>
        </w:trPr>
        <w:tc>
          <w:tcPr>
            <w:tcW w:w="1100" w:type="dxa"/>
            <w:tcBorders>
              <w:top w:val="single" w:color="auto" w:sz="4" w:space="0"/>
              <w:left w:val="single" w:color="auto" w:sz="4" w:space="0"/>
              <w:bottom w:val="single" w:color="auto" w:sz="4" w:space="0"/>
              <w:right w:val="single" w:color="auto" w:sz="4" w:space="0"/>
            </w:tcBorders>
            <w:shd w:val="clear" w:color="000000" w:fill="E2EFD9"/>
            <w:vAlign w:val="center"/>
            <w:hideMark/>
          </w:tcPr>
          <w:p w:rsidRPr="00016CA0" w:rsidR="00C06B78" w:rsidP="00016CA0" w:rsidRDefault="00C06B78" w14:paraId="46B0791F" w14:textId="77777777">
            <w:pPr>
              <w:spacing w:before="0" w:line="360" w:lineRule="auto"/>
              <w:contextualSpacing w:val="0"/>
              <w:jc w:val="center"/>
              <w:rPr>
                <w:rFonts w:eastAsia="Times New Roman"/>
                <w:b/>
                <w:bCs/>
                <w:color w:val="000000"/>
                <w:szCs w:val="24"/>
              </w:rPr>
            </w:pPr>
            <w:r w:rsidRPr="00016CA0">
              <w:rPr>
                <w:rFonts w:eastAsia="Times New Roman"/>
                <w:b/>
                <w:bCs/>
                <w:szCs w:val="24"/>
              </w:rPr>
              <w:t>STT</w:t>
            </w:r>
          </w:p>
        </w:tc>
        <w:tc>
          <w:tcPr>
            <w:tcW w:w="2765" w:type="dxa"/>
            <w:tcBorders>
              <w:top w:val="single" w:color="auto" w:sz="4" w:space="0"/>
              <w:left w:val="nil"/>
              <w:bottom w:val="single" w:color="auto" w:sz="4" w:space="0"/>
              <w:right w:val="single" w:color="auto" w:sz="4" w:space="0"/>
            </w:tcBorders>
            <w:shd w:val="clear" w:color="000000" w:fill="E2EFD9"/>
            <w:vAlign w:val="center"/>
            <w:hideMark/>
          </w:tcPr>
          <w:p w:rsidRPr="00016CA0" w:rsidR="00C06B78" w:rsidP="00016CA0" w:rsidRDefault="00C06B78" w14:paraId="7B237260" w14:textId="77777777">
            <w:pPr>
              <w:spacing w:before="0" w:line="360" w:lineRule="auto"/>
              <w:contextualSpacing w:val="0"/>
              <w:jc w:val="center"/>
              <w:rPr>
                <w:rFonts w:eastAsia="Times New Roman"/>
                <w:b/>
                <w:bCs/>
                <w:color w:val="000000"/>
                <w:szCs w:val="24"/>
              </w:rPr>
            </w:pPr>
            <w:proofErr w:type="spellStart"/>
            <w:r w:rsidRPr="00016CA0">
              <w:rPr>
                <w:rFonts w:eastAsia="Times New Roman"/>
                <w:b/>
                <w:bCs/>
                <w:szCs w:val="24"/>
              </w:rPr>
              <w:t>Tên</w:t>
            </w:r>
            <w:proofErr w:type="spellEnd"/>
            <w:r w:rsidRPr="00016CA0">
              <w:rPr>
                <w:rFonts w:eastAsia="Times New Roman"/>
                <w:b/>
                <w:bCs/>
                <w:szCs w:val="24"/>
              </w:rPr>
              <w:t xml:space="preserve"> object</w:t>
            </w:r>
          </w:p>
        </w:tc>
        <w:tc>
          <w:tcPr>
            <w:tcW w:w="5490" w:type="dxa"/>
            <w:tcBorders>
              <w:top w:val="single" w:color="auto" w:sz="4" w:space="0"/>
              <w:left w:val="nil"/>
              <w:bottom w:val="single" w:color="auto" w:sz="4" w:space="0"/>
              <w:right w:val="single" w:color="auto" w:sz="4" w:space="0"/>
            </w:tcBorders>
            <w:shd w:val="clear" w:color="000000" w:fill="E2EFD9"/>
            <w:vAlign w:val="center"/>
            <w:hideMark/>
          </w:tcPr>
          <w:p w:rsidRPr="00016CA0" w:rsidR="00C06B78" w:rsidP="00016CA0" w:rsidRDefault="00C06B78" w14:paraId="19E7BE18" w14:textId="77777777">
            <w:pPr>
              <w:spacing w:before="0" w:line="360" w:lineRule="auto"/>
              <w:contextualSpacing w:val="0"/>
              <w:jc w:val="center"/>
              <w:rPr>
                <w:rFonts w:eastAsia="Times New Roman"/>
                <w:b/>
                <w:bCs/>
                <w:color w:val="000000"/>
                <w:szCs w:val="24"/>
              </w:rPr>
            </w:pPr>
            <w:proofErr w:type="spellStart"/>
            <w:r w:rsidRPr="00016CA0">
              <w:rPr>
                <w:rFonts w:eastAsia="Times New Roman"/>
                <w:b/>
                <w:bCs/>
                <w:szCs w:val="24"/>
              </w:rPr>
              <w:t>Mô</w:t>
            </w:r>
            <w:proofErr w:type="spellEnd"/>
            <w:r w:rsidRPr="00016CA0">
              <w:rPr>
                <w:rFonts w:eastAsia="Times New Roman"/>
                <w:b/>
                <w:bCs/>
                <w:szCs w:val="24"/>
              </w:rPr>
              <w:t xml:space="preserve"> </w:t>
            </w:r>
            <w:proofErr w:type="spellStart"/>
            <w:r w:rsidRPr="00016CA0">
              <w:rPr>
                <w:rFonts w:eastAsia="Times New Roman"/>
                <w:b/>
                <w:bCs/>
                <w:szCs w:val="24"/>
              </w:rPr>
              <w:t>tả</w:t>
            </w:r>
            <w:proofErr w:type="spellEnd"/>
          </w:p>
        </w:tc>
      </w:tr>
      <w:tr w:rsidRPr="00016CA0" w:rsidR="00C06B78" w:rsidTr="00C06B78" w14:paraId="01E4129B" w14:textId="77777777">
        <w:trPr>
          <w:trHeight w:val="62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C06B78" w:rsidP="00016CA0" w:rsidRDefault="00C06B78" w14:paraId="0E287B52"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1</w:t>
            </w:r>
          </w:p>
        </w:tc>
        <w:tc>
          <w:tcPr>
            <w:tcW w:w="2765"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420F9E54"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Object Permissions (Quyền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Object)</w:t>
            </w:r>
          </w:p>
        </w:tc>
        <w:tc>
          <w:tcPr>
            <w:tcW w:w="5490"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6C39D66D"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object </w:t>
            </w:r>
            <w:proofErr w:type="spellStart"/>
            <w:r w:rsidRPr="00016CA0">
              <w:rPr>
                <w:rFonts w:eastAsia="Times New Roman"/>
                <w:color w:val="000000"/>
                <w:szCs w:val="24"/>
              </w:rPr>
              <w:t>như</w:t>
            </w:r>
            <w:proofErr w:type="spellEnd"/>
            <w:r w:rsidRPr="00016CA0">
              <w:rPr>
                <w:rFonts w:eastAsia="Times New Roman"/>
                <w:color w:val="000000"/>
                <w:szCs w:val="24"/>
              </w:rPr>
              <w:t xml:space="preserve"> Account, Contact, Opportunity, v.v., </w:t>
            </w:r>
            <w:proofErr w:type="spellStart"/>
            <w:r w:rsidRPr="00016CA0">
              <w:rPr>
                <w:rFonts w:eastAsia="Times New Roman"/>
                <w:color w:val="000000"/>
                <w:szCs w:val="24"/>
              </w:rPr>
              <w:t>với</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quyền</w:t>
            </w:r>
            <w:proofErr w:type="spellEnd"/>
            <w:r w:rsidRPr="00016CA0">
              <w:rPr>
                <w:rFonts w:eastAsia="Times New Roman"/>
                <w:color w:val="000000"/>
                <w:szCs w:val="24"/>
              </w:rPr>
              <w:t xml:space="preserve"> </w:t>
            </w:r>
            <w:proofErr w:type="spellStart"/>
            <w:r w:rsidRPr="00016CA0">
              <w:rPr>
                <w:rFonts w:eastAsia="Times New Roman"/>
                <w:color w:val="000000"/>
                <w:szCs w:val="24"/>
              </w:rPr>
              <w:t>cụ</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như</w:t>
            </w:r>
            <w:proofErr w:type="spellEnd"/>
          </w:p>
        </w:tc>
      </w:tr>
      <w:tr w:rsidRPr="00016CA0" w:rsidR="00C06B78" w:rsidTr="00C06B78" w14:paraId="245146A9" w14:textId="77777777">
        <w:trPr>
          <w:trHeight w:val="93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C06B78" w:rsidP="00016CA0" w:rsidRDefault="00C06B78" w14:paraId="25AA734A"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2</w:t>
            </w:r>
          </w:p>
        </w:tc>
        <w:tc>
          <w:tcPr>
            <w:tcW w:w="2765"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1715B375"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Field Permissions (Quyền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Trường </w:t>
            </w:r>
            <w:proofErr w:type="spellStart"/>
            <w:r w:rsidRPr="00016CA0">
              <w:rPr>
                <w:rFonts w:eastAsia="Times New Roman"/>
                <w:color w:val="000000"/>
                <w:szCs w:val="24"/>
              </w:rPr>
              <w:t>dữ</w:t>
            </w:r>
            <w:proofErr w:type="spellEnd"/>
            <w:r w:rsidRPr="00016CA0">
              <w:rPr>
                <w:rFonts w:eastAsia="Times New Roman"/>
                <w:color w:val="000000"/>
                <w:szCs w:val="24"/>
              </w:rPr>
              <w:t xml:space="preserve"> </w:t>
            </w:r>
            <w:proofErr w:type="spellStart"/>
            <w:r w:rsidRPr="00016CA0">
              <w:rPr>
                <w:rFonts w:eastAsia="Times New Roman"/>
                <w:color w:val="000000"/>
                <w:szCs w:val="24"/>
              </w:rPr>
              <w:t>liệu</w:t>
            </w:r>
            <w:proofErr w:type="spellEnd"/>
            <w:r w:rsidRPr="00016CA0">
              <w:rPr>
                <w:rFonts w:eastAsia="Times New Roman"/>
                <w:color w:val="000000"/>
                <w:szCs w:val="24"/>
              </w:rPr>
              <w:t>)</w:t>
            </w:r>
          </w:p>
        </w:tc>
        <w:tc>
          <w:tcPr>
            <w:tcW w:w="5490"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36924441"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Xác</w:t>
            </w:r>
            <w:proofErr w:type="spellEnd"/>
            <w:r w:rsidRPr="00016CA0">
              <w:rPr>
                <w:rFonts w:eastAsia="Times New Roman"/>
                <w:color w:val="000000"/>
                <w:szCs w:val="24"/>
              </w:rPr>
              <w:t xml:space="preserve"> </w:t>
            </w:r>
            <w:proofErr w:type="spellStart"/>
            <w:r w:rsidRPr="00016CA0">
              <w:rPr>
                <w:rFonts w:eastAsia="Times New Roman"/>
                <w:color w:val="000000"/>
                <w:szCs w:val="24"/>
              </w:rPr>
              <w:t>định</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xem</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chỉnh</w:t>
            </w:r>
            <w:proofErr w:type="spellEnd"/>
            <w:r w:rsidRPr="00016CA0">
              <w:rPr>
                <w:rFonts w:eastAsia="Times New Roman"/>
                <w:color w:val="000000"/>
                <w:szCs w:val="24"/>
              </w:rPr>
              <w:t xml:space="preserve"> </w:t>
            </w:r>
            <w:proofErr w:type="spellStart"/>
            <w:r w:rsidRPr="00016CA0">
              <w:rPr>
                <w:rFonts w:eastAsia="Times New Roman"/>
                <w:color w:val="000000"/>
                <w:szCs w:val="24"/>
              </w:rPr>
              <w:t>sửa</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trường</w:t>
            </w:r>
            <w:proofErr w:type="spellEnd"/>
            <w:r w:rsidRPr="00016CA0">
              <w:rPr>
                <w:rFonts w:eastAsia="Times New Roman"/>
                <w:color w:val="000000"/>
                <w:szCs w:val="24"/>
              </w:rPr>
              <w:t xml:space="preserve"> (fields) </w:t>
            </w:r>
            <w:proofErr w:type="spellStart"/>
            <w:r w:rsidRPr="00016CA0">
              <w:rPr>
                <w:rFonts w:eastAsia="Times New Roman"/>
                <w:color w:val="000000"/>
                <w:szCs w:val="24"/>
              </w:rPr>
              <w:t>cụ</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object. </w:t>
            </w:r>
            <w:proofErr w:type="spellStart"/>
            <w:r w:rsidRPr="00016CA0">
              <w:rPr>
                <w:rFonts w:eastAsia="Times New Roman"/>
                <w:color w:val="000000"/>
                <w:szCs w:val="24"/>
              </w:rPr>
              <w:t>Ví</w:t>
            </w:r>
            <w:proofErr w:type="spellEnd"/>
            <w:r w:rsidRPr="00016CA0">
              <w:rPr>
                <w:rFonts w:eastAsia="Times New Roman"/>
                <w:color w:val="000000"/>
                <w:szCs w:val="24"/>
              </w:rPr>
              <w:t xml:space="preserve"> </w:t>
            </w:r>
            <w:proofErr w:type="spellStart"/>
            <w:r w:rsidRPr="00016CA0">
              <w:rPr>
                <w:rFonts w:eastAsia="Times New Roman"/>
                <w:color w:val="000000"/>
                <w:szCs w:val="24"/>
              </w:rPr>
              <w:t>dụ</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thấy</w:t>
            </w:r>
            <w:proofErr w:type="spellEnd"/>
            <w:r w:rsidRPr="00016CA0">
              <w:rPr>
                <w:rFonts w:eastAsia="Times New Roman"/>
                <w:color w:val="000000"/>
                <w:szCs w:val="24"/>
              </w:rPr>
              <w:t xml:space="preserve"> </w:t>
            </w:r>
            <w:proofErr w:type="spellStart"/>
            <w:r w:rsidRPr="00016CA0">
              <w:rPr>
                <w:rFonts w:eastAsia="Times New Roman"/>
                <w:color w:val="000000"/>
                <w:szCs w:val="24"/>
              </w:rPr>
              <w:t>trường</w:t>
            </w:r>
            <w:proofErr w:type="spellEnd"/>
            <w:r w:rsidRPr="00016CA0">
              <w:rPr>
                <w:rFonts w:eastAsia="Times New Roman"/>
                <w:color w:val="000000"/>
                <w:szCs w:val="24"/>
              </w:rPr>
              <w:t xml:space="preserve"> "</w:t>
            </w:r>
            <w:proofErr w:type="spellStart"/>
            <w:r w:rsidRPr="00016CA0">
              <w:rPr>
                <w:rFonts w:eastAsia="Times New Roman"/>
                <w:color w:val="000000"/>
                <w:szCs w:val="24"/>
              </w:rPr>
              <w:t>Số</w:t>
            </w:r>
            <w:proofErr w:type="spellEnd"/>
            <w:r w:rsidRPr="00016CA0">
              <w:rPr>
                <w:rFonts w:eastAsia="Times New Roman"/>
                <w:color w:val="000000"/>
                <w:szCs w:val="24"/>
              </w:rPr>
              <w:t xml:space="preserve"> </w:t>
            </w:r>
            <w:proofErr w:type="spellStart"/>
            <w:r w:rsidRPr="00016CA0">
              <w:rPr>
                <w:rFonts w:eastAsia="Times New Roman"/>
                <w:color w:val="000000"/>
                <w:szCs w:val="24"/>
              </w:rPr>
              <w:t>điện</w:t>
            </w:r>
            <w:proofErr w:type="spellEnd"/>
            <w:r w:rsidRPr="00016CA0">
              <w:rPr>
                <w:rFonts w:eastAsia="Times New Roman"/>
                <w:color w:val="000000"/>
                <w:szCs w:val="24"/>
              </w:rPr>
              <w:t xml:space="preserve"> </w:t>
            </w:r>
            <w:proofErr w:type="spellStart"/>
            <w:r w:rsidRPr="00016CA0">
              <w:rPr>
                <w:rFonts w:eastAsia="Times New Roman"/>
                <w:color w:val="000000"/>
                <w:szCs w:val="24"/>
              </w:rPr>
              <w:t>thoại</w:t>
            </w:r>
            <w:proofErr w:type="spellEnd"/>
            <w:r w:rsidRPr="00016CA0">
              <w:rPr>
                <w:rFonts w:eastAsia="Times New Roman"/>
                <w:color w:val="000000"/>
                <w:szCs w:val="24"/>
              </w:rPr>
              <w:t xml:space="preserve">" </w:t>
            </w:r>
            <w:proofErr w:type="spellStart"/>
            <w:r w:rsidRPr="00016CA0">
              <w:rPr>
                <w:rFonts w:eastAsia="Times New Roman"/>
                <w:color w:val="000000"/>
                <w:szCs w:val="24"/>
              </w:rPr>
              <w:t>nhưng</w:t>
            </w:r>
            <w:proofErr w:type="spellEnd"/>
            <w:r w:rsidRPr="00016CA0">
              <w:rPr>
                <w:rFonts w:eastAsia="Times New Roman"/>
                <w:color w:val="000000"/>
                <w:szCs w:val="24"/>
              </w:rPr>
              <w:t xml:space="preserve"> </w:t>
            </w:r>
            <w:proofErr w:type="spellStart"/>
            <w:r w:rsidRPr="00016CA0">
              <w:rPr>
                <w:rFonts w:eastAsia="Times New Roman"/>
                <w:color w:val="000000"/>
                <w:szCs w:val="24"/>
              </w:rPr>
              <w:t>không</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chỉnh</w:t>
            </w:r>
            <w:proofErr w:type="spellEnd"/>
            <w:r w:rsidRPr="00016CA0">
              <w:rPr>
                <w:rFonts w:eastAsia="Times New Roman"/>
                <w:color w:val="000000"/>
                <w:szCs w:val="24"/>
              </w:rPr>
              <w:t xml:space="preserve"> </w:t>
            </w:r>
            <w:proofErr w:type="spellStart"/>
            <w:r w:rsidRPr="00016CA0">
              <w:rPr>
                <w:rFonts w:eastAsia="Times New Roman"/>
                <w:color w:val="000000"/>
                <w:szCs w:val="24"/>
              </w:rPr>
              <w:t>sửa</w:t>
            </w:r>
            <w:proofErr w:type="spellEnd"/>
            <w:r w:rsidRPr="00016CA0">
              <w:rPr>
                <w:rFonts w:eastAsia="Times New Roman"/>
                <w:color w:val="000000"/>
                <w:szCs w:val="24"/>
              </w:rPr>
              <w:t xml:space="preserve"> </w:t>
            </w:r>
            <w:proofErr w:type="spellStart"/>
            <w:r w:rsidRPr="00016CA0">
              <w:rPr>
                <w:rFonts w:eastAsia="Times New Roman"/>
                <w:color w:val="000000"/>
                <w:szCs w:val="24"/>
              </w:rPr>
              <w:t>nó</w:t>
            </w:r>
            <w:proofErr w:type="spellEnd"/>
            <w:r w:rsidRPr="00016CA0">
              <w:rPr>
                <w:rFonts w:eastAsia="Times New Roman"/>
                <w:color w:val="000000"/>
                <w:szCs w:val="24"/>
              </w:rPr>
              <w:t>.</w:t>
            </w:r>
          </w:p>
        </w:tc>
      </w:tr>
      <w:tr w:rsidRPr="00016CA0" w:rsidR="00C06B78" w:rsidTr="00C06B78" w14:paraId="5C58BCC9" w14:textId="77777777">
        <w:trPr>
          <w:trHeight w:val="31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C06B78" w:rsidP="00016CA0" w:rsidRDefault="00C06B78" w14:paraId="5D107B16"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3</w:t>
            </w:r>
          </w:p>
        </w:tc>
        <w:tc>
          <w:tcPr>
            <w:tcW w:w="2765"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5C4EF5F3"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Tab Settings (Cài </w:t>
            </w:r>
            <w:proofErr w:type="spellStart"/>
            <w:r w:rsidRPr="00016CA0">
              <w:rPr>
                <w:rFonts w:eastAsia="Times New Roman"/>
                <w:color w:val="000000"/>
                <w:szCs w:val="24"/>
              </w:rPr>
              <w:t>đặt</w:t>
            </w:r>
            <w:proofErr w:type="spellEnd"/>
            <w:r w:rsidRPr="00016CA0">
              <w:rPr>
                <w:rFonts w:eastAsia="Times New Roman"/>
                <w:color w:val="000000"/>
                <w:szCs w:val="24"/>
              </w:rPr>
              <w:t xml:space="preserve"> Tab)</w:t>
            </w:r>
          </w:p>
        </w:tc>
        <w:tc>
          <w:tcPr>
            <w:tcW w:w="5490"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5C3E47E3"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Quy </w:t>
            </w:r>
            <w:proofErr w:type="spellStart"/>
            <w:r w:rsidRPr="00016CA0">
              <w:rPr>
                <w:rFonts w:eastAsia="Times New Roman"/>
                <w:color w:val="000000"/>
                <w:szCs w:val="24"/>
              </w:rPr>
              <w:t>định</w:t>
            </w:r>
            <w:proofErr w:type="spellEnd"/>
            <w:r w:rsidRPr="00016CA0">
              <w:rPr>
                <w:rFonts w:eastAsia="Times New Roman"/>
                <w:color w:val="000000"/>
                <w:szCs w:val="24"/>
              </w:rPr>
              <w:t xml:space="preserve"> </w:t>
            </w:r>
            <w:proofErr w:type="spellStart"/>
            <w:r w:rsidRPr="00016CA0">
              <w:rPr>
                <w:rFonts w:eastAsia="Times New Roman"/>
                <w:color w:val="000000"/>
                <w:szCs w:val="24"/>
              </w:rPr>
              <w:t>cách</w:t>
            </w:r>
            <w:proofErr w:type="spellEnd"/>
            <w:r w:rsidRPr="00016CA0">
              <w:rPr>
                <w:rFonts w:eastAsia="Times New Roman"/>
                <w:color w:val="000000"/>
                <w:szCs w:val="24"/>
              </w:rPr>
              <w:t xml:space="preserve"> tab </w:t>
            </w:r>
            <w:proofErr w:type="spellStart"/>
            <w:r w:rsidRPr="00016CA0">
              <w:rPr>
                <w:rFonts w:eastAsia="Times New Roman"/>
                <w:color w:val="000000"/>
                <w:szCs w:val="24"/>
              </w:rPr>
              <w:t>của</w:t>
            </w:r>
            <w:proofErr w:type="spellEnd"/>
            <w:r w:rsidRPr="00016CA0">
              <w:rPr>
                <w:rFonts w:eastAsia="Times New Roman"/>
                <w:color w:val="000000"/>
                <w:szCs w:val="24"/>
              </w:rPr>
              <w:t xml:space="preserve"> object </w:t>
            </w:r>
            <w:proofErr w:type="spellStart"/>
            <w:r w:rsidRPr="00016CA0">
              <w:rPr>
                <w:rFonts w:eastAsia="Times New Roman"/>
                <w:color w:val="000000"/>
                <w:szCs w:val="24"/>
              </w:rPr>
              <w:t>hiển</w:t>
            </w:r>
            <w:proofErr w:type="spellEnd"/>
            <w:r w:rsidRPr="00016CA0">
              <w:rPr>
                <w:rFonts w:eastAsia="Times New Roman"/>
                <w:color w:val="000000"/>
                <w:szCs w:val="24"/>
              </w:rPr>
              <w:t xml:space="preserve"> </w:t>
            </w:r>
            <w:proofErr w:type="spellStart"/>
            <w:r w:rsidRPr="00016CA0">
              <w:rPr>
                <w:rFonts w:eastAsia="Times New Roman"/>
                <w:color w:val="000000"/>
                <w:szCs w:val="24"/>
              </w:rPr>
              <w:t>thị</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p>
        </w:tc>
      </w:tr>
      <w:tr w:rsidRPr="00016CA0" w:rsidR="00C06B78" w:rsidTr="00C06B78" w14:paraId="0CEFA552" w14:textId="77777777">
        <w:trPr>
          <w:trHeight w:val="62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C06B78" w:rsidP="00016CA0" w:rsidRDefault="00C06B78" w14:paraId="534F4562"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4</w:t>
            </w:r>
          </w:p>
        </w:tc>
        <w:tc>
          <w:tcPr>
            <w:tcW w:w="2765"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23259CB1"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App Permissions (Quyền </w:t>
            </w:r>
            <w:proofErr w:type="spellStart"/>
            <w:r w:rsidRPr="00016CA0">
              <w:rPr>
                <w:rFonts w:eastAsia="Times New Roman"/>
                <w:color w:val="000000"/>
                <w:szCs w:val="24"/>
              </w:rPr>
              <w:t>ứng</w:t>
            </w:r>
            <w:proofErr w:type="spellEnd"/>
            <w:r w:rsidRPr="00016CA0">
              <w:rPr>
                <w:rFonts w:eastAsia="Times New Roman"/>
                <w:color w:val="000000"/>
                <w:szCs w:val="24"/>
              </w:rPr>
              <w:t xml:space="preserve"> </w:t>
            </w:r>
            <w:proofErr w:type="spellStart"/>
            <w:r w:rsidRPr="00016CA0">
              <w:rPr>
                <w:rFonts w:eastAsia="Times New Roman"/>
                <w:color w:val="000000"/>
                <w:szCs w:val="24"/>
              </w:rPr>
              <w:t>dụng</w:t>
            </w:r>
            <w:proofErr w:type="spellEnd"/>
            <w:r w:rsidRPr="00016CA0">
              <w:rPr>
                <w:rFonts w:eastAsia="Times New Roman"/>
                <w:color w:val="000000"/>
                <w:szCs w:val="24"/>
              </w:rPr>
              <w:t>)</w:t>
            </w:r>
          </w:p>
        </w:tc>
        <w:tc>
          <w:tcPr>
            <w:tcW w:w="5490"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74F8EED7"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ứng</w:t>
            </w:r>
            <w:proofErr w:type="spellEnd"/>
            <w:r w:rsidRPr="00016CA0">
              <w:rPr>
                <w:rFonts w:eastAsia="Times New Roman"/>
                <w:color w:val="000000"/>
                <w:szCs w:val="24"/>
              </w:rPr>
              <w:t xml:space="preserve"> </w:t>
            </w:r>
            <w:proofErr w:type="spellStart"/>
            <w:r w:rsidRPr="00016CA0">
              <w:rPr>
                <w:rFonts w:eastAsia="Times New Roman"/>
                <w:color w:val="000000"/>
                <w:szCs w:val="24"/>
              </w:rPr>
              <w:t>dụng</w:t>
            </w:r>
            <w:proofErr w:type="spellEnd"/>
            <w:r w:rsidRPr="00016CA0">
              <w:rPr>
                <w:rFonts w:eastAsia="Times New Roman"/>
                <w:color w:val="000000"/>
                <w:szCs w:val="24"/>
              </w:rPr>
              <w:t xml:space="preserve"> (app) </w:t>
            </w:r>
            <w:proofErr w:type="spellStart"/>
            <w:r w:rsidRPr="00016CA0">
              <w:rPr>
                <w:rFonts w:eastAsia="Times New Roman"/>
                <w:color w:val="000000"/>
                <w:szCs w:val="24"/>
              </w:rPr>
              <w:t>trong</w:t>
            </w:r>
            <w:proofErr w:type="spellEnd"/>
            <w:r w:rsidRPr="00016CA0">
              <w:rPr>
                <w:rFonts w:eastAsia="Times New Roman"/>
                <w:color w:val="000000"/>
                <w:szCs w:val="24"/>
              </w:rPr>
              <w:t xml:space="preserve"> Salesforce, </w:t>
            </w:r>
            <w:proofErr w:type="spellStart"/>
            <w:r w:rsidRPr="00016CA0">
              <w:rPr>
                <w:rFonts w:eastAsia="Times New Roman"/>
                <w:color w:val="000000"/>
                <w:szCs w:val="24"/>
              </w:rPr>
              <w:t>như</w:t>
            </w:r>
            <w:proofErr w:type="spellEnd"/>
            <w:r w:rsidRPr="00016CA0">
              <w:rPr>
                <w:rFonts w:eastAsia="Times New Roman"/>
                <w:color w:val="000000"/>
                <w:szCs w:val="24"/>
              </w:rPr>
              <w:t xml:space="preserve"> Sales, Service,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Custom Apps</w:t>
            </w:r>
          </w:p>
        </w:tc>
      </w:tr>
      <w:tr w:rsidRPr="00016CA0" w:rsidR="00C06B78" w:rsidTr="00C06B78" w14:paraId="606AC21E" w14:textId="77777777">
        <w:trPr>
          <w:trHeight w:val="62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C06B78" w:rsidP="00016CA0" w:rsidRDefault="00C06B78" w14:paraId="60A5EDF7"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5</w:t>
            </w:r>
          </w:p>
        </w:tc>
        <w:tc>
          <w:tcPr>
            <w:tcW w:w="2765"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58A6F8E4"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Record Type Settings (Cài </w:t>
            </w:r>
            <w:proofErr w:type="spellStart"/>
            <w:r w:rsidRPr="00016CA0">
              <w:rPr>
                <w:rFonts w:eastAsia="Times New Roman"/>
                <w:color w:val="000000"/>
                <w:szCs w:val="24"/>
              </w:rPr>
              <w:t>đặt</w:t>
            </w:r>
            <w:proofErr w:type="spellEnd"/>
            <w:r w:rsidRPr="00016CA0">
              <w:rPr>
                <w:rFonts w:eastAsia="Times New Roman"/>
                <w:color w:val="000000"/>
                <w:szCs w:val="24"/>
              </w:rPr>
              <w:t xml:space="preserve"> </w:t>
            </w:r>
            <w:proofErr w:type="spellStart"/>
            <w:r w:rsidRPr="00016CA0">
              <w:rPr>
                <w:rFonts w:eastAsia="Times New Roman"/>
                <w:color w:val="000000"/>
                <w:szCs w:val="24"/>
              </w:rPr>
              <w:t>loại</w:t>
            </w:r>
            <w:proofErr w:type="spellEnd"/>
            <w:r w:rsidRPr="00016CA0">
              <w:rPr>
                <w:rFonts w:eastAsia="Times New Roman"/>
                <w:color w:val="000000"/>
                <w:szCs w:val="24"/>
              </w:rPr>
              <w:t xml:space="preserve"> </w:t>
            </w:r>
            <w:proofErr w:type="spellStart"/>
            <w:r w:rsidRPr="00016CA0">
              <w:rPr>
                <w:rFonts w:eastAsia="Times New Roman"/>
                <w:color w:val="000000"/>
                <w:szCs w:val="24"/>
              </w:rPr>
              <w:t>bản</w:t>
            </w:r>
            <w:proofErr w:type="spellEnd"/>
            <w:r w:rsidRPr="00016CA0">
              <w:rPr>
                <w:rFonts w:eastAsia="Times New Roman"/>
                <w:color w:val="000000"/>
                <w:szCs w:val="24"/>
              </w:rPr>
              <w:t xml:space="preserve"> </w:t>
            </w:r>
            <w:proofErr w:type="spellStart"/>
            <w:r w:rsidRPr="00016CA0">
              <w:rPr>
                <w:rFonts w:eastAsia="Times New Roman"/>
                <w:color w:val="000000"/>
                <w:szCs w:val="24"/>
              </w:rPr>
              <w:t>ghi</w:t>
            </w:r>
            <w:proofErr w:type="spellEnd"/>
            <w:r w:rsidRPr="00016CA0">
              <w:rPr>
                <w:rFonts w:eastAsia="Times New Roman"/>
                <w:color w:val="000000"/>
                <w:szCs w:val="24"/>
              </w:rPr>
              <w:t>)</w:t>
            </w:r>
          </w:p>
        </w:tc>
        <w:tc>
          <w:tcPr>
            <w:tcW w:w="5490"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18A72CB4"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Xác</w:t>
            </w:r>
            <w:proofErr w:type="spellEnd"/>
            <w:r w:rsidRPr="00016CA0">
              <w:rPr>
                <w:rFonts w:eastAsia="Times New Roman"/>
                <w:color w:val="000000"/>
                <w:szCs w:val="24"/>
              </w:rPr>
              <w:t xml:space="preserve"> </w:t>
            </w:r>
            <w:proofErr w:type="spellStart"/>
            <w:r w:rsidRPr="00016CA0">
              <w:rPr>
                <w:rFonts w:eastAsia="Times New Roman"/>
                <w:color w:val="000000"/>
                <w:szCs w:val="24"/>
              </w:rPr>
              <w:t>định</w:t>
            </w:r>
            <w:proofErr w:type="spellEnd"/>
            <w:r w:rsidRPr="00016CA0">
              <w:rPr>
                <w:rFonts w:eastAsia="Times New Roman"/>
                <w:color w:val="000000"/>
                <w:szCs w:val="24"/>
              </w:rPr>
              <w:t xml:space="preserve"> </w:t>
            </w:r>
            <w:proofErr w:type="spellStart"/>
            <w:r w:rsidRPr="00016CA0">
              <w:rPr>
                <w:rFonts w:eastAsia="Times New Roman"/>
                <w:color w:val="000000"/>
                <w:szCs w:val="24"/>
              </w:rPr>
              <w:t>loại</w:t>
            </w:r>
            <w:proofErr w:type="spellEnd"/>
            <w:r w:rsidRPr="00016CA0">
              <w:rPr>
                <w:rFonts w:eastAsia="Times New Roman"/>
                <w:color w:val="000000"/>
                <w:szCs w:val="24"/>
              </w:rPr>
              <w:t xml:space="preserve"> </w:t>
            </w:r>
            <w:proofErr w:type="spellStart"/>
            <w:r w:rsidRPr="00016CA0">
              <w:rPr>
                <w:rFonts w:eastAsia="Times New Roman"/>
                <w:color w:val="000000"/>
                <w:szCs w:val="24"/>
              </w:rPr>
              <w:t>bản</w:t>
            </w:r>
            <w:proofErr w:type="spellEnd"/>
            <w:r w:rsidRPr="00016CA0">
              <w:rPr>
                <w:rFonts w:eastAsia="Times New Roman"/>
                <w:color w:val="000000"/>
                <w:szCs w:val="24"/>
              </w:rPr>
              <w:t xml:space="preserve"> </w:t>
            </w:r>
            <w:proofErr w:type="spellStart"/>
            <w:r w:rsidRPr="00016CA0">
              <w:rPr>
                <w:rFonts w:eastAsia="Times New Roman"/>
                <w:color w:val="000000"/>
                <w:szCs w:val="24"/>
              </w:rPr>
              <w:t>ghi</w:t>
            </w:r>
            <w:proofErr w:type="spellEnd"/>
            <w:r w:rsidRPr="00016CA0">
              <w:rPr>
                <w:rFonts w:eastAsia="Times New Roman"/>
                <w:color w:val="000000"/>
                <w:szCs w:val="24"/>
              </w:rPr>
              <w:t xml:space="preserve"> (record type) </w:t>
            </w:r>
            <w:proofErr w:type="spellStart"/>
            <w:r w:rsidRPr="00016CA0">
              <w:rPr>
                <w:rFonts w:eastAsia="Times New Roman"/>
                <w:color w:val="000000"/>
                <w:szCs w:val="24"/>
              </w:rPr>
              <w:t>mà</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tạo</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w:t>
            </w:r>
          </w:p>
        </w:tc>
      </w:tr>
      <w:tr w:rsidRPr="00016CA0" w:rsidR="00C06B78" w:rsidTr="00C06B78" w14:paraId="55DAC108" w14:textId="77777777">
        <w:trPr>
          <w:trHeight w:val="62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C06B78" w:rsidP="00016CA0" w:rsidRDefault="00C06B78" w14:paraId="7AA5D2BC"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6</w:t>
            </w:r>
          </w:p>
        </w:tc>
        <w:tc>
          <w:tcPr>
            <w:tcW w:w="2765"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46926E55" w14:textId="77777777">
            <w:pPr>
              <w:spacing w:before="0" w:line="360" w:lineRule="auto"/>
              <w:contextualSpacing w:val="0"/>
              <w:jc w:val="left"/>
              <w:rPr>
                <w:rFonts w:eastAsia="Times New Roman"/>
                <w:color w:val="000000"/>
                <w:szCs w:val="24"/>
              </w:rPr>
            </w:pPr>
            <w:r w:rsidRPr="00016CA0">
              <w:rPr>
                <w:rFonts w:eastAsia="Times New Roman"/>
                <w:color w:val="000000"/>
                <w:szCs w:val="24"/>
              </w:rPr>
              <w:t>Page Layouts (</w:t>
            </w:r>
            <w:proofErr w:type="spellStart"/>
            <w:r w:rsidRPr="00016CA0">
              <w:rPr>
                <w:rFonts w:eastAsia="Times New Roman"/>
                <w:color w:val="000000"/>
                <w:szCs w:val="24"/>
              </w:rPr>
              <w:t>Bố</w:t>
            </w:r>
            <w:proofErr w:type="spellEnd"/>
            <w:r w:rsidRPr="00016CA0">
              <w:rPr>
                <w:rFonts w:eastAsia="Times New Roman"/>
                <w:color w:val="000000"/>
                <w:szCs w:val="24"/>
              </w:rPr>
              <w:t xml:space="preserve"> </w:t>
            </w:r>
            <w:proofErr w:type="spellStart"/>
            <w:r w:rsidRPr="00016CA0">
              <w:rPr>
                <w:rFonts w:eastAsia="Times New Roman"/>
                <w:color w:val="000000"/>
                <w:szCs w:val="24"/>
              </w:rPr>
              <w:t>cục</w:t>
            </w:r>
            <w:proofErr w:type="spellEnd"/>
            <w:r w:rsidRPr="00016CA0">
              <w:rPr>
                <w:rFonts w:eastAsia="Times New Roman"/>
                <w:color w:val="000000"/>
                <w:szCs w:val="24"/>
              </w:rPr>
              <w:t xml:space="preserve"> </w:t>
            </w:r>
            <w:proofErr w:type="spellStart"/>
            <w:r w:rsidRPr="00016CA0">
              <w:rPr>
                <w:rFonts w:eastAsia="Times New Roman"/>
                <w:color w:val="000000"/>
                <w:szCs w:val="24"/>
              </w:rPr>
              <w:t>trang</w:t>
            </w:r>
            <w:proofErr w:type="spellEnd"/>
            <w:r w:rsidRPr="00016CA0">
              <w:rPr>
                <w:rFonts w:eastAsia="Times New Roman"/>
                <w:color w:val="000000"/>
                <w:szCs w:val="24"/>
              </w:rPr>
              <w:t>)</w:t>
            </w:r>
          </w:p>
        </w:tc>
        <w:tc>
          <w:tcPr>
            <w:tcW w:w="5490"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7A9F8C6A"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Xác</w:t>
            </w:r>
            <w:proofErr w:type="spellEnd"/>
            <w:r w:rsidRPr="00016CA0">
              <w:rPr>
                <w:rFonts w:eastAsia="Times New Roman"/>
                <w:color w:val="000000"/>
                <w:szCs w:val="24"/>
              </w:rPr>
              <w:t xml:space="preserve"> </w:t>
            </w:r>
            <w:proofErr w:type="spellStart"/>
            <w:r w:rsidRPr="00016CA0">
              <w:rPr>
                <w:rFonts w:eastAsia="Times New Roman"/>
                <w:color w:val="000000"/>
                <w:szCs w:val="24"/>
              </w:rPr>
              <w:t>định</w:t>
            </w:r>
            <w:proofErr w:type="spellEnd"/>
            <w:r w:rsidRPr="00016CA0">
              <w:rPr>
                <w:rFonts w:eastAsia="Times New Roman"/>
                <w:color w:val="000000"/>
                <w:szCs w:val="24"/>
              </w:rPr>
              <w:t xml:space="preserve"> </w:t>
            </w:r>
            <w:proofErr w:type="spellStart"/>
            <w:r w:rsidRPr="00016CA0">
              <w:rPr>
                <w:rFonts w:eastAsia="Times New Roman"/>
                <w:color w:val="000000"/>
                <w:szCs w:val="24"/>
              </w:rPr>
              <w:t>cách</w:t>
            </w:r>
            <w:proofErr w:type="spellEnd"/>
            <w:r w:rsidRPr="00016CA0">
              <w:rPr>
                <w:rFonts w:eastAsia="Times New Roman"/>
                <w:color w:val="000000"/>
                <w:szCs w:val="24"/>
              </w:rPr>
              <w:t xml:space="preserve"> </w:t>
            </w:r>
            <w:proofErr w:type="spellStart"/>
            <w:r w:rsidRPr="00016CA0">
              <w:rPr>
                <w:rFonts w:eastAsia="Times New Roman"/>
                <w:color w:val="000000"/>
                <w:szCs w:val="24"/>
              </w:rPr>
              <w:t>bố</w:t>
            </w:r>
            <w:proofErr w:type="spellEnd"/>
            <w:r w:rsidRPr="00016CA0">
              <w:rPr>
                <w:rFonts w:eastAsia="Times New Roman"/>
                <w:color w:val="000000"/>
                <w:szCs w:val="24"/>
              </w:rPr>
              <w:t xml:space="preserve"> </w:t>
            </w:r>
            <w:proofErr w:type="spellStart"/>
            <w:r w:rsidRPr="00016CA0">
              <w:rPr>
                <w:rFonts w:eastAsia="Times New Roman"/>
                <w:color w:val="000000"/>
                <w:szCs w:val="24"/>
              </w:rPr>
              <w:t>trí</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trường</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phần</w:t>
            </w:r>
            <w:proofErr w:type="spellEnd"/>
            <w:r w:rsidRPr="00016CA0">
              <w:rPr>
                <w:rFonts w:eastAsia="Times New Roman"/>
                <w:color w:val="000000"/>
                <w:szCs w:val="24"/>
              </w:rPr>
              <w:t xml:space="preserve"> </w:t>
            </w:r>
            <w:proofErr w:type="spellStart"/>
            <w:r w:rsidRPr="00016CA0">
              <w:rPr>
                <w:rFonts w:eastAsia="Times New Roman"/>
                <w:color w:val="000000"/>
                <w:szCs w:val="24"/>
              </w:rPr>
              <w:t>trên</w:t>
            </w:r>
            <w:proofErr w:type="spellEnd"/>
            <w:r w:rsidRPr="00016CA0">
              <w:rPr>
                <w:rFonts w:eastAsia="Times New Roman"/>
                <w:color w:val="000000"/>
                <w:szCs w:val="24"/>
              </w:rPr>
              <w:t xml:space="preserve"> </w:t>
            </w:r>
            <w:proofErr w:type="spellStart"/>
            <w:r w:rsidRPr="00016CA0">
              <w:rPr>
                <w:rFonts w:eastAsia="Times New Roman"/>
                <w:color w:val="000000"/>
                <w:szCs w:val="24"/>
              </w:rPr>
              <w:t>trang</w:t>
            </w:r>
            <w:proofErr w:type="spellEnd"/>
            <w:r w:rsidRPr="00016CA0">
              <w:rPr>
                <w:rFonts w:eastAsia="Times New Roman"/>
                <w:color w:val="000000"/>
                <w:szCs w:val="24"/>
              </w:rPr>
              <w:t xml:space="preserve"> </w:t>
            </w:r>
            <w:proofErr w:type="spellStart"/>
            <w:r w:rsidRPr="00016CA0">
              <w:rPr>
                <w:rFonts w:eastAsia="Times New Roman"/>
                <w:color w:val="000000"/>
                <w:szCs w:val="24"/>
              </w:rPr>
              <w:t>của</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object. </w:t>
            </w:r>
            <w:proofErr w:type="spellStart"/>
            <w:r w:rsidRPr="00016CA0">
              <w:rPr>
                <w:rFonts w:eastAsia="Times New Roman"/>
                <w:color w:val="000000"/>
                <w:szCs w:val="24"/>
              </w:rPr>
              <w:t>Mỗi</w:t>
            </w:r>
            <w:proofErr w:type="spellEnd"/>
            <w:r w:rsidRPr="00016CA0">
              <w:rPr>
                <w:rFonts w:eastAsia="Times New Roman"/>
                <w:color w:val="000000"/>
                <w:szCs w:val="24"/>
              </w:rPr>
              <w:t xml:space="preserve"> Profile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w:t>
            </w:r>
            <w:proofErr w:type="spellStart"/>
            <w:r w:rsidRPr="00016CA0">
              <w:rPr>
                <w:rFonts w:eastAsia="Times New Roman"/>
                <w:color w:val="000000"/>
                <w:szCs w:val="24"/>
              </w:rPr>
              <w:t>bố</w:t>
            </w:r>
            <w:proofErr w:type="spellEnd"/>
            <w:r w:rsidRPr="00016CA0">
              <w:rPr>
                <w:rFonts w:eastAsia="Times New Roman"/>
                <w:color w:val="000000"/>
                <w:szCs w:val="24"/>
              </w:rPr>
              <w:t xml:space="preserve"> </w:t>
            </w:r>
            <w:proofErr w:type="spellStart"/>
            <w:r w:rsidRPr="00016CA0">
              <w:rPr>
                <w:rFonts w:eastAsia="Times New Roman"/>
                <w:color w:val="000000"/>
                <w:szCs w:val="24"/>
              </w:rPr>
              <w:t>cục</w:t>
            </w:r>
            <w:proofErr w:type="spellEnd"/>
            <w:r w:rsidRPr="00016CA0">
              <w:rPr>
                <w:rFonts w:eastAsia="Times New Roman"/>
                <w:color w:val="000000"/>
                <w:szCs w:val="24"/>
              </w:rPr>
              <w:t xml:space="preserve"> </w:t>
            </w:r>
            <w:proofErr w:type="spellStart"/>
            <w:r w:rsidRPr="00016CA0">
              <w:rPr>
                <w:rFonts w:eastAsia="Times New Roman"/>
                <w:color w:val="000000"/>
                <w:szCs w:val="24"/>
              </w:rPr>
              <w:t>trang</w:t>
            </w:r>
            <w:proofErr w:type="spellEnd"/>
            <w:r w:rsidRPr="00016CA0">
              <w:rPr>
                <w:rFonts w:eastAsia="Times New Roman"/>
                <w:color w:val="000000"/>
                <w:szCs w:val="24"/>
              </w:rPr>
              <w:t xml:space="preserve"> </w:t>
            </w:r>
            <w:proofErr w:type="spellStart"/>
            <w:r w:rsidRPr="00016CA0">
              <w:rPr>
                <w:rFonts w:eastAsia="Times New Roman"/>
                <w:color w:val="000000"/>
                <w:szCs w:val="24"/>
              </w:rPr>
              <w:t>khác</w:t>
            </w:r>
            <w:proofErr w:type="spellEnd"/>
            <w:r w:rsidRPr="00016CA0">
              <w:rPr>
                <w:rFonts w:eastAsia="Times New Roman"/>
                <w:color w:val="000000"/>
                <w:szCs w:val="24"/>
              </w:rPr>
              <w:t xml:space="preserve"> </w:t>
            </w:r>
            <w:proofErr w:type="spellStart"/>
            <w:r w:rsidRPr="00016CA0">
              <w:rPr>
                <w:rFonts w:eastAsia="Times New Roman"/>
                <w:color w:val="000000"/>
                <w:szCs w:val="24"/>
              </w:rPr>
              <w:t>nhau</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cùng</w:t>
            </w:r>
            <w:proofErr w:type="spellEnd"/>
            <w:r w:rsidRPr="00016CA0">
              <w:rPr>
                <w:rFonts w:eastAsia="Times New Roman"/>
                <w:color w:val="000000"/>
                <w:szCs w:val="24"/>
              </w:rPr>
              <w:t xml:space="preserve"> </w:t>
            </w:r>
            <w:proofErr w:type="spellStart"/>
            <w:r w:rsidRPr="00016CA0">
              <w:rPr>
                <w:rFonts w:eastAsia="Times New Roman"/>
                <w:color w:val="000000"/>
                <w:szCs w:val="24"/>
              </w:rPr>
              <w:t>một</w:t>
            </w:r>
            <w:proofErr w:type="spellEnd"/>
            <w:r w:rsidRPr="00016CA0">
              <w:rPr>
                <w:rFonts w:eastAsia="Times New Roman"/>
                <w:color w:val="000000"/>
                <w:szCs w:val="24"/>
              </w:rPr>
              <w:t xml:space="preserve"> object.</w:t>
            </w:r>
          </w:p>
        </w:tc>
      </w:tr>
      <w:tr w:rsidRPr="00016CA0" w:rsidR="00C06B78" w:rsidTr="00C06B78" w14:paraId="5077F034" w14:textId="77777777">
        <w:trPr>
          <w:trHeight w:val="155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C06B78" w:rsidP="00016CA0" w:rsidRDefault="00C06B78" w14:paraId="442C39EE"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7</w:t>
            </w:r>
          </w:p>
        </w:tc>
        <w:tc>
          <w:tcPr>
            <w:tcW w:w="2765"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6FB73A1F"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System Permissions (Quyền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thống</w:t>
            </w:r>
            <w:proofErr w:type="spellEnd"/>
            <w:r w:rsidRPr="00016CA0">
              <w:rPr>
                <w:rFonts w:eastAsia="Times New Roman"/>
                <w:color w:val="000000"/>
                <w:szCs w:val="24"/>
              </w:rPr>
              <w:t>)</w:t>
            </w:r>
          </w:p>
        </w:tc>
        <w:tc>
          <w:tcPr>
            <w:tcW w:w="5490"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633DAF38"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Bao </w:t>
            </w:r>
            <w:proofErr w:type="spellStart"/>
            <w:r w:rsidRPr="00016CA0">
              <w:rPr>
                <w:rFonts w:eastAsia="Times New Roman"/>
                <w:color w:val="000000"/>
                <w:szCs w:val="24"/>
              </w:rPr>
              <w:t>gồm</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quyền</w:t>
            </w:r>
            <w:proofErr w:type="spellEnd"/>
            <w:r w:rsidRPr="00016CA0">
              <w:rPr>
                <w:rFonts w:eastAsia="Times New Roman"/>
                <w:color w:val="000000"/>
                <w:szCs w:val="24"/>
              </w:rPr>
              <w:t xml:space="preserve"> </w:t>
            </w:r>
            <w:proofErr w:type="spellStart"/>
            <w:r w:rsidRPr="00016CA0">
              <w:rPr>
                <w:rFonts w:eastAsia="Times New Roman"/>
                <w:color w:val="000000"/>
                <w:szCs w:val="24"/>
              </w:rPr>
              <w:t>cấp</w:t>
            </w:r>
            <w:proofErr w:type="spellEnd"/>
            <w:r w:rsidRPr="00016CA0">
              <w:rPr>
                <w:rFonts w:eastAsia="Times New Roman"/>
                <w:color w:val="000000"/>
                <w:szCs w:val="24"/>
              </w:rPr>
              <w:t xml:space="preserve">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thống</w:t>
            </w:r>
            <w:proofErr w:type="spellEnd"/>
            <w:r w:rsidRPr="00016CA0">
              <w:rPr>
                <w:rFonts w:eastAsia="Times New Roman"/>
                <w:color w:val="000000"/>
                <w:szCs w:val="24"/>
              </w:rPr>
              <w:t xml:space="preserve"> </w:t>
            </w:r>
            <w:proofErr w:type="spellStart"/>
            <w:r w:rsidRPr="00016CA0">
              <w:rPr>
                <w:rFonts w:eastAsia="Times New Roman"/>
                <w:color w:val="000000"/>
                <w:szCs w:val="24"/>
              </w:rPr>
              <w:t>như</w:t>
            </w:r>
            <w:proofErr w:type="spellEnd"/>
            <w:r w:rsidRPr="00016CA0">
              <w:rPr>
                <w:rFonts w:eastAsia="Times New Roman"/>
                <w:color w:val="000000"/>
                <w:szCs w:val="24"/>
              </w:rPr>
              <w:t>:</w:t>
            </w:r>
            <w:r w:rsidRPr="00016CA0">
              <w:rPr>
                <w:rFonts w:eastAsia="Times New Roman"/>
                <w:color w:val="000000"/>
                <w:szCs w:val="24"/>
              </w:rPr>
              <w:br/>
            </w:r>
            <w:r w:rsidRPr="00016CA0">
              <w:rPr>
                <w:rFonts w:eastAsia="Times New Roman"/>
                <w:color w:val="000000"/>
                <w:szCs w:val="24"/>
              </w:rPr>
              <w:t xml:space="preserve">API Access: 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API Salesforce.</w:t>
            </w:r>
            <w:r w:rsidRPr="00016CA0">
              <w:rPr>
                <w:rFonts w:eastAsia="Times New Roman"/>
                <w:color w:val="000000"/>
                <w:szCs w:val="24"/>
              </w:rPr>
              <w:br/>
            </w:r>
            <w:r w:rsidRPr="00016CA0">
              <w:rPr>
                <w:rFonts w:eastAsia="Times New Roman"/>
                <w:color w:val="000000"/>
                <w:szCs w:val="24"/>
              </w:rPr>
              <w:t xml:space="preserve">Modify All Data: 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chỉnh</w:t>
            </w:r>
            <w:proofErr w:type="spellEnd"/>
            <w:r w:rsidRPr="00016CA0">
              <w:rPr>
                <w:rFonts w:eastAsia="Times New Roman"/>
                <w:color w:val="000000"/>
                <w:szCs w:val="24"/>
              </w:rPr>
              <w:t xml:space="preserve"> </w:t>
            </w:r>
            <w:proofErr w:type="spellStart"/>
            <w:r w:rsidRPr="00016CA0">
              <w:rPr>
                <w:rFonts w:eastAsia="Times New Roman"/>
                <w:color w:val="000000"/>
                <w:szCs w:val="24"/>
              </w:rPr>
              <w:t>sửa</w:t>
            </w:r>
            <w:proofErr w:type="spellEnd"/>
            <w:r w:rsidRPr="00016CA0">
              <w:rPr>
                <w:rFonts w:eastAsia="Times New Roman"/>
                <w:color w:val="000000"/>
                <w:szCs w:val="24"/>
              </w:rPr>
              <w:t xml:space="preserve"> </w:t>
            </w:r>
            <w:proofErr w:type="spellStart"/>
            <w:r w:rsidRPr="00016CA0">
              <w:rPr>
                <w:rFonts w:eastAsia="Times New Roman"/>
                <w:color w:val="000000"/>
                <w:szCs w:val="24"/>
              </w:rPr>
              <w:t>tất</w:t>
            </w:r>
            <w:proofErr w:type="spellEnd"/>
            <w:r w:rsidRPr="00016CA0">
              <w:rPr>
                <w:rFonts w:eastAsia="Times New Roman"/>
                <w:color w:val="000000"/>
                <w:szCs w:val="24"/>
              </w:rPr>
              <w:t xml:space="preserve"> </w:t>
            </w:r>
            <w:proofErr w:type="spellStart"/>
            <w:r w:rsidRPr="00016CA0">
              <w:rPr>
                <w:rFonts w:eastAsia="Times New Roman"/>
                <w:color w:val="000000"/>
                <w:szCs w:val="24"/>
              </w:rPr>
              <w:t>cả</w:t>
            </w:r>
            <w:proofErr w:type="spellEnd"/>
            <w:r w:rsidRPr="00016CA0">
              <w:rPr>
                <w:rFonts w:eastAsia="Times New Roman"/>
                <w:color w:val="000000"/>
                <w:szCs w:val="24"/>
              </w:rPr>
              <w:t xml:space="preserve"> </w:t>
            </w:r>
            <w:proofErr w:type="spellStart"/>
            <w:r w:rsidRPr="00016CA0">
              <w:rPr>
                <w:rFonts w:eastAsia="Times New Roman"/>
                <w:color w:val="000000"/>
                <w:szCs w:val="24"/>
              </w:rPr>
              <w:t>dữ</w:t>
            </w:r>
            <w:proofErr w:type="spellEnd"/>
            <w:r w:rsidRPr="00016CA0">
              <w:rPr>
                <w:rFonts w:eastAsia="Times New Roman"/>
                <w:color w:val="000000"/>
                <w:szCs w:val="24"/>
              </w:rPr>
              <w:t xml:space="preserve"> </w:t>
            </w:r>
            <w:proofErr w:type="spellStart"/>
            <w:r w:rsidRPr="00016CA0">
              <w:rPr>
                <w:rFonts w:eastAsia="Times New Roman"/>
                <w:color w:val="000000"/>
                <w:szCs w:val="24"/>
              </w:rPr>
              <w:t>liệu</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thống</w:t>
            </w:r>
            <w:proofErr w:type="spellEnd"/>
            <w:r w:rsidRPr="00016CA0">
              <w:rPr>
                <w:rFonts w:eastAsia="Times New Roman"/>
                <w:color w:val="000000"/>
                <w:szCs w:val="24"/>
              </w:rPr>
              <w:t xml:space="preserve">, </w:t>
            </w:r>
            <w:proofErr w:type="spellStart"/>
            <w:r w:rsidRPr="00016CA0">
              <w:rPr>
                <w:rFonts w:eastAsia="Times New Roman"/>
                <w:color w:val="000000"/>
                <w:szCs w:val="24"/>
              </w:rPr>
              <w:t>bất</w:t>
            </w:r>
            <w:proofErr w:type="spellEnd"/>
            <w:r w:rsidRPr="00016CA0">
              <w:rPr>
                <w:rFonts w:eastAsia="Times New Roman"/>
                <w:color w:val="000000"/>
                <w:szCs w:val="24"/>
              </w:rPr>
              <w:t xml:space="preserve"> </w:t>
            </w:r>
            <w:proofErr w:type="spellStart"/>
            <w:r w:rsidRPr="00016CA0">
              <w:rPr>
                <w:rFonts w:eastAsia="Times New Roman"/>
                <w:color w:val="000000"/>
                <w:szCs w:val="24"/>
              </w:rPr>
              <w:t>kể</w:t>
            </w:r>
            <w:proofErr w:type="spellEnd"/>
            <w:r w:rsidRPr="00016CA0">
              <w:rPr>
                <w:rFonts w:eastAsia="Times New Roman"/>
                <w:color w:val="000000"/>
                <w:szCs w:val="24"/>
              </w:rPr>
              <w:t xml:space="preserve"> </w:t>
            </w:r>
            <w:proofErr w:type="spellStart"/>
            <w:r w:rsidRPr="00016CA0">
              <w:rPr>
                <w:rFonts w:eastAsia="Times New Roman"/>
                <w:color w:val="000000"/>
                <w:szCs w:val="24"/>
              </w:rPr>
              <w:t>quyền</w:t>
            </w:r>
            <w:proofErr w:type="spellEnd"/>
            <w:r w:rsidRPr="00016CA0">
              <w:rPr>
                <w:rFonts w:eastAsia="Times New Roman"/>
                <w:color w:val="000000"/>
                <w:szCs w:val="24"/>
              </w:rPr>
              <w:t xml:space="preserve"> </w:t>
            </w:r>
            <w:proofErr w:type="spellStart"/>
            <w:r w:rsidRPr="00016CA0">
              <w:rPr>
                <w:rFonts w:eastAsia="Times New Roman"/>
                <w:color w:val="000000"/>
                <w:szCs w:val="24"/>
              </w:rPr>
              <w:t>bảo</w:t>
            </w:r>
            <w:proofErr w:type="spellEnd"/>
            <w:r w:rsidRPr="00016CA0">
              <w:rPr>
                <w:rFonts w:eastAsia="Times New Roman"/>
                <w:color w:val="000000"/>
                <w:szCs w:val="24"/>
              </w:rPr>
              <w:t xml:space="preserve"> </w:t>
            </w:r>
            <w:proofErr w:type="spellStart"/>
            <w:r w:rsidRPr="00016CA0">
              <w:rPr>
                <w:rFonts w:eastAsia="Times New Roman"/>
                <w:color w:val="000000"/>
                <w:szCs w:val="24"/>
              </w:rPr>
              <w:t>mật</w:t>
            </w:r>
            <w:proofErr w:type="spellEnd"/>
            <w:r w:rsidRPr="00016CA0">
              <w:rPr>
                <w:rFonts w:eastAsia="Times New Roman"/>
                <w:color w:val="000000"/>
                <w:szCs w:val="24"/>
              </w:rPr>
              <w:t xml:space="preserve"> </w:t>
            </w:r>
            <w:proofErr w:type="spellStart"/>
            <w:r w:rsidRPr="00016CA0">
              <w:rPr>
                <w:rFonts w:eastAsia="Times New Roman"/>
                <w:color w:val="000000"/>
                <w:szCs w:val="24"/>
              </w:rPr>
              <w:t>khác</w:t>
            </w:r>
            <w:proofErr w:type="spellEnd"/>
            <w:r w:rsidRPr="00016CA0">
              <w:rPr>
                <w:rFonts w:eastAsia="Times New Roman"/>
                <w:color w:val="000000"/>
                <w:szCs w:val="24"/>
              </w:rPr>
              <w:t>.</w:t>
            </w:r>
            <w:r w:rsidRPr="00016CA0">
              <w:rPr>
                <w:rFonts w:eastAsia="Times New Roman"/>
                <w:color w:val="000000"/>
                <w:szCs w:val="24"/>
              </w:rPr>
              <w:br/>
            </w:r>
            <w:r w:rsidRPr="00016CA0">
              <w:rPr>
                <w:rFonts w:eastAsia="Times New Roman"/>
                <w:color w:val="000000"/>
                <w:szCs w:val="24"/>
              </w:rPr>
              <w:t xml:space="preserve">View All Data: Quyền </w:t>
            </w:r>
            <w:proofErr w:type="spellStart"/>
            <w:r w:rsidRPr="00016CA0">
              <w:rPr>
                <w:rFonts w:eastAsia="Times New Roman"/>
                <w:color w:val="000000"/>
                <w:szCs w:val="24"/>
              </w:rPr>
              <w:t>xem</w:t>
            </w:r>
            <w:proofErr w:type="spellEnd"/>
            <w:r w:rsidRPr="00016CA0">
              <w:rPr>
                <w:rFonts w:eastAsia="Times New Roman"/>
                <w:color w:val="000000"/>
                <w:szCs w:val="24"/>
              </w:rPr>
              <w:t xml:space="preserve"> </w:t>
            </w:r>
            <w:proofErr w:type="spellStart"/>
            <w:r w:rsidRPr="00016CA0">
              <w:rPr>
                <w:rFonts w:eastAsia="Times New Roman"/>
                <w:color w:val="000000"/>
                <w:szCs w:val="24"/>
              </w:rPr>
              <w:t>tất</w:t>
            </w:r>
            <w:proofErr w:type="spellEnd"/>
            <w:r w:rsidRPr="00016CA0">
              <w:rPr>
                <w:rFonts w:eastAsia="Times New Roman"/>
                <w:color w:val="000000"/>
                <w:szCs w:val="24"/>
              </w:rPr>
              <w:t xml:space="preserve"> </w:t>
            </w:r>
            <w:proofErr w:type="spellStart"/>
            <w:r w:rsidRPr="00016CA0">
              <w:rPr>
                <w:rFonts w:eastAsia="Times New Roman"/>
                <w:color w:val="000000"/>
                <w:szCs w:val="24"/>
              </w:rPr>
              <w:t>cả</w:t>
            </w:r>
            <w:proofErr w:type="spellEnd"/>
            <w:r w:rsidRPr="00016CA0">
              <w:rPr>
                <w:rFonts w:eastAsia="Times New Roman"/>
                <w:color w:val="000000"/>
                <w:szCs w:val="24"/>
              </w:rPr>
              <w:t xml:space="preserve"> </w:t>
            </w:r>
            <w:proofErr w:type="spellStart"/>
            <w:r w:rsidRPr="00016CA0">
              <w:rPr>
                <w:rFonts w:eastAsia="Times New Roman"/>
                <w:color w:val="000000"/>
                <w:szCs w:val="24"/>
              </w:rPr>
              <w:t>dữ</w:t>
            </w:r>
            <w:proofErr w:type="spellEnd"/>
            <w:r w:rsidRPr="00016CA0">
              <w:rPr>
                <w:rFonts w:eastAsia="Times New Roman"/>
                <w:color w:val="000000"/>
                <w:szCs w:val="24"/>
              </w:rPr>
              <w:t xml:space="preserve"> </w:t>
            </w:r>
            <w:proofErr w:type="spellStart"/>
            <w:r w:rsidRPr="00016CA0">
              <w:rPr>
                <w:rFonts w:eastAsia="Times New Roman"/>
                <w:color w:val="000000"/>
                <w:szCs w:val="24"/>
              </w:rPr>
              <w:t>liệu</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w:t>
            </w:r>
            <w:proofErr w:type="spellStart"/>
            <w:r w:rsidRPr="00016CA0">
              <w:rPr>
                <w:rFonts w:eastAsia="Times New Roman"/>
                <w:color w:val="000000"/>
                <w:szCs w:val="24"/>
              </w:rPr>
              <w:t>hệ</w:t>
            </w:r>
            <w:proofErr w:type="spellEnd"/>
            <w:r w:rsidRPr="00016CA0">
              <w:rPr>
                <w:rFonts w:eastAsia="Times New Roman"/>
                <w:color w:val="000000"/>
                <w:szCs w:val="24"/>
              </w:rPr>
              <w:t xml:space="preserve"> </w:t>
            </w:r>
            <w:proofErr w:type="spellStart"/>
            <w:r w:rsidRPr="00016CA0">
              <w:rPr>
                <w:rFonts w:eastAsia="Times New Roman"/>
                <w:color w:val="000000"/>
                <w:szCs w:val="24"/>
              </w:rPr>
              <w:t>thống</w:t>
            </w:r>
            <w:proofErr w:type="spellEnd"/>
            <w:r w:rsidRPr="00016CA0">
              <w:rPr>
                <w:rFonts w:eastAsia="Times New Roman"/>
                <w:color w:val="000000"/>
                <w:szCs w:val="24"/>
              </w:rPr>
              <w:t>.</w:t>
            </w:r>
          </w:p>
        </w:tc>
      </w:tr>
      <w:tr w:rsidRPr="00016CA0" w:rsidR="00C06B78" w:rsidTr="00C06B78" w14:paraId="64CC49D5" w14:textId="77777777">
        <w:trPr>
          <w:trHeight w:val="62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C06B78" w:rsidP="00016CA0" w:rsidRDefault="00C06B78" w14:paraId="2446D435"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8</w:t>
            </w:r>
          </w:p>
        </w:tc>
        <w:tc>
          <w:tcPr>
            <w:tcW w:w="2765"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4C47BC83" w14:textId="77777777">
            <w:pPr>
              <w:spacing w:before="0" w:line="360" w:lineRule="auto"/>
              <w:contextualSpacing w:val="0"/>
              <w:jc w:val="left"/>
              <w:rPr>
                <w:rFonts w:eastAsia="Times New Roman"/>
                <w:color w:val="000000"/>
                <w:szCs w:val="24"/>
              </w:rPr>
            </w:pPr>
            <w:r w:rsidRPr="00016CA0">
              <w:rPr>
                <w:rFonts w:eastAsia="Times New Roman"/>
                <w:color w:val="000000"/>
                <w:szCs w:val="24"/>
              </w:rPr>
              <w:t>Login Hours and IP Ranges (</w:t>
            </w:r>
            <w:proofErr w:type="spellStart"/>
            <w:r w:rsidRPr="00016CA0">
              <w:rPr>
                <w:rFonts w:eastAsia="Times New Roman"/>
                <w:color w:val="000000"/>
                <w:szCs w:val="24"/>
              </w:rPr>
              <w:t>Giờ</w:t>
            </w:r>
            <w:proofErr w:type="spellEnd"/>
            <w:r w:rsidRPr="00016CA0">
              <w:rPr>
                <w:rFonts w:eastAsia="Times New Roman"/>
                <w:color w:val="000000"/>
                <w:szCs w:val="24"/>
              </w:rPr>
              <w:t xml:space="preserve"> </w:t>
            </w:r>
            <w:proofErr w:type="spellStart"/>
            <w:r w:rsidRPr="00016CA0">
              <w:rPr>
                <w:rFonts w:eastAsia="Times New Roman"/>
                <w:color w:val="000000"/>
                <w:szCs w:val="24"/>
              </w:rPr>
              <w:t>đăng</w:t>
            </w:r>
            <w:proofErr w:type="spellEnd"/>
            <w:r w:rsidRPr="00016CA0">
              <w:rPr>
                <w:rFonts w:eastAsia="Times New Roman"/>
                <w:color w:val="000000"/>
                <w:szCs w:val="24"/>
              </w:rPr>
              <w:t xml:space="preserve"> </w:t>
            </w:r>
            <w:proofErr w:type="spellStart"/>
            <w:r w:rsidRPr="00016CA0">
              <w:rPr>
                <w:rFonts w:eastAsia="Times New Roman"/>
                <w:color w:val="000000"/>
                <w:szCs w:val="24"/>
              </w:rPr>
              <w:t>nhập</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dải</w:t>
            </w:r>
            <w:proofErr w:type="spellEnd"/>
            <w:r w:rsidRPr="00016CA0">
              <w:rPr>
                <w:rFonts w:eastAsia="Times New Roman"/>
                <w:color w:val="000000"/>
                <w:szCs w:val="24"/>
              </w:rPr>
              <w:t xml:space="preserve"> IP)</w:t>
            </w:r>
          </w:p>
        </w:tc>
        <w:tc>
          <w:tcPr>
            <w:tcW w:w="5490"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7717BD76" w14:textId="77777777">
            <w:pPr>
              <w:spacing w:before="0" w:line="360" w:lineRule="auto"/>
              <w:contextualSpacing w:val="0"/>
              <w:jc w:val="left"/>
              <w:rPr>
                <w:rFonts w:eastAsia="Times New Roman"/>
                <w:color w:val="000000"/>
                <w:szCs w:val="24"/>
              </w:rPr>
            </w:pPr>
            <w:proofErr w:type="spellStart"/>
            <w:r w:rsidRPr="00016CA0">
              <w:rPr>
                <w:rFonts w:eastAsia="Times New Roman"/>
                <w:color w:val="000000"/>
                <w:szCs w:val="24"/>
              </w:rPr>
              <w:t>Hạn</w:t>
            </w:r>
            <w:proofErr w:type="spellEnd"/>
            <w:r w:rsidRPr="00016CA0">
              <w:rPr>
                <w:rFonts w:eastAsia="Times New Roman"/>
                <w:color w:val="000000"/>
                <w:szCs w:val="24"/>
              </w:rPr>
              <w:t xml:space="preserve"> </w:t>
            </w:r>
            <w:proofErr w:type="spellStart"/>
            <w:r w:rsidRPr="00016CA0">
              <w:rPr>
                <w:rFonts w:eastAsia="Times New Roman"/>
                <w:color w:val="000000"/>
                <w:szCs w:val="24"/>
              </w:rPr>
              <w:t>chế</w:t>
            </w:r>
            <w:proofErr w:type="spellEnd"/>
            <w:r w:rsidRPr="00016CA0">
              <w:rPr>
                <w:rFonts w:eastAsia="Times New Roman"/>
                <w:color w:val="000000"/>
                <w:szCs w:val="24"/>
              </w:rPr>
              <w:t xml:space="preserve"> </w:t>
            </w:r>
            <w:proofErr w:type="spellStart"/>
            <w:r w:rsidRPr="00016CA0">
              <w:rPr>
                <w:rFonts w:eastAsia="Times New Roman"/>
                <w:color w:val="000000"/>
                <w:szCs w:val="24"/>
              </w:rPr>
              <w:t>thời</w:t>
            </w:r>
            <w:proofErr w:type="spellEnd"/>
            <w:r w:rsidRPr="00016CA0">
              <w:rPr>
                <w:rFonts w:eastAsia="Times New Roman"/>
                <w:color w:val="000000"/>
                <w:szCs w:val="24"/>
              </w:rPr>
              <w:t xml:space="preserve"> </w:t>
            </w:r>
            <w:proofErr w:type="spellStart"/>
            <w:r w:rsidRPr="00016CA0">
              <w:rPr>
                <w:rFonts w:eastAsia="Times New Roman"/>
                <w:color w:val="000000"/>
                <w:szCs w:val="24"/>
              </w:rPr>
              <w:t>gian</w:t>
            </w:r>
            <w:proofErr w:type="spellEnd"/>
            <w:r w:rsidRPr="00016CA0">
              <w:rPr>
                <w:rFonts w:eastAsia="Times New Roman"/>
                <w:color w:val="000000"/>
                <w:szCs w:val="24"/>
              </w:rPr>
              <w:t xml:space="preserve"> </w:t>
            </w:r>
            <w:proofErr w:type="spellStart"/>
            <w:r w:rsidRPr="00016CA0">
              <w:rPr>
                <w:rFonts w:eastAsia="Times New Roman"/>
                <w:color w:val="000000"/>
                <w:szCs w:val="24"/>
              </w:rPr>
              <w:t>và</w:t>
            </w:r>
            <w:proofErr w:type="spellEnd"/>
            <w:r w:rsidRPr="00016CA0">
              <w:rPr>
                <w:rFonts w:eastAsia="Times New Roman"/>
                <w:color w:val="000000"/>
                <w:szCs w:val="24"/>
              </w:rPr>
              <w:t xml:space="preserve"> </w:t>
            </w:r>
            <w:proofErr w:type="spellStart"/>
            <w:r w:rsidRPr="00016CA0">
              <w:rPr>
                <w:rFonts w:eastAsia="Times New Roman"/>
                <w:color w:val="000000"/>
                <w:szCs w:val="24"/>
              </w:rPr>
              <w:t>địa</w:t>
            </w:r>
            <w:proofErr w:type="spellEnd"/>
            <w:r w:rsidRPr="00016CA0">
              <w:rPr>
                <w:rFonts w:eastAsia="Times New Roman"/>
                <w:color w:val="000000"/>
                <w:szCs w:val="24"/>
              </w:rPr>
              <w:t xml:space="preserve"> </w:t>
            </w:r>
            <w:proofErr w:type="spellStart"/>
            <w:r w:rsidRPr="00016CA0">
              <w:rPr>
                <w:rFonts w:eastAsia="Times New Roman"/>
                <w:color w:val="000000"/>
                <w:szCs w:val="24"/>
              </w:rPr>
              <w:t>chỉ</w:t>
            </w:r>
            <w:proofErr w:type="spellEnd"/>
            <w:r w:rsidRPr="00016CA0">
              <w:rPr>
                <w:rFonts w:eastAsia="Times New Roman"/>
                <w:color w:val="000000"/>
                <w:szCs w:val="24"/>
              </w:rPr>
              <w:t xml:space="preserve"> IP </w:t>
            </w:r>
            <w:proofErr w:type="spellStart"/>
            <w:r w:rsidRPr="00016CA0">
              <w:rPr>
                <w:rFonts w:eastAsia="Times New Roman"/>
                <w:color w:val="000000"/>
                <w:szCs w:val="24"/>
              </w:rPr>
              <w:t>mà</w:t>
            </w:r>
            <w:proofErr w:type="spellEnd"/>
            <w:r w:rsidRPr="00016CA0">
              <w:rPr>
                <w:rFonts w:eastAsia="Times New Roman"/>
                <w:color w:val="000000"/>
                <w:szCs w:val="24"/>
              </w:rPr>
              <w:t xml:space="preserve"> </w:t>
            </w:r>
            <w:proofErr w:type="spellStart"/>
            <w:r w:rsidRPr="00016CA0">
              <w:rPr>
                <w:rFonts w:eastAsia="Times New Roman"/>
                <w:color w:val="000000"/>
                <w:szCs w:val="24"/>
              </w:rPr>
              <w:t>người</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có</w:t>
            </w:r>
            <w:proofErr w:type="spellEnd"/>
            <w:r w:rsidRPr="00016CA0">
              <w:rPr>
                <w:rFonts w:eastAsia="Times New Roman"/>
                <w:color w:val="000000"/>
                <w:szCs w:val="24"/>
              </w:rPr>
              <w:t xml:space="preserve"> </w:t>
            </w:r>
            <w:proofErr w:type="spellStart"/>
            <w:r w:rsidRPr="00016CA0">
              <w:rPr>
                <w:rFonts w:eastAsia="Times New Roman"/>
                <w:color w:val="000000"/>
                <w:szCs w:val="24"/>
              </w:rPr>
              <w:t>thể</w:t>
            </w:r>
            <w:proofErr w:type="spellEnd"/>
            <w:r w:rsidRPr="00016CA0">
              <w:rPr>
                <w:rFonts w:eastAsia="Times New Roman"/>
                <w:color w:val="000000"/>
                <w:szCs w:val="24"/>
              </w:rPr>
              <w:t xml:space="preserve"> </w:t>
            </w:r>
            <w:proofErr w:type="spellStart"/>
            <w:r w:rsidRPr="00016CA0">
              <w:rPr>
                <w:rFonts w:eastAsia="Times New Roman"/>
                <w:color w:val="000000"/>
                <w:szCs w:val="24"/>
              </w:rPr>
              <w:t>đăng</w:t>
            </w:r>
            <w:proofErr w:type="spellEnd"/>
            <w:r w:rsidRPr="00016CA0">
              <w:rPr>
                <w:rFonts w:eastAsia="Times New Roman"/>
                <w:color w:val="000000"/>
                <w:szCs w:val="24"/>
              </w:rPr>
              <w:t xml:space="preserve"> </w:t>
            </w:r>
            <w:proofErr w:type="spellStart"/>
            <w:r w:rsidRPr="00016CA0">
              <w:rPr>
                <w:rFonts w:eastAsia="Times New Roman"/>
                <w:color w:val="000000"/>
                <w:szCs w:val="24"/>
              </w:rPr>
              <w:t>nhập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Salesforce.</w:t>
            </w:r>
          </w:p>
        </w:tc>
      </w:tr>
      <w:tr w:rsidRPr="00016CA0" w:rsidR="00C06B78" w:rsidTr="00C06B78" w14:paraId="75C3EB7C" w14:textId="77777777">
        <w:trPr>
          <w:trHeight w:val="62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C06B78" w:rsidP="00016CA0" w:rsidRDefault="00C06B78" w14:paraId="0C3954DC" w14:textId="77777777">
            <w:pPr>
              <w:spacing w:before="0" w:line="360" w:lineRule="auto"/>
              <w:contextualSpacing w:val="0"/>
              <w:jc w:val="center"/>
              <w:rPr>
                <w:rFonts w:eastAsia="Times New Roman"/>
                <w:color w:val="000000"/>
                <w:szCs w:val="24"/>
              </w:rPr>
            </w:pPr>
            <w:r w:rsidRPr="00016CA0">
              <w:rPr>
                <w:rFonts w:eastAsia="Times New Roman"/>
                <w:color w:val="000000"/>
                <w:szCs w:val="24"/>
              </w:rPr>
              <w:t>9</w:t>
            </w:r>
          </w:p>
        </w:tc>
        <w:tc>
          <w:tcPr>
            <w:tcW w:w="2765"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0E7945A8"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Apex Class Access </w:t>
            </w:r>
            <w:proofErr w:type="spellStart"/>
            <w:r w:rsidRPr="00016CA0">
              <w:rPr>
                <w:rFonts w:eastAsia="Times New Roman"/>
                <w:color w:val="000000"/>
                <w:szCs w:val="24"/>
              </w:rPr>
              <w:t>và</w:t>
            </w:r>
            <w:proofErr w:type="spellEnd"/>
            <w:r w:rsidRPr="00016CA0">
              <w:rPr>
                <w:rFonts w:eastAsia="Times New Roman"/>
                <w:color w:val="000000"/>
                <w:szCs w:val="24"/>
              </w:rPr>
              <w:t xml:space="preserve"> Visualforce Page Access</w:t>
            </w:r>
          </w:p>
        </w:tc>
        <w:tc>
          <w:tcPr>
            <w:tcW w:w="5490" w:type="dxa"/>
            <w:tcBorders>
              <w:top w:val="nil"/>
              <w:left w:val="nil"/>
              <w:bottom w:val="single" w:color="auto" w:sz="4" w:space="0"/>
              <w:right w:val="single" w:color="auto" w:sz="4" w:space="0"/>
            </w:tcBorders>
            <w:shd w:val="clear" w:color="auto" w:fill="auto"/>
            <w:vAlign w:val="center"/>
            <w:hideMark/>
          </w:tcPr>
          <w:p w:rsidRPr="00016CA0" w:rsidR="00C06B78" w:rsidP="00016CA0" w:rsidRDefault="00C06B78" w14:paraId="5D71E751" w14:textId="77777777">
            <w:pPr>
              <w:spacing w:before="0" w:line="360" w:lineRule="auto"/>
              <w:contextualSpacing w:val="0"/>
              <w:jc w:val="left"/>
              <w:rPr>
                <w:rFonts w:eastAsia="Times New Roman"/>
                <w:color w:val="000000"/>
                <w:szCs w:val="24"/>
              </w:rPr>
            </w:pPr>
            <w:r w:rsidRPr="00016CA0">
              <w:rPr>
                <w:rFonts w:eastAsia="Times New Roman"/>
                <w:color w:val="000000"/>
                <w:szCs w:val="24"/>
              </w:rPr>
              <w:t xml:space="preserve">Quyền </w:t>
            </w:r>
            <w:proofErr w:type="spellStart"/>
            <w:r w:rsidRPr="00016CA0">
              <w:rPr>
                <w:rFonts w:eastAsia="Times New Roman"/>
                <w:color w:val="000000"/>
                <w:szCs w:val="24"/>
              </w:rPr>
              <w:t>truy</w:t>
            </w:r>
            <w:proofErr w:type="spellEnd"/>
            <w:r w:rsidRPr="00016CA0">
              <w:rPr>
                <w:rFonts w:eastAsia="Times New Roman"/>
                <w:color w:val="000000"/>
                <w:szCs w:val="24"/>
              </w:rPr>
              <w:t xml:space="preserve"> </w:t>
            </w:r>
            <w:proofErr w:type="spellStart"/>
            <w:r w:rsidRPr="00016CA0">
              <w:rPr>
                <w:rFonts w:eastAsia="Times New Roman"/>
                <w:color w:val="000000"/>
                <w:szCs w:val="24"/>
              </w:rPr>
              <w:t>cập</w:t>
            </w:r>
            <w:proofErr w:type="spellEnd"/>
            <w:r w:rsidRPr="00016CA0">
              <w:rPr>
                <w:rFonts w:eastAsia="Times New Roman"/>
                <w:color w:val="000000"/>
                <w:szCs w:val="24"/>
              </w:rPr>
              <w:t xml:space="preserve"> </w:t>
            </w:r>
            <w:proofErr w:type="spellStart"/>
            <w:r w:rsidRPr="00016CA0">
              <w:rPr>
                <w:rFonts w:eastAsia="Times New Roman"/>
                <w:color w:val="000000"/>
                <w:szCs w:val="24"/>
              </w:rPr>
              <w:t>vào</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trang</w:t>
            </w:r>
            <w:proofErr w:type="spellEnd"/>
            <w:r w:rsidRPr="00016CA0">
              <w:rPr>
                <w:rFonts w:eastAsia="Times New Roman"/>
                <w:color w:val="000000"/>
                <w:szCs w:val="24"/>
              </w:rPr>
              <w:t xml:space="preserve"> Visualforce </w:t>
            </w:r>
            <w:proofErr w:type="spellStart"/>
            <w:r w:rsidRPr="00016CA0">
              <w:rPr>
                <w:rFonts w:eastAsia="Times New Roman"/>
                <w:color w:val="000000"/>
                <w:szCs w:val="24"/>
              </w:rPr>
              <w:t>hoặc</w:t>
            </w:r>
            <w:proofErr w:type="spellEnd"/>
            <w:r w:rsidRPr="00016CA0">
              <w:rPr>
                <w:rFonts w:eastAsia="Times New Roman"/>
                <w:color w:val="000000"/>
                <w:szCs w:val="24"/>
              </w:rPr>
              <w:t xml:space="preserve"> </w:t>
            </w:r>
            <w:proofErr w:type="spellStart"/>
            <w:r w:rsidRPr="00016CA0">
              <w:rPr>
                <w:rFonts w:eastAsia="Times New Roman"/>
                <w:color w:val="000000"/>
                <w:szCs w:val="24"/>
              </w:rPr>
              <w:t>lớp</w:t>
            </w:r>
            <w:proofErr w:type="spellEnd"/>
            <w:r w:rsidRPr="00016CA0">
              <w:rPr>
                <w:rFonts w:eastAsia="Times New Roman"/>
                <w:color w:val="000000"/>
                <w:szCs w:val="24"/>
              </w:rPr>
              <w:t xml:space="preserve"> Apex, </w:t>
            </w:r>
            <w:proofErr w:type="spellStart"/>
            <w:r w:rsidRPr="00016CA0">
              <w:rPr>
                <w:rFonts w:eastAsia="Times New Roman"/>
                <w:color w:val="000000"/>
                <w:szCs w:val="24"/>
              </w:rPr>
              <w:t>thường</w:t>
            </w:r>
            <w:proofErr w:type="spellEnd"/>
            <w:r w:rsidRPr="00016CA0">
              <w:rPr>
                <w:rFonts w:eastAsia="Times New Roman"/>
                <w:color w:val="000000"/>
                <w:szCs w:val="24"/>
              </w:rPr>
              <w:t xml:space="preserve"> </w:t>
            </w:r>
            <w:proofErr w:type="spellStart"/>
            <w:r w:rsidRPr="00016CA0">
              <w:rPr>
                <w:rFonts w:eastAsia="Times New Roman"/>
                <w:color w:val="000000"/>
                <w:szCs w:val="24"/>
              </w:rPr>
              <w:t>được</w:t>
            </w:r>
            <w:proofErr w:type="spellEnd"/>
            <w:r w:rsidRPr="00016CA0">
              <w:rPr>
                <w:rFonts w:eastAsia="Times New Roman"/>
                <w:color w:val="000000"/>
                <w:szCs w:val="24"/>
              </w:rPr>
              <w:t xml:space="preserve"> </w:t>
            </w:r>
            <w:proofErr w:type="spellStart"/>
            <w:r w:rsidRPr="00016CA0">
              <w:rPr>
                <w:rFonts w:eastAsia="Times New Roman"/>
                <w:color w:val="000000"/>
                <w:szCs w:val="24"/>
              </w:rPr>
              <w:t>dùng</w:t>
            </w:r>
            <w:proofErr w:type="spellEnd"/>
            <w:r w:rsidRPr="00016CA0">
              <w:rPr>
                <w:rFonts w:eastAsia="Times New Roman"/>
                <w:color w:val="000000"/>
                <w:szCs w:val="24"/>
              </w:rPr>
              <w:t xml:space="preserve"> </w:t>
            </w:r>
            <w:proofErr w:type="spellStart"/>
            <w:r w:rsidRPr="00016CA0">
              <w:rPr>
                <w:rFonts w:eastAsia="Times New Roman"/>
                <w:color w:val="000000"/>
                <w:szCs w:val="24"/>
              </w:rPr>
              <w:t>cho</w:t>
            </w:r>
            <w:proofErr w:type="spellEnd"/>
            <w:r w:rsidRPr="00016CA0">
              <w:rPr>
                <w:rFonts w:eastAsia="Times New Roman"/>
                <w:color w:val="000000"/>
                <w:szCs w:val="24"/>
              </w:rPr>
              <w:t xml:space="preserve"> </w:t>
            </w:r>
            <w:proofErr w:type="spellStart"/>
            <w:r w:rsidRPr="00016CA0">
              <w:rPr>
                <w:rFonts w:eastAsia="Times New Roman"/>
                <w:color w:val="000000"/>
                <w:szCs w:val="24"/>
              </w:rPr>
              <w:t>các</w:t>
            </w:r>
            <w:proofErr w:type="spellEnd"/>
            <w:r w:rsidRPr="00016CA0">
              <w:rPr>
                <w:rFonts w:eastAsia="Times New Roman"/>
                <w:color w:val="000000"/>
                <w:szCs w:val="24"/>
              </w:rPr>
              <w:t xml:space="preserve"> </w:t>
            </w:r>
            <w:proofErr w:type="spellStart"/>
            <w:r w:rsidRPr="00016CA0">
              <w:rPr>
                <w:rFonts w:eastAsia="Times New Roman"/>
                <w:color w:val="000000"/>
                <w:szCs w:val="24"/>
              </w:rPr>
              <w:t>tính</w:t>
            </w:r>
            <w:proofErr w:type="spellEnd"/>
            <w:r w:rsidRPr="00016CA0">
              <w:rPr>
                <w:rFonts w:eastAsia="Times New Roman"/>
                <w:color w:val="000000"/>
                <w:szCs w:val="24"/>
              </w:rPr>
              <w:t xml:space="preserve"> </w:t>
            </w:r>
            <w:proofErr w:type="spellStart"/>
            <w:r w:rsidRPr="00016CA0">
              <w:rPr>
                <w:rFonts w:eastAsia="Times New Roman"/>
                <w:color w:val="000000"/>
                <w:szCs w:val="24"/>
              </w:rPr>
              <w:t>năng</w:t>
            </w:r>
            <w:proofErr w:type="spellEnd"/>
            <w:r w:rsidRPr="00016CA0">
              <w:rPr>
                <w:rFonts w:eastAsia="Times New Roman"/>
                <w:color w:val="000000"/>
                <w:szCs w:val="24"/>
              </w:rPr>
              <w:t xml:space="preserve"> </w:t>
            </w:r>
            <w:proofErr w:type="spellStart"/>
            <w:r w:rsidRPr="00016CA0">
              <w:rPr>
                <w:rFonts w:eastAsia="Times New Roman"/>
                <w:color w:val="000000"/>
                <w:szCs w:val="24"/>
              </w:rPr>
              <w:t>tùy</w:t>
            </w:r>
            <w:proofErr w:type="spellEnd"/>
            <w:r w:rsidRPr="00016CA0">
              <w:rPr>
                <w:rFonts w:eastAsia="Times New Roman"/>
                <w:color w:val="000000"/>
                <w:szCs w:val="24"/>
              </w:rPr>
              <w:t xml:space="preserve"> </w:t>
            </w:r>
            <w:proofErr w:type="spellStart"/>
            <w:r w:rsidRPr="00016CA0">
              <w:rPr>
                <w:rFonts w:eastAsia="Times New Roman"/>
                <w:color w:val="000000"/>
                <w:szCs w:val="24"/>
              </w:rPr>
              <w:t>chỉnh</w:t>
            </w:r>
            <w:proofErr w:type="spellEnd"/>
            <w:r w:rsidRPr="00016CA0">
              <w:rPr>
                <w:rFonts w:eastAsia="Times New Roman"/>
                <w:color w:val="000000"/>
                <w:szCs w:val="24"/>
              </w:rPr>
              <w:t xml:space="preserve"> </w:t>
            </w:r>
            <w:proofErr w:type="spellStart"/>
            <w:r w:rsidRPr="00016CA0">
              <w:rPr>
                <w:rFonts w:eastAsia="Times New Roman"/>
                <w:color w:val="000000"/>
                <w:szCs w:val="24"/>
              </w:rPr>
              <w:t>trong</w:t>
            </w:r>
            <w:proofErr w:type="spellEnd"/>
            <w:r w:rsidRPr="00016CA0">
              <w:rPr>
                <w:rFonts w:eastAsia="Times New Roman"/>
                <w:color w:val="000000"/>
                <w:szCs w:val="24"/>
              </w:rPr>
              <w:t xml:space="preserve"> Salesforce</w:t>
            </w:r>
          </w:p>
        </w:tc>
      </w:tr>
    </w:tbl>
    <w:p w:rsidRPr="00016CA0" w:rsidR="00E644F0" w:rsidP="00016CA0" w:rsidRDefault="00E644F0" w14:paraId="691EA111" w14:textId="77777777">
      <w:pPr>
        <w:spacing w:line="360" w:lineRule="auto"/>
        <w:contextualSpacing w:val="0"/>
        <w:rPr>
          <w:b/>
          <w:bCs/>
          <w:szCs w:val="24"/>
        </w:rPr>
      </w:pPr>
      <w:proofErr w:type="spellStart"/>
      <w:r w:rsidRPr="00016CA0">
        <w:rPr>
          <w:b/>
          <w:bCs/>
          <w:szCs w:val="24"/>
        </w:rPr>
        <w:t>Sự</w:t>
      </w:r>
      <w:proofErr w:type="spellEnd"/>
      <w:r w:rsidRPr="00016CA0">
        <w:rPr>
          <w:b/>
          <w:bCs/>
          <w:szCs w:val="24"/>
        </w:rPr>
        <w:t xml:space="preserve"> </w:t>
      </w:r>
      <w:proofErr w:type="spellStart"/>
      <w:r w:rsidRPr="00016CA0">
        <w:rPr>
          <w:b/>
          <w:bCs/>
          <w:szCs w:val="24"/>
        </w:rPr>
        <w:t>Khác</w:t>
      </w:r>
      <w:proofErr w:type="spellEnd"/>
      <w:r w:rsidRPr="00016CA0">
        <w:rPr>
          <w:b/>
          <w:bCs/>
          <w:szCs w:val="24"/>
        </w:rPr>
        <w:t xml:space="preserve"> </w:t>
      </w:r>
      <w:proofErr w:type="spellStart"/>
      <w:r w:rsidRPr="00016CA0">
        <w:rPr>
          <w:b/>
          <w:bCs/>
          <w:szCs w:val="24"/>
        </w:rPr>
        <w:t>Biệt</w:t>
      </w:r>
      <w:proofErr w:type="spellEnd"/>
      <w:r w:rsidRPr="00016CA0">
        <w:rPr>
          <w:b/>
          <w:bCs/>
          <w:szCs w:val="24"/>
        </w:rPr>
        <w:t xml:space="preserve"> </w:t>
      </w:r>
      <w:proofErr w:type="spellStart"/>
      <w:r w:rsidRPr="00016CA0">
        <w:rPr>
          <w:b/>
          <w:bCs/>
          <w:szCs w:val="24"/>
        </w:rPr>
        <w:t>giữa</w:t>
      </w:r>
      <w:proofErr w:type="spellEnd"/>
      <w:r w:rsidRPr="00016CA0">
        <w:rPr>
          <w:b/>
          <w:bCs/>
          <w:szCs w:val="24"/>
        </w:rPr>
        <w:t xml:space="preserve"> Profile </w:t>
      </w:r>
      <w:proofErr w:type="spellStart"/>
      <w:r w:rsidRPr="00016CA0">
        <w:rPr>
          <w:b/>
          <w:bCs/>
          <w:szCs w:val="24"/>
        </w:rPr>
        <w:t>và</w:t>
      </w:r>
      <w:proofErr w:type="spellEnd"/>
      <w:r w:rsidRPr="00016CA0">
        <w:rPr>
          <w:b/>
          <w:bCs/>
          <w:szCs w:val="24"/>
        </w:rPr>
        <w:t xml:space="preserve"> Permission Set</w:t>
      </w:r>
    </w:p>
    <w:p w:rsidRPr="00016CA0" w:rsidR="00E644F0" w:rsidP="00016CA0" w:rsidRDefault="00E644F0" w14:paraId="57160661" w14:textId="77777777">
      <w:pPr>
        <w:numPr>
          <w:ilvl w:val="0"/>
          <w:numId w:val="34"/>
        </w:numPr>
        <w:spacing w:before="0"/>
        <w:rPr>
          <w:szCs w:val="24"/>
        </w:rPr>
      </w:pPr>
      <w:r w:rsidRPr="00016CA0">
        <w:rPr>
          <w:b/>
          <w:bCs/>
          <w:szCs w:val="24"/>
        </w:rPr>
        <w:t>Profile</w:t>
      </w:r>
      <w:r w:rsidRPr="00016CA0">
        <w:rPr>
          <w:szCs w:val="24"/>
        </w:rPr>
        <w:t xml:space="preserve">: Quy </w:t>
      </w:r>
      <w:proofErr w:type="spellStart"/>
      <w:r w:rsidRPr="00016CA0">
        <w:rPr>
          <w:szCs w:val="24"/>
        </w:rPr>
        <w:t>định</w:t>
      </w:r>
      <w:proofErr w:type="spellEnd"/>
      <w:r w:rsidRPr="00016CA0">
        <w:rPr>
          <w:szCs w:val="24"/>
        </w:rPr>
        <w:t xml:space="preserve"> </w:t>
      </w:r>
      <w:proofErr w:type="spellStart"/>
      <w:r w:rsidRPr="00016CA0">
        <w:rPr>
          <w:szCs w:val="24"/>
        </w:rPr>
        <w:t>những</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cơ</w:t>
      </w:r>
      <w:proofErr w:type="spellEnd"/>
      <w:r w:rsidRPr="00016CA0">
        <w:rPr>
          <w:szCs w:val="24"/>
        </w:rPr>
        <w:t xml:space="preserve"> </w:t>
      </w:r>
      <w:proofErr w:type="spellStart"/>
      <w:r w:rsidRPr="00016CA0">
        <w:rPr>
          <w:szCs w:val="24"/>
        </w:rPr>
        <w:t>bản</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mỗi</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chỉ</w:t>
      </w:r>
      <w:proofErr w:type="spellEnd"/>
      <w:r w:rsidRPr="00016CA0">
        <w:rPr>
          <w:szCs w:val="24"/>
        </w:rPr>
        <w:t xml:space="preserve"> </w:t>
      </w:r>
      <w:proofErr w:type="spellStart"/>
      <w:r w:rsidRPr="00016CA0">
        <w:rPr>
          <w:szCs w:val="24"/>
        </w:rPr>
        <w:t>có</w:t>
      </w:r>
      <w:proofErr w:type="spellEnd"/>
      <w:r w:rsidRPr="00016CA0">
        <w:rPr>
          <w:szCs w:val="24"/>
        </w:rPr>
        <w:t xml:space="preserve"> </w:t>
      </w:r>
      <w:proofErr w:type="spellStart"/>
      <w:r w:rsidRPr="00016CA0">
        <w:rPr>
          <w:szCs w:val="24"/>
        </w:rPr>
        <w:t>một</w:t>
      </w:r>
      <w:proofErr w:type="spellEnd"/>
      <w:r w:rsidRPr="00016CA0">
        <w:rPr>
          <w:szCs w:val="24"/>
        </w:rPr>
        <w:t xml:space="preserve"> Profile.</w:t>
      </w:r>
    </w:p>
    <w:p w:rsidRPr="00016CA0" w:rsidR="00E644F0" w:rsidP="00E644F0" w:rsidRDefault="00E644F0" w14:paraId="02FFA516" w14:textId="77777777">
      <w:pPr>
        <w:numPr>
          <w:ilvl w:val="0"/>
          <w:numId w:val="34"/>
        </w:numPr>
        <w:rPr>
          <w:szCs w:val="24"/>
        </w:rPr>
      </w:pPr>
      <w:r w:rsidRPr="00016CA0">
        <w:rPr>
          <w:b/>
          <w:bCs/>
          <w:szCs w:val="24"/>
        </w:rPr>
        <w:t>Permission Set</w:t>
      </w:r>
      <w:r w:rsidRPr="00016CA0">
        <w:rPr>
          <w:szCs w:val="24"/>
        </w:rPr>
        <w:t xml:space="preserve">: Cho </w:t>
      </w:r>
      <w:proofErr w:type="spellStart"/>
      <w:r w:rsidRPr="00016CA0">
        <w:rPr>
          <w:szCs w:val="24"/>
        </w:rPr>
        <w:t>phép</w:t>
      </w:r>
      <w:proofErr w:type="spellEnd"/>
      <w:r w:rsidRPr="00016CA0">
        <w:rPr>
          <w:szCs w:val="24"/>
        </w:rPr>
        <w:t xml:space="preserve"> </w:t>
      </w:r>
      <w:proofErr w:type="spellStart"/>
      <w:r w:rsidRPr="00016CA0">
        <w:rPr>
          <w:szCs w:val="24"/>
        </w:rPr>
        <w:t>mở</w:t>
      </w:r>
      <w:proofErr w:type="spellEnd"/>
      <w:r w:rsidRPr="00016CA0">
        <w:rPr>
          <w:szCs w:val="24"/>
        </w:rPr>
        <w:t xml:space="preserve"> </w:t>
      </w:r>
      <w:proofErr w:type="spellStart"/>
      <w:r w:rsidRPr="00016CA0">
        <w:rPr>
          <w:szCs w:val="24"/>
        </w:rPr>
        <w:t>rộng</w:t>
      </w:r>
      <w:proofErr w:type="spellEnd"/>
      <w:r w:rsidRPr="00016CA0">
        <w:rPr>
          <w:szCs w:val="24"/>
        </w:rPr>
        <w:t xml:space="preserve"> </w:t>
      </w:r>
      <w:proofErr w:type="spellStart"/>
      <w:r w:rsidRPr="00016CA0">
        <w:rPr>
          <w:szCs w:val="24"/>
        </w:rPr>
        <w:t>quyền</w:t>
      </w:r>
      <w:proofErr w:type="spellEnd"/>
      <w:r w:rsidRPr="00016CA0">
        <w:rPr>
          <w:szCs w:val="24"/>
        </w:rPr>
        <w:t xml:space="preserve"> </w:t>
      </w:r>
      <w:proofErr w:type="spellStart"/>
      <w:r w:rsidRPr="00016CA0">
        <w:rPr>
          <w:szCs w:val="24"/>
        </w:rPr>
        <w:t>truy</w:t>
      </w:r>
      <w:proofErr w:type="spellEnd"/>
      <w:r w:rsidRPr="00016CA0">
        <w:rPr>
          <w:szCs w:val="24"/>
        </w:rPr>
        <w:t xml:space="preserve"> </w:t>
      </w:r>
      <w:proofErr w:type="spellStart"/>
      <w:r w:rsidRPr="00016CA0">
        <w:rPr>
          <w:szCs w:val="24"/>
        </w:rPr>
        <w:t>cập</w:t>
      </w:r>
      <w:proofErr w:type="spellEnd"/>
      <w:r w:rsidRPr="00016CA0">
        <w:rPr>
          <w:szCs w:val="24"/>
        </w:rPr>
        <w:t xml:space="preserve"> </w:t>
      </w:r>
      <w:proofErr w:type="spellStart"/>
      <w:r w:rsidRPr="00016CA0">
        <w:rPr>
          <w:szCs w:val="24"/>
        </w:rPr>
        <w:t>cho</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mà</w:t>
      </w:r>
      <w:proofErr w:type="spellEnd"/>
      <w:r w:rsidRPr="00016CA0">
        <w:rPr>
          <w:szCs w:val="24"/>
        </w:rPr>
        <w:t xml:space="preserve"> </w:t>
      </w:r>
      <w:proofErr w:type="spellStart"/>
      <w:r w:rsidRPr="00016CA0">
        <w:rPr>
          <w:szCs w:val="24"/>
        </w:rPr>
        <w:t>không</w:t>
      </w:r>
      <w:proofErr w:type="spellEnd"/>
      <w:r w:rsidRPr="00016CA0">
        <w:rPr>
          <w:szCs w:val="24"/>
        </w:rPr>
        <w:t xml:space="preserve"> </w:t>
      </w:r>
      <w:proofErr w:type="spellStart"/>
      <w:r w:rsidRPr="00016CA0">
        <w:rPr>
          <w:szCs w:val="24"/>
        </w:rPr>
        <w:t>cần</w:t>
      </w:r>
      <w:proofErr w:type="spellEnd"/>
      <w:r w:rsidRPr="00016CA0">
        <w:rPr>
          <w:szCs w:val="24"/>
        </w:rPr>
        <w:t xml:space="preserve"> </w:t>
      </w:r>
      <w:proofErr w:type="spellStart"/>
      <w:r w:rsidRPr="00016CA0">
        <w:rPr>
          <w:szCs w:val="24"/>
        </w:rPr>
        <w:t>thay</w:t>
      </w:r>
      <w:proofErr w:type="spellEnd"/>
      <w:r w:rsidRPr="00016CA0">
        <w:rPr>
          <w:szCs w:val="24"/>
        </w:rPr>
        <w:t xml:space="preserve"> </w:t>
      </w:r>
      <w:proofErr w:type="spellStart"/>
      <w:r w:rsidRPr="00016CA0">
        <w:rPr>
          <w:szCs w:val="24"/>
        </w:rPr>
        <w:t>đổi</w:t>
      </w:r>
      <w:proofErr w:type="spellEnd"/>
      <w:r w:rsidRPr="00016CA0">
        <w:rPr>
          <w:szCs w:val="24"/>
        </w:rPr>
        <w:t xml:space="preserve"> Profile; </w:t>
      </w:r>
      <w:proofErr w:type="spellStart"/>
      <w:r w:rsidRPr="00016CA0">
        <w:rPr>
          <w:szCs w:val="24"/>
        </w:rPr>
        <w:t>một</w:t>
      </w:r>
      <w:proofErr w:type="spellEnd"/>
      <w:r w:rsidRPr="00016CA0">
        <w:rPr>
          <w:szCs w:val="24"/>
        </w:rPr>
        <w:t xml:space="preserve"> </w:t>
      </w:r>
      <w:proofErr w:type="spellStart"/>
      <w:r w:rsidRPr="00016CA0">
        <w:rPr>
          <w:szCs w:val="24"/>
        </w:rPr>
        <w:t>người</w:t>
      </w:r>
      <w:proofErr w:type="spellEnd"/>
      <w:r w:rsidRPr="00016CA0">
        <w:rPr>
          <w:szCs w:val="24"/>
        </w:rPr>
        <w:t xml:space="preserve"> </w:t>
      </w:r>
      <w:proofErr w:type="spellStart"/>
      <w:r w:rsidRPr="00016CA0">
        <w:rPr>
          <w:szCs w:val="24"/>
        </w:rPr>
        <w:t>dùng</w:t>
      </w:r>
      <w:proofErr w:type="spellEnd"/>
      <w:r w:rsidRPr="00016CA0">
        <w:rPr>
          <w:szCs w:val="24"/>
        </w:rPr>
        <w:t xml:space="preserve"> </w:t>
      </w:r>
      <w:proofErr w:type="spellStart"/>
      <w:r w:rsidRPr="00016CA0">
        <w:rPr>
          <w:szCs w:val="24"/>
        </w:rPr>
        <w:t>có</w:t>
      </w:r>
      <w:proofErr w:type="spellEnd"/>
      <w:r w:rsidRPr="00016CA0">
        <w:rPr>
          <w:szCs w:val="24"/>
        </w:rPr>
        <w:t xml:space="preserve"> </w:t>
      </w:r>
      <w:proofErr w:type="spellStart"/>
      <w:r w:rsidRPr="00016CA0">
        <w:rPr>
          <w:szCs w:val="24"/>
        </w:rPr>
        <w:t>thể</w:t>
      </w:r>
      <w:proofErr w:type="spellEnd"/>
      <w:r w:rsidRPr="00016CA0">
        <w:rPr>
          <w:szCs w:val="24"/>
        </w:rPr>
        <w:t xml:space="preserve"> </w:t>
      </w:r>
      <w:proofErr w:type="spellStart"/>
      <w:r w:rsidRPr="00016CA0">
        <w:rPr>
          <w:szCs w:val="24"/>
        </w:rPr>
        <w:t>có</w:t>
      </w:r>
      <w:proofErr w:type="spellEnd"/>
      <w:r w:rsidRPr="00016CA0">
        <w:rPr>
          <w:szCs w:val="24"/>
        </w:rPr>
        <w:t xml:space="preserve"> </w:t>
      </w:r>
      <w:proofErr w:type="spellStart"/>
      <w:r w:rsidRPr="00016CA0">
        <w:rPr>
          <w:szCs w:val="24"/>
        </w:rPr>
        <w:t>nhiều</w:t>
      </w:r>
      <w:proofErr w:type="spellEnd"/>
      <w:r w:rsidRPr="00016CA0">
        <w:rPr>
          <w:szCs w:val="24"/>
        </w:rPr>
        <w:t xml:space="preserve"> Permission Set.</w:t>
      </w:r>
    </w:p>
    <w:p w:rsidR="008933AB" w:rsidP="008933AB" w:rsidRDefault="008933AB" w14:paraId="7B1AA90A" w14:textId="440BF9AC">
      <w:pPr>
        <w:rPr>
          <w:ins w:author="Tien Nguyen Anh" w:date="2024-12-08T08:00:00Z" w16du:dateUtc="2024-12-08T01:00:00Z" w:id="707"/>
          <w:szCs w:val="24"/>
        </w:rPr>
      </w:pPr>
      <w:r w:rsidRPr="00016CA0">
        <w:rPr>
          <w:szCs w:val="24"/>
        </w:rPr>
        <w:t xml:space="preserve">Danh </w:t>
      </w:r>
      <w:proofErr w:type="spellStart"/>
      <w:r w:rsidRPr="00016CA0">
        <w:rPr>
          <w:szCs w:val="24"/>
        </w:rPr>
        <w:t>sách</w:t>
      </w:r>
      <w:proofErr w:type="spellEnd"/>
      <w:r w:rsidRPr="00016CA0">
        <w:rPr>
          <w:szCs w:val="24"/>
        </w:rPr>
        <w:t xml:space="preserve"> </w:t>
      </w:r>
      <w:commentRangeStart w:id="708"/>
      <w:commentRangeStart w:id="709"/>
      <w:commentRangeStart w:id="710"/>
      <w:r w:rsidRPr="00016CA0">
        <w:rPr>
          <w:szCs w:val="24"/>
        </w:rPr>
        <w:t xml:space="preserve">Permission Set </w:t>
      </w:r>
      <w:commentRangeEnd w:id="708"/>
      <w:r w:rsidR="000B345C">
        <w:rPr>
          <w:rStyle w:val="CommentReference"/>
          <w:lang w:val="zh-CN" w:eastAsia="zh-CN"/>
        </w:rPr>
        <w:commentReference w:id="708"/>
      </w:r>
      <w:commentRangeEnd w:id="709"/>
      <w:r w:rsidR="00951D35">
        <w:rPr>
          <w:rStyle w:val="CommentReference"/>
          <w:lang w:val="zh-CN" w:eastAsia="zh-CN"/>
        </w:rPr>
        <w:commentReference w:id="709"/>
      </w:r>
      <w:commentRangeEnd w:id="710"/>
      <w:r w:rsidR="00254500">
        <w:rPr>
          <w:rStyle w:val="CommentReference"/>
          <w:lang w:val="zh-CN" w:eastAsia="zh-CN"/>
        </w:rPr>
        <w:commentReference w:id="710"/>
      </w:r>
      <w:proofErr w:type="spellStart"/>
      <w:r w:rsidRPr="00016CA0">
        <w:rPr>
          <w:szCs w:val="24"/>
        </w:rPr>
        <w:t>sẽ</w:t>
      </w:r>
      <w:proofErr w:type="spellEnd"/>
      <w:r w:rsidRPr="00016CA0">
        <w:rPr>
          <w:szCs w:val="24"/>
        </w:rPr>
        <w:t xml:space="preserve"> </w:t>
      </w:r>
      <w:proofErr w:type="spellStart"/>
      <w:r w:rsidRPr="00016CA0">
        <w:rPr>
          <w:szCs w:val="24"/>
        </w:rPr>
        <w:t>được</w:t>
      </w:r>
      <w:proofErr w:type="spellEnd"/>
      <w:r w:rsidRPr="00016CA0">
        <w:rPr>
          <w:szCs w:val="24"/>
        </w:rPr>
        <w:t xml:space="preserve"> </w:t>
      </w:r>
      <w:proofErr w:type="spellStart"/>
      <w:r w:rsidRPr="00016CA0" w:rsidR="00EC678D">
        <w:rPr>
          <w:szCs w:val="24"/>
        </w:rPr>
        <w:t>khởi</w:t>
      </w:r>
      <w:proofErr w:type="spellEnd"/>
      <w:r w:rsidRPr="00016CA0" w:rsidR="00EC678D">
        <w:rPr>
          <w:szCs w:val="24"/>
        </w:rPr>
        <w:t xml:space="preserve"> </w:t>
      </w:r>
      <w:proofErr w:type="spellStart"/>
      <w:r w:rsidRPr="00016CA0" w:rsidR="00EC678D">
        <w:rPr>
          <w:szCs w:val="24"/>
        </w:rPr>
        <w:t>tạo</w:t>
      </w:r>
      <w:proofErr w:type="spellEnd"/>
      <w:ins w:author="Tien Nguyen Anh" w:date="2024-12-08T08:00:00Z" w16du:dateUtc="2024-12-08T01:00:00Z" w:id="711">
        <w:r w:rsidR="00D43050">
          <w:rPr>
            <w:szCs w:val="24"/>
          </w:rPr>
          <w:t>:</w:t>
        </w:r>
      </w:ins>
    </w:p>
    <w:tbl>
      <w:tblPr>
        <w:tblW w:w="9085" w:type="dxa"/>
        <w:tblInd w:w="113" w:type="dxa"/>
        <w:tblLook w:val="04A0" w:firstRow="1" w:lastRow="0" w:firstColumn="1" w:lastColumn="0" w:noHBand="0" w:noVBand="1"/>
        <w:tblPrChange w:author="Tien Nguyen Anh" w:date="2024-12-08T08:06:00Z" w16du:dateUtc="2024-12-08T01:06:00Z" w:id="712">
          <w:tblPr>
            <w:tblW w:w="11640" w:type="dxa"/>
            <w:tblInd w:w="113" w:type="dxa"/>
            <w:tblLook w:val="04A0" w:firstRow="1" w:lastRow="0" w:firstColumn="1" w:lastColumn="0" w:noHBand="0" w:noVBand="1"/>
          </w:tblPr>
        </w:tblPrChange>
      </w:tblPr>
      <w:tblGrid>
        <w:gridCol w:w="920"/>
        <w:gridCol w:w="3280"/>
        <w:gridCol w:w="4885"/>
        <w:tblGridChange w:id="713">
          <w:tblGrid>
            <w:gridCol w:w="920"/>
            <w:gridCol w:w="3280"/>
            <w:gridCol w:w="4885"/>
            <w:gridCol w:w="2555"/>
          </w:tblGrid>
        </w:tblGridChange>
      </w:tblGrid>
      <w:tr w:rsidRPr="00254500" w:rsidR="00254500" w:rsidTr="00254500" w14:paraId="58BD3A99" w14:textId="77777777">
        <w:trPr>
          <w:trHeight w:val="300"/>
          <w:ins w:author="Tien Nguyen Anh" w:date="2024-12-08T08:06:00Z" w:id="714"/>
          <w:trPrChange w:author="Tien Nguyen Anh" w:date="2024-12-08T08:06:00Z" w16du:dateUtc="2024-12-08T01:06:00Z" w:id="715">
            <w:trPr>
              <w:trHeight w:val="300"/>
            </w:trPr>
          </w:trPrChange>
        </w:trPr>
        <w:tc>
          <w:tcPr>
            <w:tcW w:w="920" w:type="dxa"/>
            <w:tcBorders>
              <w:top w:val="single" w:color="auto" w:sz="4" w:space="0"/>
              <w:left w:val="single" w:color="auto" w:sz="4" w:space="0"/>
              <w:bottom w:val="single" w:color="auto" w:sz="4" w:space="0"/>
              <w:right w:val="single" w:color="auto" w:sz="4" w:space="0"/>
            </w:tcBorders>
            <w:shd w:val="clear" w:color="000000" w:fill="E2EFD9"/>
            <w:vAlign w:val="center"/>
            <w:hideMark/>
            <w:tcPrChange w:author="Tien Nguyen Anh" w:date="2024-12-08T08:06:00Z" w16du:dateUtc="2024-12-08T01:06:00Z" w:id="716">
              <w:tcPr>
                <w:tcW w:w="920" w:type="dxa"/>
                <w:tcBorders>
                  <w:top w:val="single" w:color="auto" w:sz="4" w:space="0"/>
                  <w:left w:val="single" w:color="auto" w:sz="4" w:space="0"/>
                  <w:bottom w:val="single" w:color="auto" w:sz="4" w:space="0"/>
                  <w:right w:val="single" w:color="auto" w:sz="4" w:space="0"/>
                </w:tcBorders>
                <w:shd w:val="clear" w:color="000000" w:fill="E2EFD9"/>
                <w:vAlign w:val="center"/>
                <w:hideMark/>
              </w:tcPr>
            </w:tcPrChange>
          </w:tcPr>
          <w:p w:rsidRPr="00254500" w:rsidR="00254500" w:rsidP="00254500" w:rsidRDefault="00254500" w14:paraId="1E1262F0" w14:textId="77777777">
            <w:pPr>
              <w:spacing w:before="0" w:line="240" w:lineRule="auto"/>
              <w:contextualSpacing w:val="0"/>
              <w:jc w:val="center"/>
              <w:rPr>
                <w:ins w:author="Tien Nguyen Anh" w:date="2024-12-08T08:06:00Z" w16du:dateUtc="2024-12-08T01:06:00Z" w:id="717"/>
                <w:rFonts w:eastAsia="Times New Roman"/>
                <w:b/>
                <w:bCs/>
                <w:color w:val="000000"/>
                <w:szCs w:val="24"/>
              </w:rPr>
            </w:pPr>
            <w:ins w:author="Tien Nguyen Anh" w:date="2024-12-08T08:06:00Z" w16du:dateUtc="2024-12-08T01:06:00Z" w:id="718">
              <w:r w:rsidRPr="00254500">
                <w:rPr>
                  <w:rFonts w:eastAsia="Times New Roman"/>
                  <w:b/>
                  <w:bCs/>
                  <w:color w:val="000000"/>
                  <w:szCs w:val="24"/>
                </w:rPr>
                <w:t>STT</w:t>
              </w:r>
            </w:ins>
          </w:p>
        </w:tc>
        <w:tc>
          <w:tcPr>
            <w:tcW w:w="3280" w:type="dxa"/>
            <w:tcBorders>
              <w:top w:val="single" w:color="auto" w:sz="4" w:space="0"/>
              <w:left w:val="nil"/>
              <w:bottom w:val="single" w:color="auto" w:sz="4" w:space="0"/>
              <w:right w:val="single" w:color="auto" w:sz="4" w:space="0"/>
            </w:tcBorders>
            <w:shd w:val="clear" w:color="000000" w:fill="E2EFD9"/>
            <w:vAlign w:val="center"/>
            <w:hideMark/>
            <w:tcPrChange w:author="Tien Nguyen Anh" w:date="2024-12-08T08:06:00Z" w16du:dateUtc="2024-12-08T01:06:00Z" w:id="719">
              <w:tcPr>
                <w:tcW w:w="3280" w:type="dxa"/>
                <w:tcBorders>
                  <w:top w:val="single" w:color="auto" w:sz="4" w:space="0"/>
                  <w:left w:val="nil"/>
                  <w:bottom w:val="single" w:color="auto" w:sz="4" w:space="0"/>
                  <w:right w:val="single" w:color="auto" w:sz="4" w:space="0"/>
                </w:tcBorders>
                <w:shd w:val="clear" w:color="000000" w:fill="E2EFD9"/>
                <w:vAlign w:val="center"/>
                <w:hideMark/>
              </w:tcPr>
            </w:tcPrChange>
          </w:tcPr>
          <w:p w:rsidRPr="00254500" w:rsidR="00254500" w:rsidP="00254500" w:rsidRDefault="00254500" w14:paraId="426A5D2A" w14:textId="77777777">
            <w:pPr>
              <w:spacing w:before="0" w:line="240" w:lineRule="auto"/>
              <w:contextualSpacing w:val="0"/>
              <w:jc w:val="center"/>
              <w:rPr>
                <w:ins w:author="Tien Nguyen Anh" w:date="2024-12-08T08:06:00Z" w16du:dateUtc="2024-12-08T01:06:00Z" w:id="720"/>
                <w:rFonts w:eastAsia="Times New Roman"/>
                <w:b/>
                <w:bCs/>
                <w:color w:val="000000"/>
                <w:szCs w:val="24"/>
              </w:rPr>
            </w:pPr>
            <w:ins w:author="Tien Nguyen Anh" w:date="2024-12-08T08:06:00Z" w16du:dateUtc="2024-12-08T01:06:00Z" w:id="721">
              <w:r w:rsidRPr="00254500">
                <w:rPr>
                  <w:rFonts w:eastAsia="Times New Roman"/>
                  <w:b/>
                  <w:bCs/>
                  <w:color w:val="000000"/>
                  <w:szCs w:val="24"/>
                </w:rPr>
                <w:t>Permission Set</w:t>
              </w:r>
            </w:ins>
          </w:p>
        </w:tc>
        <w:tc>
          <w:tcPr>
            <w:tcW w:w="4885" w:type="dxa"/>
            <w:tcBorders>
              <w:top w:val="single" w:color="auto" w:sz="4" w:space="0"/>
              <w:left w:val="nil"/>
              <w:bottom w:val="single" w:color="auto" w:sz="4" w:space="0"/>
              <w:right w:val="single" w:color="auto" w:sz="4" w:space="0"/>
            </w:tcBorders>
            <w:shd w:val="clear" w:color="000000" w:fill="E2EFD9"/>
            <w:vAlign w:val="center"/>
            <w:hideMark/>
            <w:tcPrChange w:author="Tien Nguyen Anh" w:date="2024-12-08T08:06:00Z" w16du:dateUtc="2024-12-08T01:06:00Z" w:id="722">
              <w:tcPr>
                <w:tcW w:w="7440" w:type="dxa"/>
                <w:gridSpan w:val="2"/>
                <w:tcBorders>
                  <w:top w:val="single" w:color="auto" w:sz="4" w:space="0"/>
                  <w:left w:val="nil"/>
                  <w:bottom w:val="single" w:color="auto" w:sz="4" w:space="0"/>
                  <w:right w:val="single" w:color="auto" w:sz="4" w:space="0"/>
                </w:tcBorders>
                <w:shd w:val="clear" w:color="000000" w:fill="E2EFD9"/>
                <w:vAlign w:val="center"/>
                <w:hideMark/>
              </w:tcPr>
            </w:tcPrChange>
          </w:tcPr>
          <w:p w:rsidRPr="00254500" w:rsidR="00254500" w:rsidP="00254500" w:rsidRDefault="00254500" w14:paraId="0584F525" w14:textId="77777777">
            <w:pPr>
              <w:spacing w:before="0" w:line="240" w:lineRule="auto"/>
              <w:contextualSpacing w:val="0"/>
              <w:jc w:val="center"/>
              <w:rPr>
                <w:ins w:author="Tien Nguyen Anh" w:date="2024-12-08T08:06:00Z" w16du:dateUtc="2024-12-08T01:06:00Z" w:id="723"/>
                <w:rFonts w:eastAsia="Times New Roman"/>
                <w:b/>
                <w:bCs/>
                <w:color w:val="000000"/>
                <w:szCs w:val="24"/>
              </w:rPr>
            </w:pPr>
            <w:proofErr w:type="spellStart"/>
            <w:ins w:author="Tien Nguyen Anh" w:date="2024-12-08T08:06:00Z" w16du:dateUtc="2024-12-08T01:06:00Z" w:id="724">
              <w:r w:rsidRPr="00254500">
                <w:rPr>
                  <w:rFonts w:eastAsia="Times New Roman"/>
                  <w:b/>
                  <w:bCs/>
                  <w:color w:val="000000"/>
                  <w:szCs w:val="24"/>
                </w:rPr>
                <w:t>Mô</w:t>
              </w:r>
              <w:proofErr w:type="spellEnd"/>
              <w:r w:rsidRPr="00254500">
                <w:rPr>
                  <w:rFonts w:eastAsia="Times New Roman"/>
                  <w:b/>
                  <w:bCs/>
                  <w:color w:val="000000"/>
                  <w:szCs w:val="24"/>
                </w:rPr>
                <w:t xml:space="preserve"> </w:t>
              </w:r>
              <w:proofErr w:type="spellStart"/>
              <w:r w:rsidRPr="00254500">
                <w:rPr>
                  <w:rFonts w:eastAsia="Times New Roman"/>
                  <w:b/>
                  <w:bCs/>
                  <w:color w:val="000000"/>
                  <w:szCs w:val="24"/>
                </w:rPr>
                <w:t>tả</w:t>
              </w:r>
              <w:proofErr w:type="spellEnd"/>
            </w:ins>
          </w:p>
        </w:tc>
      </w:tr>
      <w:tr w:rsidRPr="00254500" w:rsidR="00254500" w:rsidTr="00254500" w14:paraId="5BD70F2B" w14:textId="77777777">
        <w:trPr>
          <w:trHeight w:val="2170"/>
          <w:ins w:author="Tien Nguyen Anh" w:date="2024-12-08T08:06:00Z" w:id="725"/>
          <w:trPrChange w:author="Tien Nguyen Anh" w:date="2024-12-08T08:06:00Z" w16du:dateUtc="2024-12-08T01:06:00Z" w:id="726">
            <w:trPr>
              <w:trHeight w:val="217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727">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6E7DD539" w14:textId="77777777">
            <w:pPr>
              <w:spacing w:before="0" w:line="240" w:lineRule="auto"/>
              <w:contextualSpacing w:val="0"/>
              <w:jc w:val="center"/>
              <w:rPr>
                <w:ins w:author="Tien Nguyen Anh" w:date="2024-12-08T08:06:00Z" w16du:dateUtc="2024-12-08T01:06:00Z" w:id="728"/>
                <w:rFonts w:eastAsia="Times New Roman"/>
                <w:color w:val="000000"/>
                <w:szCs w:val="24"/>
              </w:rPr>
            </w:pPr>
            <w:ins w:author="Tien Nguyen Anh" w:date="2024-12-08T08:06:00Z" w16du:dateUtc="2024-12-08T01:06:00Z" w:id="729">
              <w:r w:rsidRPr="00254500">
                <w:rPr>
                  <w:rFonts w:eastAsia="Times New Roman"/>
                  <w:color w:val="000000"/>
                  <w:szCs w:val="24"/>
                </w:rPr>
                <w:t>1</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30">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6C69DD25" w14:textId="77777777">
            <w:pPr>
              <w:spacing w:before="0" w:line="240" w:lineRule="auto"/>
              <w:contextualSpacing w:val="0"/>
              <w:jc w:val="left"/>
              <w:rPr>
                <w:ins w:author="Tien Nguyen Anh" w:date="2024-12-08T08:06:00Z" w16du:dateUtc="2024-12-08T01:06:00Z" w:id="731"/>
                <w:rFonts w:eastAsia="Times New Roman"/>
                <w:color w:val="000000"/>
                <w:szCs w:val="24"/>
              </w:rPr>
            </w:pPr>
            <w:ins w:author="Tien Nguyen Anh" w:date="2024-12-08T08:06:00Z" w16du:dateUtc="2024-12-08T01:06:00Z" w:id="732">
              <w:r w:rsidRPr="00254500">
                <w:rPr>
                  <w:rFonts w:eastAsia="Times New Roman"/>
                  <w:color w:val="000000"/>
                  <w:szCs w:val="24"/>
                </w:rPr>
                <w:t>Customer 360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33">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3455D4F2" w14:textId="77777777">
            <w:pPr>
              <w:spacing w:before="0" w:line="240" w:lineRule="auto"/>
              <w:contextualSpacing w:val="0"/>
              <w:jc w:val="left"/>
              <w:rPr>
                <w:ins w:author="Tien Nguyen Anh" w:date="2024-12-08T08:06:00Z" w16du:dateUtc="2024-12-08T01:06:00Z" w:id="734"/>
                <w:rFonts w:eastAsia="Times New Roman"/>
                <w:color w:val="000000"/>
                <w:szCs w:val="24"/>
              </w:rPr>
            </w:pPr>
            <w:proofErr w:type="spellStart"/>
            <w:ins w:author="Tien Nguyen Anh" w:date="2024-12-08T08:06:00Z" w16du:dateUtc="2024-12-08T01:06:00Z" w:id="735">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cho</w:t>
              </w:r>
              <w:proofErr w:type="spellEnd"/>
              <w:r w:rsidRPr="00254500">
                <w:rPr>
                  <w:rFonts w:eastAsia="Times New Roman"/>
                  <w:color w:val="000000"/>
                  <w:szCs w:val="24"/>
                </w:rPr>
                <w:t xml:space="preserve"> </w:t>
              </w:r>
              <w:proofErr w:type="spellStart"/>
              <w:r w:rsidRPr="00254500">
                <w:rPr>
                  <w:rFonts w:eastAsia="Times New Roman"/>
                  <w:color w:val="000000"/>
                  <w:szCs w:val="24"/>
                </w:rPr>
                <w:t>các</w:t>
              </w:r>
              <w:proofErr w:type="spellEnd"/>
              <w:r w:rsidRPr="00254500">
                <w:rPr>
                  <w:rFonts w:eastAsia="Times New Roman"/>
                  <w:color w:val="000000"/>
                  <w:szCs w:val="24"/>
                </w:rPr>
                <w:t xml:space="preserve"> object:</w:t>
              </w:r>
              <w:r w:rsidRPr="00254500">
                <w:rPr>
                  <w:rFonts w:eastAsia="Times New Roman"/>
                  <w:color w:val="000000"/>
                  <w:szCs w:val="24"/>
                </w:rPr>
                <w:br/>
              </w:r>
              <w:r w:rsidRPr="00254500">
                <w:rPr>
                  <w:rFonts w:eastAsia="Times New Roman"/>
                  <w:color w:val="000000"/>
                  <w:szCs w:val="24"/>
                </w:rPr>
                <w:t>Account Contact Relationship</w:t>
              </w:r>
              <w:r w:rsidRPr="00254500">
                <w:rPr>
                  <w:rFonts w:eastAsia="Times New Roman"/>
                  <w:color w:val="000000"/>
                  <w:szCs w:val="24"/>
                </w:rPr>
                <w:br/>
              </w:r>
              <w:r w:rsidRPr="00254500">
                <w:rPr>
                  <w:rFonts w:eastAsia="Times New Roman"/>
                  <w:color w:val="000000"/>
                  <w:szCs w:val="24"/>
                </w:rPr>
                <w:t>Family Banking</w:t>
              </w:r>
              <w:r w:rsidRPr="00254500">
                <w:rPr>
                  <w:rFonts w:eastAsia="Times New Roman"/>
                  <w:color w:val="000000"/>
                  <w:szCs w:val="24"/>
                </w:rPr>
                <w:br/>
              </w:r>
              <w:r w:rsidRPr="00254500">
                <w:rPr>
                  <w:rFonts w:eastAsia="Times New Roman"/>
                  <w:color w:val="000000"/>
                  <w:szCs w:val="24"/>
                </w:rPr>
                <w:t>Person Account</w:t>
              </w:r>
              <w:r w:rsidRPr="00254500">
                <w:rPr>
                  <w:rFonts w:eastAsia="Times New Roman"/>
                  <w:color w:val="000000"/>
                  <w:szCs w:val="24"/>
                </w:rPr>
                <w:br/>
              </w:r>
              <w:r w:rsidRPr="00254500">
                <w:rPr>
                  <w:rFonts w:eastAsia="Times New Roman"/>
                  <w:color w:val="000000"/>
                  <w:szCs w:val="24"/>
                </w:rPr>
                <w:t>Province</w:t>
              </w:r>
              <w:r w:rsidRPr="00254500">
                <w:rPr>
                  <w:rFonts w:eastAsia="Times New Roman"/>
                  <w:color w:val="000000"/>
                  <w:szCs w:val="24"/>
                </w:rPr>
                <w:br/>
              </w:r>
              <w:r w:rsidRPr="00254500">
                <w:rPr>
                  <w:rFonts w:eastAsia="Times New Roman"/>
                  <w:color w:val="000000"/>
                  <w:szCs w:val="24"/>
                </w:rPr>
                <w:t>District</w:t>
              </w:r>
              <w:r w:rsidRPr="00254500">
                <w:rPr>
                  <w:rFonts w:eastAsia="Times New Roman"/>
                  <w:color w:val="000000"/>
                  <w:szCs w:val="24"/>
                </w:rPr>
                <w:br/>
              </w:r>
              <w:r w:rsidRPr="00254500">
                <w:rPr>
                  <w:rFonts w:eastAsia="Times New Roman"/>
                  <w:color w:val="000000"/>
                  <w:szCs w:val="24"/>
                </w:rPr>
                <w:t>Ward</w:t>
              </w:r>
            </w:ins>
          </w:p>
        </w:tc>
      </w:tr>
      <w:tr w:rsidRPr="00254500" w:rsidR="00254500" w:rsidTr="00254500" w14:paraId="6E5AE0C0" w14:textId="77777777">
        <w:trPr>
          <w:trHeight w:val="4030"/>
          <w:ins w:author="Tien Nguyen Anh" w:date="2024-12-08T08:06:00Z" w:id="736"/>
          <w:trPrChange w:author="Tien Nguyen Anh" w:date="2024-12-08T08:06:00Z" w16du:dateUtc="2024-12-08T01:06:00Z" w:id="737">
            <w:trPr>
              <w:trHeight w:val="403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738">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646DDADB" w14:textId="77777777">
            <w:pPr>
              <w:spacing w:before="0" w:line="240" w:lineRule="auto"/>
              <w:contextualSpacing w:val="0"/>
              <w:jc w:val="center"/>
              <w:rPr>
                <w:ins w:author="Tien Nguyen Anh" w:date="2024-12-08T08:06:00Z" w16du:dateUtc="2024-12-08T01:06:00Z" w:id="739"/>
                <w:rFonts w:eastAsia="Times New Roman"/>
                <w:color w:val="000000"/>
                <w:szCs w:val="24"/>
              </w:rPr>
            </w:pPr>
            <w:ins w:author="Tien Nguyen Anh" w:date="2024-12-08T08:06:00Z" w16du:dateUtc="2024-12-08T01:06:00Z" w:id="740">
              <w:r w:rsidRPr="00254500">
                <w:rPr>
                  <w:rFonts w:eastAsia="Times New Roman"/>
                  <w:color w:val="000000"/>
                  <w:szCs w:val="24"/>
                </w:rPr>
                <w:t>2</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41">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6571F586" w14:textId="77777777">
            <w:pPr>
              <w:spacing w:before="0" w:line="240" w:lineRule="auto"/>
              <w:contextualSpacing w:val="0"/>
              <w:jc w:val="left"/>
              <w:rPr>
                <w:ins w:author="Tien Nguyen Anh" w:date="2024-12-08T08:06:00Z" w16du:dateUtc="2024-12-08T01:06:00Z" w:id="742"/>
                <w:rFonts w:eastAsia="Times New Roman"/>
                <w:color w:val="000000"/>
                <w:szCs w:val="24"/>
              </w:rPr>
            </w:pPr>
            <w:ins w:author="Tien Nguyen Anh" w:date="2024-12-08T08:06:00Z" w16du:dateUtc="2024-12-08T01:06:00Z" w:id="743">
              <w:r w:rsidRPr="00254500">
                <w:rPr>
                  <w:rFonts w:eastAsia="Times New Roman"/>
                  <w:color w:val="000000"/>
                  <w:szCs w:val="24"/>
                </w:rPr>
                <w:t>Product Holding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44">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5FE4FA15" w14:textId="77777777">
            <w:pPr>
              <w:spacing w:before="0" w:line="240" w:lineRule="auto"/>
              <w:contextualSpacing w:val="0"/>
              <w:jc w:val="left"/>
              <w:rPr>
                <w:ins w:author="Tien Nguyen Anh" w:date="2024-12-08T08:06:00Z" w16du:dateUtc="2024-12-08T01:06:00Z" w:id="745"/>
                <w:rFonts w:eastAsia="Times New Roman"/>
                <w:color w:val="000000"/>
                <w:szCs w:val="24"/>
              </w:rPr>
            </w:pPr>
            <w:proofErr w:type="spellStart"/>
            <w:ins w:author="Tien Nguyen Anh" w:date="2024-12-08T08:06:00Z" w16du:dateUtc="2024-12-08T01:06:00Z" w:id="746">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cho</w:t>
              </w:r>
              <w:proofErr w:type="spellEnd"/>
              <w:r w:rsidRPr="00254500">
                <w:rPr>
                  <w:rFonts w:eastAsia="Times New Roman"/>
                  <w:color w:val="000000"/>
                  <w:szCs w:val="24"/>
                </w:rPr>
                <w:t xml:space="preserve"> </w:t>
              </w:r>
              <w:proofErr w:type="spellStart"/>
              <w:r w:rsidRPr="00254500">
                <w:rPr>
                  <w:rFonts w:eastAsia="Times New Roman"/>
                  <w:color w:val="000000"/>
                  <w:szCs w:val="24"/>
                </w:rPr>
                <w:t>các</w:t>
              </w:r>
              <w:proofErr w:type="spellEnd"/>
              <w:r w:rsidRPr="00254500">
                <w:rPr>
                  <w:rFonts w:eastAsia="Times New Roman"/>
                  <w:color w:val="000000"/>
                  <w:szCs w:val="24"/>
                </w:rPr>
                <w:t xml:space="preserve"> object:</w:t>
              </w:r>
              <w:r w:rsidRPr="00254500">
                <w:rPr>
                  <w:rFonts w:eastAsia="Times New Roman"/>
                  <w:color w:val="000000"/>
                  <w:szCs w:val="24"/>
                </w:rPr>
                <w:br/>
              </w:r>
              <w:r w:rsidRPr="00254500">
                <w:rPr>
                  <w:rFonts w:eastAsia="Times New Roman"/>
                  <w:color w:val="000000"/>
                  <w:szCs w:val="24"/>
                </w:rPr>
                <w:t>Application Form</w:t>
              </w:r>
              <w:r w:rsidRPr="00254500">
                <w:rPr>
                  <w:rFonts w:eastAsia="Times New Roman"/>
                  <w:color w:val="000000"/>
                  <w:szCs w:val="24"/>
                </w:rPr>
                <w:br/>
              </w:r>
              <w:r w:rsidRPr="00254500">
                <w:rPr>
                  <w:rFonts w:eastAsia="Times New Roman"/>
                  <w:color w:val="000000"/>
                  <w:szCs w:val="24"/>
                </w:rPr>
                <w:t>Cash Flow</w:t>
              </w:r>
              <w:r w:rsidRPr="00254500">
                <w:rPr>
                  <w:rFonts w:eastAsia="Times New Roman"/>
                  <w:color w:val="000000"/>
                  <w:szCs w:val="24"/>
                </w:rPr>
                <w:br/>
              </w:r>
              <w:r w:rsidRPr="00254500">
                <w:rPr>
                  <w:rFonts w:eastAsia="Times New Roman"/>
                  <w:color w:val="000000"/>
                  <w:szCs w:val="24"/>
                </w:rPr>
                <w:t>Digital Banking Account</w:t>
              </w:r>
              <w:r w:rsidRPr="00254500">
                <w:rPr>
                  <w:rFonts w:eastAsia="Times New Roman"/>
                  <w:color w:val="000000"/>
                  <w:szCs w:val="24"/>
                </w:rPr>
                <w:br/>
              </w:r>
              <w:r w:rsidRPr="00254500">
                <w:rPr>
                  <w:rFonts w:eastAsia="Times New Roman"/>
                  <w:color w:val="000000"/>
                  <w:szCs w:val="24"/>
                </w:rPr>
                <w:t>Financial Account</w:t>
              </w:r>
              <w:r w:rsidRPr="00254500">
                <w:rPr>
                  <w:rFonts w:eastAsia="Times New Roman"/>
                  <w:color w:val="000000"/>
                  <w:szCs w:val="24"/>
                </w:rPr>
                <w:br/>
              </w:r>
              <w:r w:rsidRPr="00254500">
                <w:rPr>
                  <w:rFonts w:eastAsia="Times New Roman"/>
                  <w:color w:val="000000"/>
                  <w:szCs w:val="24"/>
                </w:rPr>
                <w:t>Financial Account Party</w:t>
              </w:r>
              <w:r w:rsidRPr="00254500">
                <w:rPr>
                  <w:rFonts w:eastAsia="Times New Roman"/>
                  <w:color w:val="000000"/>
                  <w:szCs w:val="24"/>
                </w:rPr>
                <w:br/>
              </w:r>
              <w:r w:rsidRPr="00254500">
                <w:rPr>
                  <w:rFonts w:eastAsia="Times New Roman"/>
                  <w:color w:val="000000"/>
                  <w:szCs w:val="24"/>
                </w:rPr>
                <w:t>Insurance Policy</w:t>
              </w:r>
              <w:r w:rsidRPr="00254500">
                <w:rPr>
                  <w:rFonts w:eastAsia="Times New Roman"/>
                  <w:color w:val="000000"/>
                  <w:szCs w:val="24"/>
                </w:rPr>
                <w:br/>
              </w:r>
              <w:r w:rsidRPr="00254500">
                <w:rPr>
                  <w:rFonts w:eastAsia="Times New Roman"/>
                  <w:color w:val="000000"/>
                  <w:szCs w:val="24"/>
                </w:rPr>
                <w:t>Insurance Policy Participant</w:t>
              </w:r>
              <w:r w:rsidRPr="00254500">
                <w:rPr>
                  <w:rFonts w:eastAsia="Times New Roman"/>
                  <w:color w:val="000000"/>
                  <w:szCs w:val="24"/>
                </w:rPr>
                <w:br/>
              </w:r>
              <w:r w:rsidRPr="00254500">
                <w:rPr>
                  <w:rFonts w:eastAsia="Times New Roman"/>
                  <w:color w:val="000000"/>
                  <w:szCs w:val="24"/>
                </w:rPr>
                <w:t>Issued Card</w:t>
              </w:r>
              <w:r w:rsidRPr="00254500">
                <w:rPr>
                  <w:rFonts w:eastAsia="Times New Roman"/>
                  <w:color w:val="000000"/>
                  <w:szCs w:val="24"/>
                </w:rPr>
                <w:br/>
              </w:r>
              <w:r w:rsidRPr="00254500">
                <w:rPr>
                  <w:rFonts w:eastAsia="Times New Roman"/>
                  <w:color w:val="000000"/>
                  <w:szCs w:val="24"/>
                </w:rPr>
                <w:t>Lockdown Transaction</w:t>
              </w:r>
              <w:r w:rsidRPr="00254500">
                <w:rPr>
                  <w:rFonts w:eastAsia="Times New Roman"/>
                  <w:color w:val="000000"/>
                  <w:szCs w:val="24"/>
                </w:rPr>
                <w:br/>
              </w:r>
              <w:r w:rsidRPr="00254500">
                <w:rPr>
                  <w:rFonts w:eastAsia="Times New Roman"/>
                  <w:color w:val="000000"/>
                  <w:szCs w:val="24"/>
                </w:rPr>
                <w:t>PD Contract</w:t>
              </w:r>
              <w:r w:rsidRPr="00254500">
                <w:rPr>
                  <w:rFonts w:eastAsia="Times New Roman"/>
                  <w:color w:val="000000"/>
                  <w:szCs w:val="24"/>
                </w:rPr>
                <w:br/>
              </w:r>
              <w:r w:rsidRPr="00254500">
                <w:rPr>
                  <w:rFonts w:eastAsia="Times New Roman"/>
                  <w:color w:val="000000"/>
                  <w:szCs w:val="24"/>
                </w:rPr>
                <w:t>Transport</w:t>
              </w:r>
              <w:r w:rsidRPr="00254500">
                <w:rPr>
                  <w:rFonts w:eastAsia="Times New Roman"/>
                  <w:color w:val="000000"/>
                  <w:szCs w:val="24"/>
                </w:rPr>
                <w:br/>
              </w:r>
              <w:r w:rsidRPr="00254500">
                <w:rPr>
                  <w:rFonts w:eastAsia="Times New Roman"/>
                  <w:color w:val="000000"/>
                  <w:szCs w:val="24"/>
                </w:rPr>
                <w:t>Collateral Information</w:t>
              </w:r>
            </w:ins>
          </w:p>
        </w:tc>
      </w:tr>
      <w:tr w:rsidRPr="00254500" w:rsidR="00254500" w:rsidTr="00254500" w14:paraId="12790CBA" w14:textId="77777777">
        <w:trPr>
          <w:trHeight w:val="1240"/>
          <w:ins w:author="Tien Nguyen Anh" w:date="2024-12-08T08:06:00Z" w:id="747"/>
          <w:trPrChange w:author="Tien Nguyen Anh" w:date="2024-12-08T08:06:00Z" w16du:dateUtc="2024-12-08T01:06:00Z" w:id="748">
            <w:trPr>
              <w:trHeight w:val="124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749">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2F6D1FE2" w14:textId="77777777">
            <w:pPr>
              <w:spacing w:before="0" w:line="240" w:lineRule="auto"/>
              <w:contextualSpacing w:val="0"/>
              <w:jc w:val="center"/>
              <w:rPr>
                <w:ins w:author="Tien Nguyen Anh" w:date="2024-12-08T08:06:00Z" w16du:dateUtc="2024-12-08T01:06:00Z" w:id="750"/>
                <w:rFonts w:eastAsia="Times New Roman"/>
                <w:color w:val="000000"/>
                <w:szCs w:val="24"/>
              </w:rPr>
            </w:pPr>
            <w:ins w:author="Tien Nguyen Anh" w:date="2024-12-08T08:06:00Z" w16du:dateUtc="2024-12-08T01:06:00Z" w:id="751">
              <w:r w:rsidRPr="00254500">
                <w:rPr>
                  <w:rFonts w:eastAsia="Times New Roman"/>
                  <w:color w:val="000000"/>
                  <w:szCs w:val="24"/>
                </w:rPr>
                <w:t>3</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52">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086CFDF1" w14:textId="77777777">
            <w:pPr>
              <w:spacing w:before="0" w:line="240" w:lineRule="auto"/>
              <w:contextualSpacing w:val="0"/>
              <w:jc w:val="left"/>
              <w:rPr>
                <w:ins w:author="Tien Nguyen Anh" w:date="2024-12-08T08:06:00Z" w16du:dateUtc="2024-12-08T01:06:00Z" w:id="753"/>
                <w:rFonts w:eastAsia="Times New Roman"/>
                <w:color w:val="000000"/>
                <w:szCs w:val="24"/>
              </w:rPr>
            </w:pPr>
            <w:ins w:author="Tien Nguyen Anh" w:date="2024-12-08T08:06:00Z" w16du:dateUtc="2024-12-08T01:06:00Z" w:id="754">
              <w:r w:rsidRPr="00254500">
                <w:rPr>
                  <w:rFonts w:eastAsia="Times New Roman"/>
                  <w:color w:val="000000"/>
                  <w:szCs w:val="24"/>
                </w:rPr>
                <w:t>User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55">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5856BC0C" w14:textId="77777777">
            <w:pPr>
              <w:spacing w:before="0" w:line="240" w:lineRule="auto"/>
              <w:contextualSpacing w:val="0"/>
              <w:jc w:val="left"/>
              <w:rPr>
                <w:ins w:author="Tien Nguyen Anh" w:date="2024-12-08T08:06:00Z" w16du:dateUtc="2024-12-08T01:06:00Z" w:id="756"/>
                <w:rFonts w:eastAsia="Times New Roman"/>
                <w:color w:val="000000"/>
                <w:szCs w:val="24"/>
              </w:rPr>
            </w:pPr>
            <w:proofErr w:type="spellStart"/>
            <w:ins w:author="Tien Nguyen Anh" w:date="2024-12-08T08:06:00Z" w16du:dateUtc="2024-12-08T01:06:00Z" w:id="757">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cho</w:t>
              </w:r>
              <w:proofErr w:type="spellEnd"/>
              <w:r w:rsidRPr="00254500">
                <w:rPr>
                  <w:rFonts w:eastAsia="Times New Roman"/>
                  <w:color w:val="000000"/>
                  <w:szCs w:val="24"/>
                </w:rPr>
                <w:t xml:space="preserve"> </w:t>
              </w:r>
              <w:proofErr w:type="spellStart"/>
              <w:r w:rsidRPr="00254500">
                <w:rPr>
                  <w:rFonts w:eastAsia="Times New Roman"/>
                  <w:color w:val="000000"/>
                  <w:szCs w:val="24"/>
                </w:rPr>
                <w:t>các</w:t>
              </w:r>
              <w:proofErr w:type="spellEnd"/>
              <w:r w:rsidRPr="00254500">
                <w:rPr>
                  <w:rFonts w:eastAsia="Times New Roman"/>
                  <w:color w:val="000000"/>
                  <w:szCs w:val="24"/>
                </w:rPr>
                <w:t xml:space="preserve"> object:</w:t>
              </w:r>
              <w:r w:rsidRPr="00254500">
                <w:rPr>
                  <w:rFonts w:eastAsia="Times New Roman"/>
                  <w:color w:val="000000"/>
                  <w:szCs w:val="24"/>
                </w:rPr>
                <w:br/>
              </w:r>
              <w:r w:rsidRPr="00254500">
                <w:rPr>
                  <w:rFonts w:eastAsia="Times New Roman"/>
                  <w:color w:val="000000"/>
                  <w:szCs w:val="24"/>
                </w:rPr>
                <w:t>Banker</w:t>
              </w:r>
              <w:r w:rsidRPr="00254500">
                <w:rPr>
                  <w:rFonts w:eastAsia="Times New Roman"/>
                  <w:color w:val="000000"/>
                  <w:szCs w:val="24"/>
                </w:rPr>
                <w:br/>
              </w:r>
              <w:r w:rsidRPr="00254500">
                <w:rPr>
                  <w:rFonts w:eastAsia="Times New Roman"/>
                  <w:color w:val="000000"/>
                  <w:szCs w:val="24"/>
                </w:rPr>
                <w:t>Branch Unit</w:t>
              </w:r>
              <w:r w:rsidRPr="00254500">
                <w:rPr>
                  <w:rFonts w:eastAsia="Times New Roman"/>
                  <w:color w:val="000000"/>
                  <w:szCs w:val="24"/>
                </w:rPr>
                <w:br/>
              </w:r>
              <w:r w:rsidRPr="00254500">
                <w:rPr>
                  <w:rFonts w:eastAsia="Times New Roman"/>
                  <w:color w:val="000000"/>
                  <w:szCs w:val="24"/>
                </w:rPr>
                <w:t>User</w:t>
              </w:r>
            </w:ins>
          </w:p>
        </w:tc>
      </w:tr>
      <w:tr w:rsidRPr="00254500" w:rsidR="00254500" w:rsidTr="00254500" w14:paraId="30CE5FF6" w14:textId="77777777">
        <w:trPr>
          <w:trHeight w:val="1860"/>
          <w:ins w:author="Tien Nguyen Anh" w:date="2024-12-08T08:06:00Z" w:id="758"/>
          <w:trPrChange w:author="Tien Nguyen Anh" w:date="2024-12-08T08:06:00Z" w16du:dateUtc="2024-12-08T01:06:00Z" w:id="759">
            <w:trPr>
              <w:trHeight w:val="186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760">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48E9F26B" w14:textId="77777777">
            <w:pPr>
              <w:spacing w:before="0" w:line="240" w:lineRule="auto"/>
              <w:contextualSpacing w:val="0"/>
              <w:jc w:val="center"/>
              <w:rPr>
                <w:ins w:author="Tien Nguyen Anh" w:date="2024-12-08T08:06:00Z" w16du:dateUtc="2024-12-08T01:06:00Z" w:id="761"/>
                <w:rFonts w:eastAsia="Times New Roman"/>
                <w:color w:val="000000"/>
                <w:szCs w:val="24"/>
              </w:rPr>
            </w:pPr>
            <w:ins w:author="Tien Nguyen Anh" w:date="2024-12-08T08:06:00Z" w16du:dateUtc="2024-12-08T01:06:00Z" w:id="762">
              <w:r w:rsidRPr="00254500">
                <w:rPr>
                  <w:rFonts w:eastAsia="Times New Roman"/>
                  <w:color w:val="000000"/>
                  <w:szCs w:val="24"/>
                </w:rPr>
                <w:t>4</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63">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5205CB36" w14:textId="77777777">
            <w:pPr>
              <w:spacing w:before="0" w:line="240" w:lineRule="auto"/>
              <w:contextualSpacing w:val="0"/>
              <w:jc w:val="left"/>
              <w:rPr>
                <w:ins w:author="Tien Nguyen Anh" w:date="2024-12-08T08:06:00Z" w16du:dateUtc="2024-12-08T01:06:00Z" w:id="764"/>
                <w:rFonts w:eastAsia="Times New Roman"/>
                <w:color w:val="000000"/>
                <w:szCs w:val="24"/>
              </w:rPr>
            </w:pPr>
            <w:ins w:author="Tien Nguyen Anh" w:date="2024-12-08T08:06:00Z" w16du:dateUtc="2024-12-08T01:06:00Z" w:id="765">
              <w:r w:rsidRPr="00254500">
                <w:rPr>
                  <w:rFonts w:eastAsia="Times New Roman"/>
                  <w:color w:val="000000"/>
                  <w:szCs w:val="24"/>
                </w:rPr>
                <w:t>Balance History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66">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4351B660" w14:textId="77777777">
            <w:pPr>
              <w:spacing w:before="0" w:line="240" w:lineRule="auto"/>
              <w:contextualSpacing w:val="0"/>
              <w:jc w:val="left"/>
              <w:rPr>
                <w:ins w:author="Tien Nguyen Anh" w:date="2024-12-08T08:06:00Z" w16du:dateUtc="2024-12-08T01:06:00Z" w:id="767"/>
                <w:rFonts w:eastAsia="Times New Roman"/>
                <w:color w:val="000000"/>
                <w:szCs w:val="24"/>
              </w:rPr>
            </w:pPr>
            <w:proofErr w:type="spellStart"/>
            <w:ins w:author="Tien Nguyen Anh" w:date="2024-12-08T08:06:00Z" w16du:dateUtc="2024-12-08T01:06:00Z" w:id="768">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cho</w:t>
              </w:r>
              <w:proofErr w:type="spellEnd"/>
              <w:r w:rsidRPr="00254500">
                <w:rPr>
                  <w:rFonts w:eastAsia="Times New Roman"/>
                  <w:color w:val="000000"/>
                  <w:szCs w:val="24"/>
                </w:rPr>
                <w:t xml:space="preserve"> </w:t>
              </w:r>
              <w:proofErr w:type="spellStart"/>
              <w:r w:rsidRPr="00254500">
                <w:rPr>
                  <w:rFonts w:eastAsia="Times New Roman"/>
                  <w:color w:val="000000"/>
                  <w:szCs w:val="24"/>
                </w:rPr>
                <w:t>các</w:t>
              </w:r>
              <w:proofErr w:type="spellEnd"/>
              <w:r w:rsidRPr="00254500">
                <w:rPr>
                  <w:rFonts w:eastAsia="Times New Roman"/>
                  <w:color w:val="000000"/>
                  <w:szCs w:val="24"/>
                </w:rPr>
                <w:t xml:space="preserve"> object:</w:t>
              </w:r>
              <w:r w:rsidRPr="00254500">
                <w:rPr>
                  <w:rFonts w:eastAsia="Times New Roman"/>
                  <w:color w:val="000000"/>
                  <w:szCs w:val="24"/>
                </w:rPr>
                <w:br/>
              </w:r>
              <w:r w:rsidRPr="00254500">
                <w:rPr>
                  <w:rFonts w:eastAsia="Times New Roman"/>
                  <w:color w:val="000000"/>
                  <w:szCs w:val="24"/>
                </w:rPr>
                <w:t xml:space="preserve">Financial </w:t>
              </w:r>
              <w:proofErr w:type="gramStart"/>
              <w:r w:rsidRPr="00254500">
                <w:rPr>
                  <w:rFonts w:eastAsia="Times New Roman"/>
                  <w:color w:val="000000"/>
                  <w:szCs w:val="24"/>
                </w:rPr>
                <w:t>Account  History</w:t>
              </w:r>
              <w:proofErr w:type="gramEnd"/>
              <w:r w:rsidRPr="00254500">
                <w:rPr>
                  <w:rFonts w:eastAsia="Times New Roman"/>
                  <w:color w:val="000000"/>
                  <w:szCs w:val="24"/>
                </w:rPr>
                <w:t xml:space="preserve"> CC</w:t>
              </w:r>
              <w:r w:rsidRPr="00254500">
                <w:rPr>
                  <w:rFonts w:eastAsia="Times New Roman"/>
                  <w:color w:val="000000"/>
                  <w:szCs w:val="24"/>
                </w:rPr>
                <w:br/>
              </w:r>
              <w:r w:rsidRPr="00254500">
                <w:rPr>
                  <w:rFonts w:eastAsia="Times New Roman"/>
                  <w:color w:val="000000"/>
                  <w:szCs w:val="24"/>
                </w:rPr>
                <w:t>Financial Account  History IDC</w:t>
              </w:r>
              <w:r w:rsidRPr="00254500">
                <w:rPr>
                  <w:rFonts w:eastAsia="Times New Roman"/>
                  <w:color w:val="000000"/>
                  <w:szCs w:val="24"/>
                </w:rPr>
                <w:br/>
              </w:r>
              <w:r w:rsidRPr="00254500">
                <w:rPr>
                  <w:rFonts w:eastAsia="Times New Roman"/>
                  <w:color w:val="000000"/>
                  <w:szCs w:val="24"/>
                </w:rPr>
                <w:t>Financial Account  History TD</w:t>
              </w:r>
              <w:r w:rsidRPr="00254500">
                <w:rPr>
                  <w:rFonts w:eastAsia="Times New Roman"/>
                  <w:color w:val="000000"/>
                  <w:szCs w:val="24"/>
                </w:rPr>
                <w:br/>
              </w:r>
              <w:r w:rsidRPr="00254500">
                <w:rPr>
                  <w:rFonts w:eastAsia="Times New Roman"/>
                  <w:color w:val="000000"/>
                  <w:szCs w:val="24"/>
                </w:rPr>
                <w:t>Financial Account History Casa</w:t>
              </w:r>
              <w:r w:rsidRPr="00254500">
                <w:rPr>
                  <w:rFonts w:eastAsia="Times New Roman"/>
                  <w:color w:val="000000"/>
                  <w:szCs w:val="24"/>
                </w:rPr>
                <w:br/>
              </w:r>
              <w:r w:rsidRPr="00254500">
                <w:rPr>
                  <w:rFonts w:eastAsia="Times New Roman"/>
                  <w:color w:val="000000"/>
                  <w:szCs w:val="24"/>
                </w:rPr>
                <w:t>Financial Account History OD</w:t>
              </w:r>
            </w:ins>
          </w:p>
        </w:tc>
      </w:tr>
      <w:tr w:rsidRPr="00254500" w:rsidR="00254500" w:rsidTr="00254500" w14:paraId="29A9C2CD" w14:textId="77777777">
        <w:trPr>
          <w:trHeight w:val="930"/>
          <w:ins w:author="Tien Nguyen Anh" w:date="2024-12-08T08:06:00Z" w:id="769"/>
          <w:trPrChange w:author="Tien Nguyen Anh" w:date="2024-12-08T08:06:00Z" w16du:dateUtc="2024-12-08T01:06:00Z" w:id="770">
            <w:trPr>
              <w:trHeight w:val="93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771">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78442719" w14:textId="77777777">
            <w:pPr>
              <w:spacing w:before="0" w:line="240" w:lineRule="auto"/>
              <w:contextualSpacing w:val="0"/>
              <w:jc w:val="center"/>
              <w:rPr>
                <w:ins w:author="Tien Nguyen Anh" w:date="2024-12-08T08:06:00Z" w16du:dateUtc="2024-12-08T01:06:00Z" w:id="772"/>
                <w:rFonts w:eastAsia="Times New Roman"/>
                <w:color w:val="000000"/>
                <w:szCs w:val="24"/>
              </w:rPr>
            </w:pPr>
            <w:ins w:author="Tien Nguyen Anh" w:date="2024-12-08T08:06:00Z" w16du:dateUtc="2024-12-08T01:06:00Z" w:id="773">
              <w:r w:rsidRPr="00254500">
                <w:rPr>
                  <w:rFonts w:eastAsia="Times New Roman"/>
                  <w:color w:val="000000"/>
                  <w:szCs w:val="24"/>
                </w:rPr>
                <w:t>5</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74">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699CD5E7" w14:textId="77777777">
            <w:pPr>
              <w:spacing w:before="0" w:line="240" w:lineRule="auto"/>
              <w:contextualSpacing w:val="0"/>
              <w:jc w:val="left"/>
              <w:rPr>
                <w:ins w:author="Tien Nguyen Anh" w:date="2024-12-08T08:06:00Z" w16du:dateUtc="2024-12-08T01:06:00Z" w:id="775"/>
                <w:rFonts w:eastAsia="Times New Roman"/>
                <w:color w:val="000000"/>
                <w:szCs w:val="24"/>
              </w:rPr>
            </w:pPr>
            <w:ins w:author="Tien Nguyen Anh" w:date="2024-12-08T08:06:00Z" w16du:dateUtc="2024-12-08T01:06:00Z" w:id="776">
              <w:r w:rsidRPr="00254500">
                <w:rPr>
                  <w:rFonts w:eastAsia="Times New Roman"/>
                  <w:color w:val="000000"/>
                  <w:szCs w:val="24"/>
                </w:rPr>
                <w:t>Lead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77">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40C6E771" w14:textId="77777777">
            <w:pPr>
              <w:spacing w:before="0" w:line="240" w:lineRule="auto"/>
              <w:contextualSpacing w:val="0"/>
              <w:jc w:val="left"/>
              <w:rPr>
                <w:ins w:author="Tien Nguyen Anh" w:date="2024-12-08T08:06:00Z" w16du:dateUtc="2024-12-08T01:06:00Z" w:id="778"/>
                <w:rFonts w:eastAsia="Times New Roman"/>
                <w:color w:val="000000"/>
                <w:szCs w:val="24"/>
              </w:rPr>
            </w:pPr>
            <w:proofErr w:type="spellStart"/>
            <w:ins w:author="Tien Nguyen Anh" w:date="2024-12-08T08:06:00Z" w16du:dateUtc="2024-12-08T01:06:00Z" w:id="779">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cho</w:t>
              </w:r>
              <w:proofErr w:type="spellEnd"/>
              <w:r w:rsidRPr="00254500">
                <w:rPr>
                  <w:rFonts w:eastAsia="Times New Roman"/>
                  <w:color w:val="000000"/>
                  <w:szCs w:val="24"/>
                </w:rPr>
                <w:t xml:space="preserve"> </w:t>
              </w:r>
              <w:proofErr w:type="spellStart"/>
              <w:r w:rsidRPr="00254500">
                <w:rPr>
                  <w:rFonts w:eastAsia="Times New Roman"/>
                  <w:color w:val="000000"/>
                  <w:szCs w:val="24"/>
                </w:rPr>
                <w:t>các</w:t>
              </w:r>
              <w:proofErr w:type="spellEnd"/>
              <w:r w:rsidRPr="00254500">
                <w:rPr>
                  <w:rFonts w:eastAsia="Times New Roman"/>
                  <w:color w:val="000000"/>
                  <w:szCs w:val="24"/>
                </w:rPr>
                <w:t xml:space="preserve"> object:</w:t>
              </w:r>
              <w:r w:rsidRPr="00254500">
                <w:rPr>
                  <w:rFonts w:eastAsia="Times New Roman"/>
                  <w:color w:val="000000"/>
                  <w:szCs w:val="24"/>
                </w:rPr>
                <w:br/>
              </w:r>
              <w:r w:rsidRPr="00254500">
                <w:rPr>
                  <w:rFonts w:eastAsia="Times New Roman"/>
                  <w:color w:val="000000"/>
                  <w:szCs w:val="24"/>
                </w:rPr>
                <w:t>Lead</w:t>
              </w:r>
              <w:r w:rsidRPr="00254500">
                <w:rPr>
                  <w:rFonts w:eastAsia="Times New Roman"/>
                  <w:color w:val="000000"/>
                  <w:szCs w:val="24"/>
                </w:rPr>
                <w:br/>
              </w:r>
              <w:proofErr w:type="spellStart"/>
              <w:r w:rsidRPr="00254500">
                <w:rPr>
                  <w:rFonts w:eastAsia="Times New Roman"/>
                  <w:color w:val="000000"/>
                  <w:szCs w:val="24"/>
                </w:rPr>
                <w:t>Lead</w:t>
              </w:r>
              <w:proofErr w:type="spellEnd"/>
              <w:r w:rsidRPr="00254500">
                <w:rPr>
                  <w:rFonts w:eastAsia="Times New Roman"/>
                  <w:color w:val="000000"/>
                  <w:szCs w:val="24"/>
                </w:rPr>
                <w:t xml:space="preserve"> History</w:t>
              </w:r>
            </w:ins>
          </w:p>
        </w:tc>
      </w:tr>
      <w:tr w:rsidRPr="00254500" w:rsidR="00254500" w:rsidTr="00254500" w14:paraId="60C85244" w14:textId="77777777">
        <w:trPr>
          <w:trHeight w:val="930"/>
          <w:ins w:author="Tien Nguyen Anh" w:date="2024-12-08T08:06:00Z" w:id="780"/>
          <w:trPrChange w:author="Tien Nguyen Anh" w:date="2024-12-08T08:06:00Z" w16du:dateUtc="2024-12-08T01:06:00Z" w:id="781">
            <w:trPr>
              <w:trHeight w:val="93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782">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70A309C3" w14:textId="77777777">
            <w:pPr>
              <w:spacing w:before="0" w:line="240" w:lineRule="auto"/>
              <w:contextualSpacing w:val="0"/>
              <w:jc w:val="center"/>
              <w:rPr>
                <w:ins w:author="Tien Nguyen Anh" w:date="2024-12-08T08:06:00Z" w16du:dateUtc="2024-12-08T01:06:00Z" w:id="783"/>
                <w:rFonts w:eastAsia="Times New Roman"/>
                <w:color w:val="000000"/>
                <w:szCs w:val="24"/>
              </w:rPr>
            </w:pPr>
            <w:ins w:author="Tien Nguyen Anh" w:date="2024-12-08T08:06:00Z" w16du:dateUtc="2024-12-08T01:06:00Z" w:id="784">
              <w:r w:rsidRPr="00254500">
                <w:rPr>
                  <w:rFonts w:eastAsia="Times New Roman"/>
                  <w:color w:val="000000"/>
                  <w:szCs w:val="24"/>
                </w:rPr>
                <w:t>6</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85">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39BA6F22" w14:textId="77777777">
            <w:pPr>
              <w:spacing w:before="0" w:line="240" w:lineRule="auto"/>
              <w:contextualSpacing w:val="0"/>
              <w:jc w:val="left"/>
              <w:rPr>
                <w:ins w:author="Tien Nguyen Anh" w:date="2024-12-08T08:06:00Z" w16du:dateUtc="2024-12-08T01:06:00Z" w:id="786"/>
                <w:rFonts w:eastAsia="Times New Roman"/>
                <w:color w:val="000000"/>
                <w:szCs w:val="24"/>
              </w:rPr>
            </w:pPr>
            <w:ins w:author="Tien Nguyen Anh" w:date="2024-12-08T08:06:00Z" w16du:dateUtc="2024-12-08T01:06:00Z" w:id="787">
              <w:r w:rsidRPr="00254500">
                <w:rPr>
                  <w:rFonts w:eastAsia="Times New Roman"/>
                  <w:color w:val="000000"/>
                  <w:szCs w:val="24"/>
                </w:rPr>
                <w:t>Opportunity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88">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40463767" w14:textId="77777777">
            <w:pPr>
              <w:spacing w:before="0" w:line="240" w:lineRule="auto"/>
              <w:contextualSpacing w:val="0"/>
              <w:jc w:val="left"/>
              <w:rPr>
                <w:ins w:author="Tien Nguyen Anh" w:date="2024-12-08T08:06:00Z" w16du:dateUtc="2024-12-08T01:06:00Z" w:id="789"/>
                <w:rFonts w:eastAsia="Times New Roman"/>
                <w:color w:val="000000"/>
                <w:szCs w:val="24"/>
              </w:rPr>
            </w:pPr>
            <w:proofErr w:type="spellStart"/>
            <w:ins w:author="Tien Nguyen Anh" w:date="2024-12-08T08:06:00Z" w16du:dateUtc="2024-12-08T01:06:00Z" w:id="790">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cho</w:t>
              </w:r>
              <w:proofErr w:type="spellEnd"/>
              <w:r w:rsidRPr="00254500">
                <w:rPr>
                  <w:rFonts w:eastAsia="Times New Roman"/>
                  <w:color w:val="000000"/>
                  <w:szCs w:val="24"/>
                </w:rPr>
                <w:t xml:space="preserve"> </w:t>
              </w:r>
              <w:proofErr w:type="spellStart"/>
              <w:r w:rsidRPr="00254500">
                <w:rPr>
                  <w:rFonts w:eastAsia="Times New Roman"/>
                  <w:color w:val="000000"/>
                  <w:szCs w:val="24"/>
                </w:rPr>
                <w:t>các</w:t>
              </w:r>
              <w:proofErr w:type="spellEnd"/>
              <w:r w:rsidRPr="00254500">
                <w:rPr>
                  <w:rFonts w:eastAsia="Times New Roman"/>
                  <w:color w:val="000000"/>
                  <w:szCs w:val="24"/>
                </w:rPr>
                <w:t xml:space="preserve"> object:</w:t>
              </w:r>
              <w:r w:rsidRPr="00254500">
                <w:rPr>
                  <w:rFonts w:eastAsia="Times New Roman"/>
                  <w:color w:val="000000"/>
                  <w:szCs w:val="24"/>
                </w:rPr>
                <w:br/>
              </w:r>
              <w:r w:rsidRPr="00254500">
                <w:rPr>
                  <w:rFonts w:eastAsia="Times New Roman"/>
                  <w:color w:val="000000"/>
                  <w:szCs w:val="24"/>
                </w:rPr>
                <w:t>Opportunity</w:t>
              </w:r>
              <w:r w:rsidRPr="00254500">
                <w:rPr>
                  <w:rFonts w:eastAsia="Times New Roman"/>
                  <w:color w:val="000000"/>
                  <w:szCs w:val="24"/>
                </w:rPr>
                <w:br/>
              </w:r>
              <w:proofErr w:type="spellStart"/>
              <w:r w:rsidRPr="00254500">
                <w:rPr>
                  <w:rFonts w:eastAsia="Times New Roman"/>
                  <w:color w:val="000000"/>
                  <w:szCs w:val="24"/>
                </w:rPr>
                <w:t>Opportunity</w:t>
              </w:r>
              <w:proofErr w:type="spellEnd"/>
              <w:r w:rsidRPr="00254500">
                <w:rPr>
                  <w:rFonts w:eastAsia="Times New Roman"/>
                  <w:color w:val="000000"/>
                  <w:szCs w:val="24"/>
                </w:rPr>
                <w:t xml:space="preserve"> History</w:t>
              </w:r>
            </w:ins>
          </w:p>
        </w:tc>
      </w:tr>
      <w:tr w:rsidRPr="00254500" w:rsidR="00254500" w:rsidTr="00254500" w14:paraId="6807F64B" w14:textId="77777777">
        <w:trPr>
          <w:trHeight w:val="930"/>
          <w:ins w:author="Tien Nguyen Anh" w:date="2024-12-08T08:06:00Z" w:id="791"/>
          <w:trPrChange w:author="Tien Nguyen Anh" w:date="2024-12-08T08:06:00Z" w16du:dateUtc="2024-12-08T01:06:00Z" w:id="792">
            <w:trPr>
              <w:trHeight w:val="93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793">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0008F178" w14:textId="77777777">
            <w:pPr>
              <w:spacing w:before="0" w:line="240" w:lineRule="auto"/>
              <w:contextualSpacing w:val="0"/>
              <w:jc w:val="center"/>
              <w:rPr>
                <w:ins w:author="Tien Nguyen Anh" w:date="2024-12-08T08:06:00Z" w16du:dateUtc="2024-12-08T01:06:00Z" w:id="794"/>
                <w:rFonts w:eastAsia="Times New Roman"/>
                <w:color w:val="000000"/>
                <w:szCs w:val="24"/>
              </w:rPr>
            </w:pPr>
            <w:ins w:author="Tien Nguyen Anh" w:date="2024-12-08T08:06:00Z" w16du:dateUtc="2024-12-08T01:06:00Z" w:id="795">
              <w:r w:rsidRPr="00254500">
                <w:rPr>
                  <w:rFonts w:eastAsia="Times New Roman"/>
                  <w:color w:val="000000"/>
                  <w:szCs w:val="24"/>
                </w:rPr>
                <w:t>7</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96">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7224383F" w14:textId="77777777">
            <w:pPr>
              <w:spacing w:before="0" w:line="240" w:lineRule="auto"/>
              <w:contextualSpacing w:val="0"/>
              <w:jc w:val="left"/>
              <w:rPr>
                <w:ins w:author="Tien Nguyen Anh" w:date="2024-12-08T08:06:00Z" w16du:dateUtc="2024-12-08T01:06:00Z" w:id="797"/>
                <w:rFonts w:eastAsia="Times New Roman"/>
                <w:color w:val="000000"/>
                <w:szCs w:val="24"/>
              </w:rPr>
            </w:pPr>
            <w:ins w:author="Tien Nguyen Anh" w:date="2024-12-08T08:06:00Z" w16du:dateUtc="2024-12-08T01:06:00Z" w:id="798">
              <w:r w:rsidRPr="00254500">
                <w:rPr>
                  <w:rFonts w:eastAsia="Times New Roman"/>
                  <w:color w:val="000000"/>
                  <w:szCs w:val="24"/>
                </w:rPr>
                <w:t>Task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799">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728EB6CE" w14:textId="77777777">
            <w:pPr>
              <w:spacing w:before="0" w:line="240" w:lineRule="auto"/>
              <w:contextualSpacing w:val="0"/>
              <w:jc w:val="left"/>
              <w:rPr>
                <w:ins w:author="Tien Nguyen Anh" w:date="2024-12-08T08:06:00Z" w16du:dateUtc="2024-12-08T01:06:00Z" w:id="800"/>
                <w:rFonts w:eastAsia="Times New Roman"/>
                <w:color w:val="000000"/>
                <w:szCs w:val="24"/>
              </w:rPr>
            </w:pPr>
            <w:proofErr w:type="spellStart"/>
            <w:ins w:author="Tien Nguyen Anh" w:date="2024-12-08T08:06:00Z" w16du:dateUtc="2024-12-08T01:06:00Z" w:id="801">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cho</w:t>
              </w:r>
              <w:proofErr w:type="spellEnd"/>
              <w:r w:rsidRPr="00254500">
                <w:rPr>
                  <w:rFonts w:eastAsia="Times New Roman"/>
                  <w:color w:val="000000"/>
                  <w:szCs w:val="24"/>
                </w:rPr>
                <w:t xml:space="preserve"> </w:t>
              </w:r>
              <w:proofErr w:type="spellStart"/>
              <w:r w:rsidRPr="00254500">
                <w:rPr>
                  <w:rFonts w:eastAsia="Times New Roman"/>
                  <w:color w:val="000000"/>
                  <w:szCs w:val="24"/>
                </w:rPr>
                <w:t>các</w:t>
              </w:r>
              <w:proofErr w:type="spellEnd"/>
              <w:r w:rsidRPr="00254500">
                <w:rPr>
                  <w:rFonts w:eastAsia="Times New Roman"/>
                  <w:color w:val="000000"/>
                  <w:szCs w:val="24"/>
                </w:rPr>
                <w:t xml:space="preserve"> object:</w:t>
              </w:r>
              <w:r w:rsidRPr="00254500">
                <w:rPr>
                  <w:rFonts w:eastAsia="Times New Roman"/>
                  <w:color w:val="000000"/>
                  <w:szCs w:val="24"/>
                </w:rPr>
                <w:br/>
              </w:r>
              <w:r w:rsidRPr="00254500">
                <w:rPr>
                  <w:rFonts w:eastAsia="Times New Roman"/>
                  <w:color w:val="000000"/>
                  <w:szCs w:val="24"/>
                </w:rPr>
                <w:t>Opportunity</w:t>
              </w:r>
              <w:r w:rsidRPr="00254500">
                <w:rPr>
                  <w:rFonts w:eastAsia="Times New Roman"/>
                  <w:color w:val="000000"/>
                  <w:szCs w:val="24"/>
                </w:rPr>
                <w:br/>
              </w:r>
              <w:proofErr w:type="spellStart"/>
              <w:r w:rsidRPr="00254500">
                <w:rPr>
                  <w:rFonts w:eastAsia="Times New Roman"/>
                  <w:color w:val="000000"/>
                  <w:szCs w:val="24"/>
                </w:rPr>
                <w:t>Opportunity</w:t>
              </w:r>
              <w:proofErr w:type="spellEnd"/>
              <w:r w:rsidRPr="00254500">
                <w:rPr>
                  <w:rFonts w:eastAsia="Times New Roman"/>
                  <w:color w:val="000000"/>
                  <w:szCs w:val="24"/>
                </w:rPr>
                <w:t xml:space="preserve"> History</w:t>
              </w:r>
            </w:ins>
          </w:p>
        </w:tc>
      </w:tr>
      <w:tr w:rsidRPr="00254500" w:rsidR="00254500" w:rsidTr="00254500" w14:paraId="0AA982DC" w14:textId="77777777">
        <w:trPr>
          <w:trHeight w:val="1240"/>
          <w:ins w:author="Tien Nguyen Anh" w:date="2024-12-08T08:06:00Z" w:id="802"/>
          <w:trPrChange w:author="Tien Nguyen Anh" w:date="2024-12-08T08:06:00Z" w16du:dateUtc="2024-12-08T01:06:00Z" w:id="803">
            <w:trPr>
              <w:trHeight w:val="124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804">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14808606" w14:textId="77777777">
            <w:pPr>
              <w:spacing w:before="0" w:line="240" w:lineRule="auto"/>
              <w:contextualSpacing w:val="0"/>
              <w:jc w:val="center"/>
              <w:rPr>
                <w:ins w:author="Tien Nguyen Anh" w:date="2024-12-08T08:06:00Z" w16du:dateUtc="2024-12-08T01:06:00Z" w:id="805"/>
                <w:rFonts w:eastAsia="Times New Roman"/>
                <w:color w:val="000000"/>
                <w:szCs w:val="24"/>
              </w:rPr>
            </w:pPr>
            <w:ins w:author="Tien Nguyen Anh" w:date="2024-12-08T08:06:00Z" w16du:dateUtc="2024-12-08T01:06:00Z" w:id="806">
              <w:r w:rsidRPr="00254500">
                <w:rPr>
                  <w:rFonts w:eastAsia="Times New Roman"/>
                  <w:color w:val="000000"/>
                  <w:szCs w:val="24"/>
                </w:rPr>
                <w:t>8</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807">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21A24170" w14:textId="77777777">
            <w:pPr>
              <w:spacing w:before="0" w:line="240" w:lineRule="auto"/>
              <w:contextualSpacing w:val="0"/>
              <w:jc w:val="left"/>
              <w:rPr>
                <w:ins w:author="Tien Nguyen Anh" w:date="2024-12-08T08:06:00Z" w16du:dateUtc="2024-12-08T01:06:00Z" w:id="808"/>
                <w:rFonts w:eastAsia="Times New Roman"/>
                <w:color w:val="000000"/>
                <w:szCs w:val="24"/>
              </w:rPr>
            </w:pPr>
            <w:ins w:author="Tien Nguyen Anh" w:date="2024-12-08T08:06:00Z" w16du:dateUtc="2024-12-08T01:06:00Z" w:id="809">
              <w:r w:rsidRPr="00254500">
                <w:rPr>
                  <w:rFonts w:eastAsia="Times New Roman"/>
                  <w:color w:val="000000"/>
                  <w:szCs w:val="24"/>
                </w:rPr>
                <w:t>Event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810">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68B5346F" w14:textId="77777777">
            <w:pPr>
              <w:spacing w:before="0" w:line="240" w:lineRule="auto"/>
              <w:contextualSpacing w:val="0"/>
              <w:jc w:val="left"/>
              <w:rPr>
                <w:ins w:author="Tien Nguyen Anh" w:date="2024-12-08T08:06:00Z" w16du:dateUtc="2024-12-08T01:06:00Z" w:id="811"/>
                <w:rFonts w:eastAsia="Times New Roman"/>
                <w:color w:val="000000"/>
                <w:szCs w:val="24"/>
              </w:rPr>
            </w:pPr>
            <w:proofErr w:type="spellStart"/>
            <w:ins w:author="Tien Nguyen Anh" w:date="2024-12-08T08:06:00Z" w16du:dateUtc="2024-12-08T01:06:00Z" w:id="812">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cho</w:t>
              </w:r>
              <w:proofErr w:type="spellEnd"/>
              <w:r w:rsidRPr="00254500">
                <w:rPr>
                  <w:rFonts w:eastAsia="Times New Roman"/>
                  <w:color w:val="000000"/>
                  <w:szCs w:val="24"/>
                </w:rPr>
                <w:t xml:space="preserve"> </w:t>
              </w:r>
              <w:proofErr w:type="spellStart"/>
              <w:r w:rsidRPr="00254500">
                <w:rPr>
                  <w:rFonts w:eastAsia="Times New Roman"/>
                  <w:color w:val="000000"/>
                  <w:szCs w:val="24"/>
                </w:rPr>
                <w:t>các</w:t>
              </w:r>
              <w:proofErr w:type="spellEnd"/>
              <w:r w:rsidRPr="00254500">
                <w:rPr>
                  <w:rFonts w:eastAsia="Times New Roman"/>
                  <w:color w:val="000000"/>
                  <w:szCs w:val="24"/>
                </w:rPr>
                <w:t xml:space="preserve"> object:</w:t>
              </w:r>
              <w:r w:rsidRPr="00254500">
                <w:rPr>
                  <w:rFonts w:eastAsia="Times New Roman"/>
                  <w:color w:val="000000"/>
                  <w:szCs w:val="24"/>
                </w:rPr>
                <w:br/>
              </w:r>
              <w:r w:rsidRPr="00254500">
                <w:rPr>
                  <w:rFonts w:eastAsia="Times New Roman"/>
                  <w:color w:val="000000"/>
                  <w:szCs w:val="24"/>
                </w:rPr>
                <w:t>Parents Child Task</w:t>
              </w:r>
              <w:r w:rsidRPr="00254500">
                <w:rPr>
                  <w:rFonts w:eastAsia="Times New Roman"/>
                  <w:color w:val="000000"/>
                  <w:szCs w:val="24"/>
                </w:rPr>
                <w:br/>
              </w:r>
              <w:proofErr w:type="spellStart"/>
              <w:r w:rsidRPr="00254500">
                <w:rPr>
                  <w:rFonts w:eastAsia="Times New Roman"/>
                  <w:color w:val="000000"/>
                  <w:szCs w:val="24"/>
                </w:rPr>
                <w:t>Task</w:t>
              </w:r>
              <w:proofErr w:type="spellEnd"/>
              <w:r w:rsidRPr="00254500">
                <w:rPr>
                  <w:rFonts w:eastAsia="Times New Roman"/>
                  <w:color w:val="000000"/>
                  <w:szCs w:val="24"/>
                </w:rPr>
                <w:br/>
              </w:r>
              <w:r w:rsidRPr="00254500">
                <w:rPr>
                  <w:rFonts w:eastAsia="Times New Roman"/>
                  <w:color w:val="000000"/>
                  <w:szCs w:val="24"/>
                </w:rPr>
                <w:t>Activity</w:t>
              </w:r>
            </w:ins>
          </w:p>
        </w:tc>
      </w:tr>
      <w:tr w:rsidRPr="00254500" w:rsidR="00254500" w:rsidTr="00254500" w14:paraId="01723AD6" w14:textId="77777777">
        <w:trPr>
          <w:trHeight w:val="310"/>
          <w:ins w:author="Tien Nguyen Anh" w:date="2024-12-08T08:06:00Z" w:id="813"/>
          <w:trPrChange w:author="Tien Nguyen Anh" w:date="2024-12-08T08:06:00Z" w16du:dateUtc="2024-12-08T01:06:00Z" w:id="814">
            <w:trPr>
              <w:trHeight w:val="31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815">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240DE10E" w14:textId="77777777">
            <w:pPr>
              <w:spacing w:before="0" w:line="240" w:lineRule="auto"/>
              <w:contextualSpacing w:val="0"/>
              <w:jc w:val="center"/>
              <w:rPr>
                <w:ins w:author="Tien Nguyen Anh" w:date="2024-12-08T08:06:00Z" w16du:dateUtc="2024-12-08T01:06:00Z" w:id="816"/>
                <w:rFonts w:eastAsia="Times New Roman"/>
                <w:color w:val="000000"/>
                <w:szCs w:val="24"/>
              </w:rPr>
            </w:pPr>
            <w:ins w:author="Tien Nguyen Anh" w:date="2024-12-08T08:06:00Z" w16du:dateUtc="2024-12-08T01:06:00Z" w:id="817">
              <w:r w:rsidRPr="00254500">
                <w:rPr>
                  <w:rFonts w:eastAsia="Times New Roman"/>
                  <w:color w:val="000000"/>
                  <w:szCs w:val="24"/>
                </w:rPr>
                <w:t>9</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818">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437F933A" w14:textId="77777777">
            <w:pPr>
              <w:spacing w:before="0" w:line="240" w:lineRule="auto"/>
              <w:contextualSpacing w:val="0"/>
              <w:jc w:val="left"/>
              <w:rPr>
                <w:ins w:author="Tien Nguyen Anh" w:date="2024-12-08T08:06:00Z" w16du:dateUtc="2024-12-08T01:06:00Z" w:id="819"/>
                <w:rFonts w:eastAsia="Times New Roman"/>
                <w:color w:val="000000"/>
                <w:szCs w:val="24"/>
              </w:rPr>
            </w:pPr>
            <w:ins w:author="Tien Nguyen Anh" w:date="2024-12-08T08:06:00Z" w16du:dateUtc="2024-12-08T01:06:00Z" w:id="820">
              <w:r w:rsidRPr="00254500">
                <w:rPr>
                  <w:rFonts w:eastAsia="Times New Roman"/>
                  <w:color w:val="000000"/>
                  <w:szCs w:val="24"/>
                </w:rPr>
                <w:t>Public Tag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821">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103FFA4E" w14:textId="77777777">
            <w:pPr>
              <w:spacing w:before="0" w:line="240" w:lineRule="auto"/>
              <w:contextualSpacing w:val="0"/>
              <w:jc w:val="left"/>
              <w:rPr>
                <w:ins w:author="Tien Nguyen Anh" w:date="2024-12-08T08:06:00Z" w16du:dateUtc="2024-12-08T01:06:00Z" w:id="822"/>
                <w:rFonts w:eastAsia="Times New Roman"/>
                <w:color w:val="000000"/>
                <w:szCs w:val="24"/>
              </w:rPr>
            </w:pPr>
            <w:proofErr w:type="spellStart"/>
            <w:ins w:author="Tien Nguyen Anh" w:date="2024-12-08T08:06:00Z" w16du:dateUtc="2024-12-08T01:06:00Z" w:id="823">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sử</w:t>
              </w:r>
              <w:proofErr w:type="spellEnd"/>
              <w:r w:rsidRPr="00254500">
                <w:rPr>
                  <w:rFonts w:eastAsia="Times New Roman"/>
                  <w:color w:val="000000"/>
                  <w:szCs w:val="24"/>
                </w:rPr>
                <w:t xml:space="preserve"> </w:t>
              </w:r>
              <w:proofErr w:type="spellStart"/>
              <w:r w:rsidRPr="00254500">
                <w:rPr>
                  <w:rFonts w:eastAsia="Times New Roman"/>
                  <w:color w:val="000000"/>
                  <w:szCs w:val="24"/>
                </w:rPr>
                <w:t>dụng</w:t>
              </w:r>
              <w:proofErr w:type="spellEnd"/>
              <w:r w:rsidRPr="00254500">
                <w:rPr>
                  <w:rFonts w:eastAsia="Times New Roman"/>
                  <w:color w:val="000000"/>
                  <w:szCs w:val="24"/>
                </w:rPr>
                <w:t xml:space="preserve"> Public Tag</w:t>
              </w:r>
            </w:ins>
          </w:p>
        </w:tc>
      </w:tr>
      <w:tr w:rsidRPr="00254500" w:rsidR="00254500" w:rsidTr="00254500" w14:paraId="220A876C" w14:textId="77777777">
        <w:trPr>
          <w:trHeight w:val="310"/>
          <w:ins w:author="Tien Nguyen Anh" w:date="2024-12-08T08:06:00Z" w:id="824"/>
          <w:trPrChange w:author="Tien Nguyen Anh" w:date="2024-12-08T08:06:00Z" w16du:dateUtc="2024-12-08T01:06:00Z" w:id="825">
            <w:trPr>
              <w:trHeight w:val="31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826">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1647D593" w14:textId="77777777">
            <w:pPr>
              <w:spacing w:before="0" w:line="240" w:lineRule="auto"/>
              <w:contextualSpacing w:val="0"/>
              <w:jc w:val="center"/>
              <w:rPr>
                <w:ins w:author="Tien Nguyen Anh" w:date="2024-12-08T08:06:00Z" w16du:dateUtc="2024-12-08T01:06:00Z" w:id="827"/>
                <w:rFonts w:eastAsia="Times New Roman"/>
                <w:color w:val="000000"/>
                <w:szCs w:val="24"/>
              </w:rPr>
            </w:pPr>
            <w:ins w:author="Tien Nguyen Anh" w:date="2024-12-08T08:06:00Z" w16du:dateUtc="2024-12-08T01:06:00Z" w:id="828">
              <w:r w:rsidRPr="00254500">
                <w:rPr>
                  <w:rFonts w:eastAsia="Times New Roman"/>
                  <w:color w:val="000000"/>
                  <w:szCs w:val="24"/>
                </w:rPr>
                <w:t>11</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829">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5CD913DC" w14:textId="77777777">
            <w:pPr>
              <w:spacing w:before="0" w:line="240" w:lineRule="auto"/>
              <w:contextualSpacing w:val="0"/>
              <w:jc w:val="left"/>
              <w:rPr>
                <w:ins w:author="Tien Nguyen Anh" w:date="2024-12-08T08:06:00Z" w16du:dateUtc="2024-12-08T01:06:00Z" w:id="830"/>
                <w:rFonts w:eastAsia="Times New Roman"/>
                <w:color w:val="000000"/>
                <w:szCs w:val="24"/>
              </w:rPr>
            </w:pPr>
            <w:ins w:author="Tien Nguyen Anh" w:date="2024-12-08T08:06:00Z" w16du:dateUtc="2024-12-08T01:06:00Z" w:id="831">
              <w:r w:rsidRPr="00254500">
                <w:rPr>
                  <w:rFonts w:eastAsia="Times New Roman"/>
                  <w:color w:val="000000"/>
                  <w:szCs w:val="24"/>
                </w:rPr>
                <w:t>Export Report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832">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0EDBD1C1" w14:textId="77777777">
            <w:pPr>
              <w:spacing w:before="0" w:line="240" w:lineRule="auto"/>
              <w:contextualSpacing w:val="0"/>
              <w:jc w:val="left"/>
              <w:rPr>
                <w:ins w:author="Tien Nguyen Anh" w:date="2024-12-08T08:06:00Z" w16du:dateUtc="2024-12-08T01:06:00Z" w:id="833"/>
                <w:rFonts w:eastAsia="Times New Roman"/>
                <w:color w:val="000000"/>
                <w:szCs w:val="24"/>
              </w:rPr>
            </w:pPr>
            <w:proofErr w:type="spellStart"/>
            <w:ins w:author="Tien Nguyen Anh" w:date="2024-12-08T08:06:00Z" w16du:dateUtc="2024-12-08T01:06:00Z" w:id="834">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sử</w:t>
              </w:r>
              <w:proofErr w:type="spellEnd"/>
              <w:r w:rsidRPr="00254500">
                <w:rPr>
                  <w:rFonts w:eastAsia="Times New Roman"/>
                  <w:color w:val="000000"/>
                  <w:szCs w:val="24"/>
                </w:rPr>
                <w:t xml:space="preserve"> </w:t>
              </w:r>
              <w:proofErr w:type="spellStart"/>
              <w:r w:rsidRPr="00254500">
                <w:rPr>
                  <w:rFonts w:eastAsia="Times New Roman"/>
                  <w:color w:val="000000"/>
                  <w:szCs w:val="24"/>
                </w:rPr>
                <w:t>dụng</w:t>
              </w:r>
              <w:proofErr w:type="spellEnd"/>
              <w:r w:rsidRPr="00254500">
                <w:rPr>
                  <w:rFonts w:eastAsia="Times New Roman"/>
                  <w:color w:val="000000"/>
                  <w:szCs w:val="24"/>
                </w:rPr>
                <w:t xml:space="preserve"> </w:t>
              </w:r>
              <w:proofErr w:type="spellStart"/>
              <w:r w:rsidRPr="00254500">
                <w:rPr>
                  <w:rFonts w:eastAsia="Times New Roman"/>
                  <w:color w:val="000000"/>
                  <w:szCs w:val="24"/>
                </w:rPr>
                <w:t>tính</w:t>
              </w:r>
              <w:proofErr w:type="spellEnd"/>
              <w:r w:rsidRPr="00254500">
                <w:rPr>
                  <w:rFonts w:eastAsia="Times New Roman"/>
                  <w:color w:val="000000"/>
                  <w:szCs w:val="24"/>
                </w:rPr>
                <w:t xml:space="preserve"> </w:t>
              </w:r>
              <w:proofErr w:type="spellStart"/>
              <w:r w:rsidRPr="00254500">
                <w:rPr>
                  <w:rFonts w:eastAsia="Times New Roman"/>
                  <w:color w:val="000000"/>
                  <w:szCs w:val="24"/>
                </w:rPr>
                <w:t>năng</w:t>
              </w:r>
              <w:proofErr w:type="spellEnd"/>
              <w:r w:rsidRPr="00254500">
                <w:rPr>
                  <w:rFonts w:eastAsia="Times New Roman"/>
                  <w:color w:val="000000"/>
                  <w:szCs w:val="24"/>
                </w:rPr>
                <w:t xml:space="preserve"> </w:t>
              </w:r>
              <w:proofErr w:type="spellStart"/>
              <w:r w:rsidRPr="00254500">
                <w:rPr>
                  <w:rFonts w:eastAsia="Times New Roman"/>
                  <w:color w:val="000000"/>
                  <w:szCs w:val="24"/>
                </w:rPr>
                <w:t>xuất</w:t>
              </w:r>
              <w:proofErr w:type="spellEnd"/>
              <w:r w:rsidRPr="00254500">
                <w:rPr>
                  <w:rFonts w:eastAsia="Times New Roman"/>
                  <w:color w:val="000000"/>
                  <w:szCs w:val="24"/>
                </w:rPr>
                <w:t xml:space="preserve"> </w:t>
              </w:r>
              <w:proofErr w:type="spellStart"/>
              <w:r w:rsidRPr="00254500">
                <w:rPr>
                  <w:rFonts w:eastAsia="Times New Roman"/>
                  <w:color w:val="000000"/>
                  <w:szCs w:val="24"/>
                </w:rPr>
                <w:t>báo</w:t>
              </w:r>
              <w:proofErr w:type="spellEnd"/>
              <w:r w:rsidRPr="00254500">
                <w:rPr>
                  <w:rFonts w:eastAsia="Times New Roman"/>
                  <w:color w:val="000000"/>
                  <w:szCs w:val="24"/>
                </w:rPr>
                <w:t xml:space="preserve"> </w:t>
              </w:r>
              <w:proofErr w:type="spellStart"/>
              <w:r w:rsidRPr="00254500">
                <w:rPr>
                  <w:rFonts w:eastAsia="Times New Roman"/>
                  <w:color w:val="000000"/>
                  <w:szCs w:val="24"/>
                </w:rPr>
                <w:t>cáo</w:t>
              </w:r>
              <w:proofErr w:type="spellEnd"/>
            </w:ins>
          </w:p>
        </w:tc>
      </w:tr>
      <w:tr w:rsidRPr="00254500" w:rsidR="00254500" w:rsidTr="00254500" w14:paraId="6687CA96" w14:textId="77777777">
        <w:trPr>
          <w:trHeight w:val="1240"/>
          <w:ins w:author="Tien Nguyen Anh" w:date="2024-12-08T08:06:00Z" w:id="835"/>
          <w:trPrChange w:author="Tien Nguyen Anh" w:date="2024-12-08T08:06:00Z" w16du:dateUtc="2024-12-08T01:06:00Z" w:id="836">
            <w:trPr>
              <w:trHeight w:val="1240"/>
            </w:trPr>
          </w:trPrChange>
        </w:trPr>
        <w:tc>
          <w:tcPr>
            <w:tcW w:w="920" w:type="dxa"/>
            <w:tcBorders>
              <w:top w:val="nil"/>
              <w:left w:val="single" w:color="auto" w:sz="4" w:space="0"/>
              <w:bottom w:val="single" w:color="auto" w:sz="4" w:space="0"/>
              <w:right w:val="single" w:color="auto" w:sz="4" w:space="0"/>
            </w:tcBorders>
            <w:shd w:val="clear" w:color="auto" w:fill="auto"/>
            <w:vAlign w:val="center"/>
            <w:hideMark/>
            <w:tcPrChange w:author="Tien Nguyen Anh" w:date="2024-12-08T08:06:00Z" w16du:dateUtc="2024-12-08T01:06:00Z" w:id="837">
              <w:tcPr>
                <w:tcW w:w="920" w:type="dxa"/>
                <w:tcBorders>
                  <w:top w:val="nil"/>
                  <w:left w:val="single" w:color="auto" w:sz="4" w:space="0"/>
                  <w:bottom w:val="single" w:color="auto" w:sz="4" w:space="0"/>
                  <w:right w:val="single" w:color="auto" w:sz="4" w:space="0"/>
                </w:tcBorders>
                <w:shd w:val="clear" w:color="auto" w:fill="auto"/>
                <w:vAlign w:val="center"/>
                <w:hideMark/>
              </w:tcPr>
            </w:tcPrChange>
          </w:tcPr>
          <w:p w:rsidRPr="00254500" w:rsidR="00254500" w:rsidP="00254500" w:rsidRDefault="00254500" w14:paraId="08F9F774" w14:textId="77777777">
            <w:pPr>
              <w:spacing w:before="0" w:line="240" w:lineRule="auto"/>
              <w:contextualSpacing w:val="0"/>
              <w:jc w:val="center"/>
              <w:rPr>
                <w:ins w:author="Tien Nguyen Anh" w:date="2024-12-08T08:06:00Z" w16du:dateUtc="2024-12-08T01:06:00Z" w:id="838"/>
                <w:rFonts w:eastAsia="Times New Roman"/>
                <w:color w:val="000000"/>
                <w:szCs w:val="24"/>
              </w:rPr>
            </w:pPr>
            <w:ins w:author="Tien Nguyen Anh" w:date="2024-12-08T08:06:00Z" w16du:dateUtc="2024-12-08T01:06:00Z" w:id="839">
              <w:r w:rsidRPr="00254500">
                <w:rPr>
                  <w:rFonts w:eastAsia="Times New Roman"/>
                  <w:color w:val="000000"/>
                  <w:szCs w:val="24"/>
                </w:rPr>
                <w:t>12</w:t>
              </w:r>
            </w:ins>
          </w:p>
        </w:tc>
        <w:tc>
          <w:tcPr>
            <w:tcW w:w="3280"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840">
              <w:tcPr>
                <w:tcW w:w="3280" w:type="dxa"/>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7896DFF9" w14:textId="77777777">
            <w:pPr>
              <w:spacing w:before="0" w:line="240" w:lineRule="auto"/>
              <w:contextualSpacing w:val="0"/>
              <w:jc w:val="left"/>
              <w:rPr>
                <w:ins w:author="Tien Nguyen Anh" w:date="2024-12-08T08:06:00Z" w16du:dateUtc="2024-12-08T01:06:00Z" w:id="841"/>
                <w:rFonts w:eastAsia="Times New Roman"/>
                <w:color w:val="000000"/>
                <w:szCs w:val="24"/>
              </w:rPr>
            </w:pPr>
            <w:ins w:author="Tien Nguyen Anh" w:date="2024-12-08T08:06:00Z" w16du:dateUtc="2024-12-08T01:06:00Z" w:id="842">
              <w:r w:rsidRPr="00254500">
                <w:rPr>
                  <w:rFonts w:eastAsia="Times New Roman"/>
                  <w:color w:val="000000"/>
                  <w:szCs w:val="24"/>
                </w:rPr>
                <w:t>Email Management</w:t>
              </w:r>
            </w:ins>
          </w:p>
        </w:tc>
        <w:tc>
          <w:tcPr>
            <w:tcW w:w="4885" w:type="dxa"/>
            <w:tcBorders>
              <w:top w:val="nil"/>
              <w:left w:val="nil"/>
              <w:bottom w:val="single" w:color="000000" w:sz="4" w:space="0"/>
              <w:right w:val="single" w:color="000000" w:sz="4" w:space="0"/>
            </w:tcBorders>
            <w:shd w:val="clear" w:color="000000" w:fill="FFFFFF"/>
            <w:vAlign w:val="center"/>
            <w:hideMark/>
            <w:tcPrChange w:author="Tien Nguyen Anh" w:date="2024-12-08T08:06:00Z" w16du:dateUtc="2024-12-08T01:06:00Z" w:id="843">
              <w:tcPr>
                <w:tcW w:w="7440" w:type="dxa"/>
                <w:gridSpan w:val="2"/>
                <w:tcBorders>
                  <w:top w:val="nil"/>
                  <w:left w:val="nil"/>
                  <w:bottom w:val="single" w:color="000000" w:sz="4" w:space="0"/>
                  <w:right w:val="single" w:color="000000" w:sz="4" w:space="0"/>
                </w:tcBorders>
                <w:shd w:val="clear" w:color="000000" w:fill="FFFFFF"/>
                <w:vAlign w:val="center"/>
                <w:hideMark/>
              </w:tcPr>
            </w:tcPrChange>
          </w:tcPr>
          <w:p w:rsidRPr="00254500" w:rsidR="00254500" w:rsidP="00254500" w:rsidRDefault="00254500" w14:paraId="4F1B548F" w14:textId="77777777">
            <w:pPr>
              <w:spacing w:before="0" w:line="240" w:lineRule="auto"/>
              <w:contextualSpacing w:val="0"/>
              <w:jc w:val="left"/>
              <w:rPr>
                <w:ins w:author="Tien Nguyen Anh" w:date="2024-12-08T08:06:00Z" w16du:dateUtc="2024-12-08T01:06:00Z" w:id="844"/>
                <w:rFonts w:eastAsia="Times New Roman"/>
                <w:color w:val="000000"/>
                <w:szCs w:val="24"/>
              </w:rPr>
            </w:pPr>
            <w:proofErr w:type="spellStart"/>
            <w:ins w:author="Tien Nguyen Anh" w:date="2024-12-08T08:06:00Z" w16du:dateUtc="2024-12-08T01:06:00Z" w:id="845">
              <w:r w:rsidRPr="00254500">
                <w:rPr>
                  <w:rFonts w:eastAsia="Times New Roman"/>
                  <w:color w:val="000000"/>
                  <w:szCs w:val="24"/>
                </w:rPr>
                <w:t>Phân</w:t>
              </w:r>
              <w:proofErr w:type="spellEnd"/>
              <w:r w:rsidRPr="00254500">
                <w:rPr>
                  <w:rFonts w:eastAsia="Times New Roman"/>
                  <w:color w:val="000000"/>
                  <w:szCs w:val="24"/>
                </w:rPr>
                <w:t xml:space="preserve"> </w:t>
              </w:r>
              <w:proofErr w:type="spellStart"/>
              <w:r w:rsidRPr="00254500">
                <w:rPr>
                  <w:rFonts w:eastAsia="Times New Roman"/>
                  <w:color w:val="000000"/>
                  <w:szCs w:val="24"/>
                </w:rPr>
                <w:t>quyền</w:t>
              </w:r>
              <w:proofErr w:type="spellEnd"/>
              <w:r w:rsidRPr="00254500">
                <w:rPr>
                  <w:rFonts w:eastAsia="Times New Roman"/>
                  <w:color w:val="000000"/>
                  <w:szCs w:val="24"/>
                </w:rPr>
                <w:t xml:space="preserve"> </w:t>
              </w:r>
              <w:proofErr w:type="spellStart"/>
              <w:r w:rsidRPr="00254500">
                <w:rPr>
                  <w:rFonts w:eastAsia="Times New Roman"/>
                  <w:color w:val="000000"/>
                  <w:szCs w:val="24"/>
                </w:rPr>
                <w:t>sử</w:t>
              </w:r>
              <w:proofErr w:type="spellEnd"/>
              <w:r w:rsidRPr="00254500">
                <w:rPr>
                  <w:rFonts w:eastAsia="Times New Roman"/>
                  <w:color w:val="000000"/>
                  <w:szCs w:val="24"/>
                </w:rPr>
                <w:t xml:space="preserve"> </w:t>
              </w:r>
              <w:proofErr w:type="spellStart"/>
              <w:r w:rsidRPr="00254500">
                <w:rPr>
                  <w:rFonts w:eastAsia="Times New Roman"/>
                  <w:color w:val="000000"/>
                  <w:szCs w:val="24"/>
                </w:rPr>
                <w:t>dụng</w:t>
              </w:r>
              <w:proofErr w:type="spellEnd"/>
              <w:r w:rsidRPr="00254500">
                <w:rPr>
                  <w:rFonts w:eastAsia="Times New Roman"/>
                  <w:color w:val="000000"/>
                  <w:szCs w:val="24"/>
                </w:rPr>
                <w:t xml:space="preserve"> </w:t>
              </w:r>
              <w:proofErr w:type="spellStart"/>
              <w:r w:rsidRPr="00254500">
                <w:rPr>
                  <w:rFonts w:eastAsia="Times New Roman"/>
                  <w:color w:val="000000"/>
                  <w:szCs w:val="24"/>
                </w:rPr>
                <w:t>các</w:t>
              </w:r>
              <w:proofErr w:type="spellEnd"/>
              <w:r w:rsidRPr="00254500">
                <w:rPr>
                  <w:rFonts w:eastAsia="Times New Roman"/>
                  <w:color w:val="000000"/>
                  <w:szCs w:val="24"/>
                </w:rPr>
                <w:t xml:space="preserve"> </w:t>
              </w:r>
              <w:proofErr w:type="spellStart"/>
              <w:r w:rsidRPr="00254500">
                <w:rPr>
                  <w:rFonts w:eastAsia="Times New Roman"/>
                  <w:color w:val="000000"/>
                  <w:szCs w:val="24"/>
                </w:rPr>
                <w:t>tính</w:t>
              </w:r>
              <w:proofErr w:type="spellEnd"/>
              <w:r w:rsidRPr="00254500">
                <w:rPr>
                  <w:rFonts w:eastAsia="Times New Roman"/>
                  <w:color w:val="000000"/>
                  <w:szCs w:val="24"/>
                </w:rPr>
                <w:t xml:space="preserve"> </w:t>
              </w:r>
              <w:proofErr w:type="spellStart"/>
              <w:r w:rsidRPr="00254500">
                <w:rPr>
                  <w:rFonts w:eastAsia="Times New Roman"/>
                  <w:color w:val="000000"/>
                  <w:szCs w:val="24"/>
                </w:rPr>
                <w:t>năng</w:t>
              </w:r>
              <w:proofErr w:type="spellEnd"/>
              <w:r w:rsidRPr="00254500">
                <w:rPr>
                  <w:rFonts w:eastAsia="Times New Roman"/>
                  <w:color w:val="000000"/>
                  <w:szCs w:val="24"/>
                </w:rPr>
                <w:br/>
              </w:r>
              <w:r w:rsidRPr="00254500">
                <w:rPr>
                  <w:rFonts w:eastAsia="Times New Roman"/>
                  <w:color w:val="000000"/>
                  <w:szCs w:val="24"/>
                </w:rPr>
                <w:t>Send Email</w:t>
              </w:r>
              <w:r w:rsidRPr="00254500">
                <w:rPr>
                  <w:rFonts w:eastAsia="Times New Roman"/>
                  <w:color w:val="000000"/>
                  <w:szCs w:val="24"/>
                </w:rPr>
                <w:br/>
              </w:r>
              <w:r w:rsidRPr="00254500">
                <w:rPr>
                  <w:rFonts w:eastAsia="Times New Roman"/>
                  <w:color w:val="000000"/>
                  <w:szCs w:val="24"/>
                </w:rPr>
                <w:t>Mass Email</w:t>
              </w:r>
              <w:r w:rsidRPr="00254500">
                <w:rPr>
                  <w:rFonts w:eastAsia="Times New Roman"/>
                  <w:color w:val="000000"/>
                  <w:szCs w:val="24"/>
                </w:rPr>
                <w:br/>
              </w:r>
              <w:r w:rsidRPr="00254500">
                <w:rPr>
                  <w:rFonts w:eastAsia="Times New Roman"/>
                  <w:color w:val="000000"/>
                  <w:szCs w:val="24"/>
                </w:rPr>
                <w:t>Manage Email Templates</w:t>
              </w:r>
            </w:ins>
          </w:p>
        </w:tc>
      </w:tr>
    </w:tbl>
    <w:p w:rsidR="00D43050" w:rsidP="008933AB" w:rsidRDefault="00D43050" w14:paraId="05A76575" w14:textId="77777777">
      <w:pPr>
        <w:rPr>
          <w:ins w:author="Tien Nguyen Anh" w:date="2024-12-08T08:07:00Z" w16du:dateUtc="2024-12-08T01:07:00Z" w:id="846"/>
          <w:szCs w:val="24"/>
        </w:rPr>
      </w:pPr>
    </w:p>
    <w:p w:rsidR="00254500" w:rsidP="008933AB" w:rsidRDefault="00CA0066" w14:paraId="270390DF" w14:textId="5C691612">
      <w:pPr>
        <w:rPr>
          <w:ins w:author="Tien Nguyen Anh" w:date="2024-12-08T08:10:00Z" w16du:dateUtc="2024-12-08T01:10:00Z" w:id="847"/>
          <w:szCs w:val="24"/>
        </w:rPr>
      </w:pPr>
      <w:proofErr w:type="spellStart"/>
      <w:ins w:author="Tien Nguyen Anh" w:date="2024-12-08T08:08:00Z" w16du:dateUtc="2024-12-08T01:08:00Z" w:id="848">
        <w:r>
          <w:rPr>
            <w:szCs w:val="24"/>
          </w:rPr>
          <w:t>Dựa</w:t>
        </w:r>
        <w:proofErr w:type="spellEnd"/>
        <w:r>
          <w:rPr>
            <w:szCs w:val="24"/>
          </w:rPr>
          <w:t xml:space="preserve"> </w:t>
        </w:r>
        <w:proofErr w:type="spellStart"/>
        <w:r>
          <w:rPr>
            <w:szCs w:val="24"/>
          </w:rPr>
          <w:t>vào</w:t>
        </w:r>
        <w:proofErr w:type="spellEnd"/>
        <w:r>
          <w:rPr>
            <w:szCs w:val="24"/>
          </w:rPr>
          <w:t xml:space="preserve"> Permission Set </w:t>
        </w:r>
        <w:proofErr w:type="spellStart"/>
        <w:r>
          <w:rPr>
            <w:szCs w:val="24"/>
          </w:rPr>
          <w:t>trên</w:t>
        </w:r>
        <w:proofErr w:type="spellEnd"/>
        <w:r>
          <w:rPr>
            <w:szCs w:val="24"/>
          </w:rPr>
          <w:t xml:space="preserve">, </w:t>
        </w:r>
        <w:proofErr w:type="spellStart"/>
        <w:r w:rsidR="009973C0">
          <w:rPr>
            <w:szCs w:val="24"/>
          </w:rPr>
          <w:t>sẽ</w:t>
        </w:r>
        <w:proofErr w:type="spellEnd"/>
        <w:r w:rsidR="009973C0">
          <w:rPr>
            <w:szCs w:val="24"/>
          </w:rPr>
          <w:t xml:space="preserve"> </w:t>
        </w:r>
        <w:proofErr w:type="spellStart"/>
        <w:r w:rsidR="009973C0">
          <w:rPr>
            <w:szCs w:val="24"/>
          </w:rPr>
          <w:t>khởi</w:t>
        </w:r>
        <w:proofErr w:type="spellEnd"/>
        <w:r w:rsidR="009973C0">
          <w:rPr>
            <w:szCs w:val="24"/>
          </w:rPr>
          <w:t xml:space="preserve"> </w:t>
        </w:r>
        <w:proofErr w:type="spellStart"/>
        <w:r w:rsidR="009973C0">
          <w:rPr>
            <w:szCs w:val="24"/>
          </w:rPr>
          <w:t>tạo</w:t>
        </w:r>
        <w:proofErr w:type="spellEnd"/>
        <w:r w:rsidR="009973C0">
          <w:rPr>
            <w:szCs w:val="24"/>
          </w:rPr>
          <w:t xml:space="preserve"> </w:t>
        </w:r>
        <w:proofErr w:type="spellStart"/>
        <w:r w:rsidR="0096012A">
          <w:rPr>
            <w:szCs w:val="24"/>
          </w:rPr>
          <w:t>thêm</w:t>
        </w:r>
        <w:proofErr w:type="spellEnd"/>
        <w:r w:rsidR="0096012A">
          <w:rPr>
            <w:szCs w:val="24"/>
          </w:rPr>
          <w:t xml:space="preserve"> </w:t>
        </w:r>
        <w:proofErr w:type="spellStart"/>
        <w:r w:rsidR="0096012A">
          <w:rPr>
            <w:szCs w:val="24"/>
          </w:rPr>
          <w:t>cho</w:t>
        </w:r>
        <w:proofErr w:type="spellEnd"/>
        <w:r w:rsidR="0096012A">
          <w:rPr>
            <w:szCs w:val="24"/>
          </w:rPr>
          <w:t xml:space="preserve"> </w:t>
        </w:r>
        <w:proofErr w:type="spellStart"/>
        <w:r w:rsidR="0096012A">
          <w:rPr>
            <w:szCs w:val="24"/>
          </w:rPr>
          <w:t>từng</w:t>
        </w:r>
        <w:proofErr w:type="spellEnd"/>
        <w:r w:rsidR="0096012A">
          <w:rPr>
            <w:szCs w:val="24"/>
          </w:rPr>
          <w:t xml:space="preserve"> </w:t>
        </w:r>
        <w:proofErr w:type="spellStart"/>
        <w:r w:rsidR="0096012A">
          <w:rPr>
            <w:szCs w:val="24"/>
          </w:rPr>
          <w:t>đối</w:t>
        </w:r>
        <w:proofErr w:type="spellEnd"/>
        <w:r w:rsidR="0096012A">
          <w:rPr>
            <w:szCs w:val="24"/>
          </w:rPr>
          <w:t xml:space="preserve"> </w:t>
        </w:r>
        <w:proofErr w:type="spellStart"/>
        <w:r w:rsidR="0096012A">
          <w:rPr>
            <w:szCs w:val="24"/>
          </w:rPr>
          <w:t>tượng</w:t>
        </w:r>
        <w:proofErr w:type="spellEnd"/>
        <w:r w:rsidR="0096012A">
          <w:rPr>
            <w:szCs w:val="24"/>
          </w:rPr>
          <w:t xml:space="preserve"> </w:t>
        </w:r>
      </w:ins>
      <w:proofErr w:type="spellStart"/>
      <w:ins w:author="Tien Nguyen Anh" w:date="2024-12-08T08:09:00Z" w16du:dateUtc="2024-12-08T01:09:00Z" w:id="849">
        <w:r w:rsidR="0096012A">
          <w:rPr>
            <w:szCs w:val="24"/>
          </w:rPr>
          <w:t>người</w:t>
        </w:r>
        <w:proofErr w:type="spellEnd"/>
        <w:r w:rsidR="0096012A">
          <w:rPr>
            <w:szCs w:val="24"/>
          </w:rPr>
          <w:t xml:space="preserve"> </w:t>
        </w:r>
        <w:proofErr w:type="spellStart"/>
        <w:r w:rsidR="0096012A">
          <w:rPr>
            <w:szCs w:val="24"/>
          </w:rPr>
          <w:t>dùng</w:t>
        </w:r>
        <w:proofErr w:type="spellEnd"/>
        <w:r w:rsidR="00DF7A49">
          <w:rPr>
            <w:szCs w:val="24"/>
          </w:rPr>
          <w:t xml:space="preserve">. </w:t>
        </w:r>
        <w:proofErr w:type="spellStart"/>
        <w:r w:rsidR="00DF7A49">
          <w:rPr>
            <w:szCs w:val="24"/>
          </w:rPr>
          <w:t>Ví</w:t>
        </w:r>
        <w:proofErr w:type="spellEnd"/>
        <w:r w:rsidR="00DF7A49">
          <w:rPr>
            <w:szCs w:val="24"/>
          </w:rPr>
          <w:t xml:space="preserve"> </w:t>
        </w:r>
        <w:proofErr w:type="spellStart"/>
        <w:r w:rsidR="00DF7A49">
          <w:rPr>
            <w:szCs w:val="24"/>
          </w:rPr>
          <w:t>dụ</w:t>
        </w:r>
        <w:proofErr w:type="spellEnd"/>
        <w:r w:rsidR="00DF7A49">
          <w:rPr>
            <w:szCs w:val="24"/>
          </w:rPr>
          <w:t xml:space="preserve"> </w:t>
        </w:r>
        <w:proofErr w:type="spellStart"/>
        <w:r w:rsidR="00DF7A49">
          <w:rPr>
            <w:szCs w:val="24"/>
          </w:rPr>
          <w:t>như</w:t>
        </w:r>
        <w:proofErr w:type="spellEnd"/>
        <w:r w:rsidR="00DF7A49">
          <w:rPr>
            <w:szCs w:val="24"/>
          </w:rPr>
          <w:t xml:space="preserve"> HO AF </w:t>
        </w:r>
        <w:proofErr w:type="spellStart"/>
        <w:r w:rsidR="00DF7A49">
          <w:rPr>
            <w:szCs w:val="24"/>
          </w:rPr>
          <w:t>sẽ</w:t>
        </w:r>
        <w:proofErr w:type="spellEnd"/>
        <w:r w:rsidR="00DF7A49">
          <w:rPr>
            <w:szCs w:val="24"/>
          </w:rPr>
          <w:t xml:space="preserve"> </w:t>
        </w:r>
        <w:proofErr w:type="spellStart"/>
        <w:r w:rsidR="00DF7A49">
          <w:rPr>
            <w:szCs w:val="24"/>
          </w:rPr>
          <w:t>có</w:t>
        </w:r>
        <w:proofErr w:type="spellEnd"/>
        <w:r w:rsidR="00DF7A49">
          <w:rPr>
            <w:szCs w:val="24"/>
          </w:rPr>
          <w:t xml:space="preserve"> </w:t>
        </w:r>
        <w:proofErr w:type="spellStart"/>
        <w:r w:rsidR="00DF7A49">
          <w:rPr>
            <w:szCs w:val="24"/>
          </w:rPr>
          <w:t>một</w:t>
        </w:r>
        <w:proofErr w:type="spellEnd"/>
        <w:r w:rsidR="00DF7A49">
          <w:rPr>
            <w:szCs w:val="24"/>
          </w:rPr>
          <w:t xml:space="preserve"> </w:t>
        </w:r>
        <w:proofErr w:type="spellStart"/>
        <w:r w:rsidR="00DF7A49">
          <w:rPr>
            <w:szCs w:val="24"/>
          </w:rPr>
          <w:t>bộ</w:t>
        </w:r>
        <w:proofErr w:type="spellEnd"/>
        <w:r w:rsidR="00DF7A49">
          <w:rPr>
            <w:szCs w:val="24"/>
          </w:rPr>
          <w:t xml:space="preserve"> Permission </w:t>
        </w:r>
      </w:ins>
      <w:ins w:author="Tien Nguyen Anh" w:date="2024-12-08T08:10:00Z" w16du:dateUtc="2024-12-08T01:10:00Z" w:id="850">
        <w:r w:rsidR="00DF7A49">
          <w:rPr>
            <w:szCs w:val="24"/>
          </w:rPr>
          <w:t xml:space="preserve">Set </w:t>
        </w:r>
        <w:proofErr w:type="spellStart"/>
        <w:r w:rsidR="00DF7A49">
          <w:rPr>
            <w:szCs w:val="24"/>
          </w:rPr>
          <w:t>riêng</w:t>
        </w:r>
        <w:proofErr w:type="spellEnd"/>
        <w:r w:rsidR="00DF7A49">
          <w:rPr>
            <w:szCs w:val="24"/>
          </w:rPr>
          <w:t xml:space="preserve"> </w:t>
        </w:r>
        <w:proofErr w:type="spellStart"/>
        <w:r w:rsidR="00DF7A49">
          <w:rPr>
            <w:szCs w:val="24"/>
          </w:rPr>
          <w:t>như</w:t>
        </w:r>
        <w:proofErr w:type="spellEnd"/>
        <w:r w:rsidR="00DF7A49">
          <w:rPr>
            <w:szCs w:val="24"/>
          </w:rPr>
          <w:t>:</w:t>
        </w:r>
      </w:ins>
    </w:p>
    <w:p w:rsidRPr="00DB6FF0" w:rsidR="00DB6FF0" w:rsidRDefault="00DB6FF0" w14:paraId="22349ECE" w14:textId="1A59C3FE">
      <w:pPr>
        <w:pStyle w:val="ListParagraph"/>
        <w:numPr>
          <w:ilvl w:val="0"/>
          <w:numId w:val="38"/>
        </w:numPr>
        <w:rPr>
          <w:ins w:author="Tien Nguyen Anh" w:date="2024-12-08T08:10:00Z" w16du:dateUtc="2024-12-08T01:10:00Z" w:id="851"/>
          <w:szCs w:val="24"/>
        </w:rPr>
        <w:pPrChange w:author="Tien Nguyen Anh" w:date="2024-12-08T08:10:00Z" w16du:dateUtc="2024-12-08T01:10:00Z" w:id="852">
          <w:pPr/>
        </w:pPrChange>
      </w:pPr>
      <w:ins w:author="Tien Nguyen Anh" w:date="2024-12-08T08:11:00Z" w16du:dateUtc="2024-12-08T01:11:00Z" w:id="853">
        <w:r>
          <w:rPr>
            <w:szCs w:val="24"/>
          </w:rPr>
          <w:t xml:space="preserve">HO AF - </w:t>
        </w:r>
      </w:ins>
      <w:ins w:author="Tien Nguyen Anh" w:date="2024-12-08T08:10:00Z" w16du:dateUtc="2024-12-08T01:10:00Z" w:id="854">
        <w:r w:rsidRPr="00DB6FF0">
          <w:rPr>
            <w:szCs w:val="24"/>
          </w:rPr>
          <w:t>Customer 360 Management</w:t>
        </w:r>
      </w:ins>
    </w:p>
    <w:p w:rsidRPr="00DB6FF0" w:rsidR="00DB6FF0" w:rsidRDefault="00DB6FF0" w14:paraId="57BCFC82" w14:textId="20FFC0C4">
      <w:pPr>
        <w:pStyle w:val="ListParagraph"/>
        <w:numPr>
          <w:ilvl w:val="0"/>
          <w:numId w:val="38"/>
        </w:numPr>
        <w:rPr>
          <w:ins w:author="Tien Nguyen Anh" w:date="2024-12-08T08:10:00Z" w16du:dateUtc="2024-12-08T01:10:00Z" w:id="855"/>
          <w:szCs w:val="24"/>
        </w:rPr>
        <w:pPrChange w:author="Tien Nguyen Anh" w:date="2024-12-08T08:10:00Z" w16du:dateUtc="2024-12-08T01:10:00Z" w:id="856">
          <w:pPr/>
        </w:pPrChange>
      </w:pPr>
      <w:ins w:author="Tien Nguyen Anh" w:date="2024-12-08T08:11:00Z" w16du:dateUtc="2024-12-08T01:11:00Z" w:id="857">
        <w:r>
          <w:rPr>
            <w:szCs w:val="24"/>
          </w:rPr>
          <w:t xml:space="preserve">HO AF - </w:t>
        </w:r>
      </w:ins>
      <w:ins w:author="Tien Nguyen Anh" w:date="2024-12-08T08:10:00Z" w16du:dateUtc="2024-12-08T01:10:00Z" w:id="858">
        <w:r w:rsidRPr="00DB6FF0">
          <w:rPr>
            <w:szCs w:val="24"/>
          </w:rPr>
          <w:t>Product Holding Management</w:t>
        </w:r>
      </w:ins>
    </w:p>
    <w:p w:rsidRPr="00DB6FF0" w:rsidR="00DB6FF0" w:rsidRDefault="00DB6FF0" w14:paraId="082FDF7F" w14:textId="1BB5CA43">
      <w:pPr>
        <w:pStyle w:val="ListParagraph"/>
        <w:numPr>
          <w:ilvl w:val="0"/>
          <w:numId w:val="38"/>
        </w:numPr>
        <w:rPr>
          <w:ins w:author="Tien Nguyen Anh" w:date="2024-12-08T08:10:00Z" w16du:dateUtc="2024-12-08T01:10:00Z" w:id="859"/>
          <w:szCs w:val="24"/>
        </w:rPr>
        <w:pPrChange w:author="Tien Nguyen Anh" w:date="2024-12-08T08:10:00Z" w16du:dateUtc="2024-12-08T01:10:00Z" w:id="860">
          <w:pPr/>
        </w:pPrChange>
      </w:pPr>
      <w:ins w:author="Tien Nguyen Anh" w:date="2024-12-08T08:11:00Z" w16du:dateUtc="2024-12-08T01:11:00Z" w:id="861">
        <w:r>
          <w:rPr>
            <w:szCs w:val="24"/>
          </w:rPr>
          <w:t xml:space="preserve">HO AF - </w:t>
        </w:r>
      </w:ins>
      <w:ins w:author="Tien Nguyen Anh" w:date="2024-12-08T08:10:00Z" w16du:dateUtc="2024-12-08T01:10:00Z" w:id="862">
        <w:r w:rsidRPr="00DB6FF0">
          <w:rPr>
            <w:szCs w:val="24"/>
          </w:rPr>
          <w:t>User Management</w:t>
        </w:r>
      </w:ins>
    </w:p>
    <w:p w:rsidRPr="00DB6FF0" w:rsidR="00DB6FF0" w:rsidRDefault="00DB6FF0" w14:paraId="2F9DBD91" w14:textId="677BAB46">
      <w:pPr>
        <w:pStyle w:val="ListParagraph"/>
        <w:numPr>
          <w:ilvl w:val="0"/>
          <w:numId w:val="38"/>
        </w:numPr>
        <w:rPr>
          <w:ins w:author="Tien Nguyen Anh" w:date="2024-12-08T08:10:00Z" w16du:dateUtc="2024-12-08T01:10:00Z" w:id="863"/>
          <w:szCs w:val="24"/>
        </w:rPr>
        <w:pPrChange w:author="Tien Nguyen Anh" w:date="2024-12-08T08:10:00Z" w16du:dateUtc="2024-12-08T01:10:00Z" w:id="864">
          <w:pPr/>
        </w:pPrChange>
      </w:pPr>
      <w:ins w:author="Tien Nguyen Anh" w:date="2024-12-08T08:11:00Z" w16du:dateUtc="2024-12-08T01:11:00Z" w:id="865">
        <w:r>
          <w:rPr>
            <w:szCs w:val="24"/>
          </w:rPr>
          <w:t xml:space="preserve">HO AF - </w:t>
        </w:r>
      </w:ins>
      <w:ins w:author="Tien Nguyen Anh" w:date="2024-12-08T08:10:00Z" w16du:dateUtc="2024-12-08T01:10:00Z" w:id="866">
        <w:r w:rsidRPr="00DB6FF0">
          <w:rPr>
            <w:szCs w:val="24"/>
          </w:rPr>
          <w:t>Balance History Management</w:t>
        </w:r>
      </w:ins>
    </w:p>
    <w:p w:rsidR="008E1AE9" w:rsidP="00DB6FF0" w:rsidRDefault="00DB6FF0" w14:paraId="6052F7C7" w14:textId="70B2D927">
      <w:pPr>
        <w:pStyle w:val="ListParagraph"/>
        <w:numPr>
          <w:ilvl w:val="0"/>
          <w:numId w:val="38"/>
        </w:numPr>
        <w:rPr>
          <w:ins w:author="Tien Nguyen Anh" w:date="2024-12-08T08:10:00Z" w16du:dateUtc="2024-12-08T01:10:00Z" w:id="867"/>
          <w:szCs w:val="24"/>
        </w:rPr>
      </w:pPr>
      <w:ins w:author="Tien Nguyen Anh" w:date="2024-12-08T08:11:00Z" w16du:dateUtc="2024-12-08T01:11:00Z" w:id="868">
        <w:r>
          <w:rPr>
            <w:szCs w:val="24"/>
          </w:rPr>
          <w:t xml:space="preserve">HO AF - </w:t>
        </w:r>
      </w:ins>
      <w:ins w:author="Tien Nguyen Anh" w:date="2024-12-08T08:10:00Z" w16du:dateUtc="2024-12-08T01:10:00Z" w:id="869">
        <w:r w:rsidRPr="00DB6FF0">
          <w:rPr>
            <w:szCs w:val="24"/>
          </w:rPr>
          <w:t>Lead Management</w:t>
        </w:r>
      </w:ins>
    </w:p>
    <w:p w:rsidR="00DB6FF0" w:rsidP="00DB6FF0" w:rsidRDefault="00DB6FF0" w14:paraId="3AAF7DEA" w14:textId="1F47D4D2">
      <w:pPr>
        <w:pStyle w:val="ListParagraph"/>
        <w:numPr>
          <w:ilvl w:val="0"/>
          <w:numId w:val="38"/>
        </w:numPr>
        <w:rPr>
          <w:ins w:author="Tien Nguyen Anh" w:date="2024-12-08T08:10:00Z" w16du:dateUtc="2024-12-08T01:10:00Z" w:id="870"/>
          <w:szCs w:val="24"/>
        </w:rPr>
      </w:pPr>
      <w:ins w:author="Tien Nguyen Anh" w:date="2024-12-08T08:10:00Z" w16du:dateUtc="2024-12-08T01:10:00Z" w:id="871">
        <w:r>
          <w:rPr>
            <w:szCs w:val="24"/>
          </w:rPr>
          <w:t>…</w:t>
        </w:r>
      </w:ins>
    </w:p>
    <w:p w:rsidR="00DB6FF0" w:rsidP="00DB6FF0" w:rsidRDefault="00DB6FF0" w14:paraId="467D9072" w14:textId="27688D86">
      <w:pPr>
        <w:rPr>
          <w:ins w:author="Tien Nguyen Anh" w:date="2024-12-08T08:11:00Z" w16du:dateUtc="2024-12-08T01:11:00Z" w:id="872"/>
          <w:szCs w:val="24"/>
        </w:rPr>
      </w:pPr>
    </w:p>
    <w:p w:rsidRPr="00016CA0" w:rsidR="006530FE" w:rsidP="006530FE" w:rsidRDefault="006530FE" w14:paraId="517FF27F" w14:textId="643C1798">
      <w:pPr>
        <w:pStyle w:val="Heading2"/>
        <w:tabs>
          <w:tab w:val="clear" w:pos="1080"/>
          <w:tab w:val="left" w:pos="720"/>
        </w:tabs>
        <w:ind w:left="450"/>
        <w:rPr>
          <w:ins w:author="Tien Nguyen Anh" w:date="2024-12-08T08:11:00Z" w16du:dateUtc="2024-12-08T01:11:00Z" w:id="873"/>
          <w:rFonts w:eastAsia="SimSun"/>
          <w:sz w:val="24"/>
          <w:szCs w:val="24"/>
          <w:shd w:val="clear" w:color="auto" w:fill="FFFFFF"/>
        </w:rPr>
      </w:pPr>
      <w:proofErr w:type="spellStart"/>
      <w:ins w:author="Tien Nguyen Anh" w:date="2024-12-08T08:11:00Z" w16du:dateUtc="2024-12-08T01:11:00Z" w:id="874">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quyền</w:t>
        </w:r>
        <w:proofErr w:type="spellEnd"/>
        <w:r w:rsidRPr="00016CA0">
          <w:rPr>
            <w:rFonts w:eastAsia="SimSun"/>
            <w:sz w:val="24"/>
            <w:szCs w:val="24"/>
            <w:shd w:val="clear" w:color="auto" w:fill="FFFFFF"/>
          </w:rPr>
          <w:t xml:space="preserve"> Permission </w:t>
        </w:r>
      </w:ins>
      <w:ins w:author="Tien Nguyen Anh" w:date="2024-12-08T08:12:00Z" w16du:dateUtc="2024-12-08T01:12:00Z" w:id="875">
        <w:r w:rsidR="001737EB">
          <w:rPr>
            <w:rFonts w:eastAsia="SimSun"/>
            <w:sz w:val="24"/>
            <w:szCs w:val="24"/>
            <w:shd w:val="clear" w:color="auto" w:fill="FFFFFF"/>
          </w:rPr>
          <w:t>Set Group</w:t>
        </w:r>
      </w:ins>
      <w:ins w:author="Tien Nguyen Anh" w:date="2024-12-08T08:11:00Z" w16du:dateUtc="2024-12-08T01:11:00Z" w:id="876">
        <w:r w:rsidRPr="00016CA0">
          <w:rPr>
            <w:rFonts w:eastAsia="SimSun"/>
            <w:sz w:val="24"/>
            <w:szCs w:val="24"/>
            <w:shd w:val="clear" w:color="auto" w:fill="FFFFFF"/>
          </w:rPr>
          <w:t xml:space="preserve"> (</w:t>
        </w:r>
      </w:ins>
      <w:proofErr w:type="spellStart"/>
      <w:ins w:author="Tien Nguyen Anh" w:date="2024-12-08T08:12:00Z" w16du:dateUtc="2024-12-08T01:12:00Z" w:id="877">
        <w:r w:rsidR="001737EB">
          <w:rPr>
            <w:rFonts w:eastAsia="SimSun"/>
            <w:sz w:val="24"/>
            <w:szCs w:val="24"/>
            <w:shd w:val="clear" w:color="auto" w:fill="FFFFFF"/>
          </w:rPr>
          <w:t>Nhóm</w:t>
        </w:r>
        <w:proofErr w:type="spellEnd"/>
        <w:r w:rsidR="001737EB">
          <w:rPr>
            <w:rFonts w:eastAsia="SimSun"/>
            <w:sz w:val="24"/>
            <w:szCs w:val="24"/>
            <w:shd w:val="clear" w:color="auto" w:fill="FFFFFF"/>
          </w:rPr>
          <w:t xml:space="preserve"> </w:t>
        </w:r>
        <w:proofErr w:type="spellStart"/>
        <w:r w:rsidR="001737EB">
          <w:rPr>
            <w:rFonts w:eastAsia="SimSun"/>
            <w:sz w:val="24"/>
            <w:szCs w:val="24"/>
            <w:shd w:val="clear" w:color="auto" w:fill="FFFFFF"/>
          </w:rPr>
          <w:t>h</w:t>
        </w:r>
      </w:ins>
      <w:ins w:author="Tien Nguyen Anh" w:date="2024-12-08T08:11:00Z" w16du:dateUtc="2024-12-08T01:11:00Z" w:id="878">
        <w:r w:rsidRPr="00016CA0">
          <w:rPr>
            <w:rFonts w:eastAsia="SimSun"/>
            <w:sz w:val="24"/>
            <w:szCs w:val="24"/>
            <w:shd w:val="clear" w:color="auto" w:fill="FFFFFF"/>
          </w:rPr>
          <w:t>ồ</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sơ</w:t>
        </w:r>
        <w:proofErr w:type="spellEnd"/>
        <w:r w:rsidRPr="00016CA0">
          <w:rPr>
            <w:rFonts w:eastAsia="SimSun"/>
            <w:sz w:val="24"/>
            <w:szCs w:val="24"/>
            <w:shd w:val="clear" w:color="auto" w:fill="FFFFFF"/>
          </w:rPr>
          <w:t>)</w:t>
        </w:r>
      </w:ins>
    </w:p>
    <w:p w:rsidRPr="00016CA0" w:rsidR="006530FE" w:rsidP="006530FE" w:rsidRDefault="006530FE" w14:paraId="3486C41C" w14:textId="77777777">
      <w:pPr>
        <w:pStyle w:val="FISHeading20"/>
        <w:tabs>
          <w:tab w:val="clear" w:pos="1080"/>
          <w:tab w:val="clear" w:pos="1710"/>
        </w:tabs>
        <w:ind w:left="450" w:hanging="450"/>
        <w:rPr>
          <w:ins w:author="Tien Nguyen Anh" w:date="2024-12-08T08:11:00Z" w16du:dateUtc="2024-12-08T01:11:00Z" w:id="879"/>
          <w:rFonts w:eastAsia="SimSun"/>
          <w:sz w:val="24"/>
          <w:szCs w:val="24"/>
          <w:shd w:val="clear" w:color="auto" w:fill="FFFFFF"/>
        </w:rPr>
      </w:pPr>
      <w:proofErr w:type="spellStart"/>
      <w:ins w:author="Tien Nguyen Anh" w:date="2024-12-08T08:11:00Z" w16du:dateUtc="2024-12-08T01:11:00Z" w:id="880">
        <w:r w:rsidRPr="00016CA0">
          <w:rPr>
            <w:rFonts w:eastAsia="SimSun"/>
            <w:sz w:val="24"/>
            <w:szCs w:val="24"/>
            <w:shd w:val="clear" w:color="auto" w:fill="FFFFFF"/>
          </w:rPr>
          <w:t>Mục</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đích</w:t>
        </w:r>
        <w:proofErr w:type="spellEnd"/>
      </w:ins>
    </w:p>
    <w:p w:rsidR="006530FE" w:rsidP="00DB6FF0" w:rsidRDefault="001737EB" w14:paraId="4E8BF2EB" w14:textId="3122858D">
      <w:pPr>
        <w:rPr>
          <w:ins w:author="Tien Nguyen Anh" w:date="2024-12-08T08:41:00Z" w16du:dateUtc="2024-12-08T01:41:00Z" w:id="881"/>
          <w:szCs w:val="24"/>
        </w:rPr>
      </w:pPr>
      <w:ins w:author="Tien Nguyen Anh" w:date="2024-12-08T08:12:00Z" w16du:dateUtc="2024-12-08T01:12:00Z" w:id="882">
        <w:r w:rsidRPr="001737EB">
          <w:rPr>
            <w:szCs w:val="24"/>
          </w:rPr>
          <w:t xml:space="preserve">Permission Set Group </w:t>
        </w:r>
        <w:proofErr w:type="spellStart"/>
        <w:r w:rsidRPr="001737EB">
          <w:rPr>
            <w:szCs w:val="24"/>
          </w:rPr>
          <w:t>là</w:t>
        </w:r>
        <w:proofErr w:type="spellEnd"/>
        <w:r w:rsidRPr="001737EB">
          <w:rPr>
            <w:szCs w:val="24"/>
          </w:rPr>
          <w:t xml:space="preserve"> </w:t>
        </w:r>
        <w:proofErr w:type="spellStart"/>
        <w:r w:rsidRPr="001737EB">
          <w:rPr>
            <w:szCs w:val="24"/>
          </w:rPr>
          <w:t>một</w:t>
        </w:r>
        <w:proofErr w:type="spellEnd"/>
        <w:r w:rsidRPr="001737EB">
          <w:rPr>
            <w:szCs w:val="24"/>
          </w:rPr>
          <w:t xml:space="preserve"> </w:t>
        </w:r>
        <w:proofErr w:type="spellStart"/>
        <w:r w:rsidRPr="001737EB">
          <w:rPr>
            <w:szCs w:val="24"/>
          </w:rPr>
          <w:t>tính</w:t>
        </w:r>
        <w:proofErr w:type="spellEnd"/>
        <w:r w:rsidRPr="001737EB">
          <w:rPr>
            <w:szCs w:val="24"/>
          </w:rPr>
          <w:t xml:space="preserve"> </w:t>
        </w:r>
        <w:proofErr w:type="spellStart"/>
        <w:r w:rsidRPr="001737EB">
          <w:rPr>
            <w:szCs w:val="24"/>
          </w:rPr>
          <w:t>năng</w:t>
        </w:r>
        <w:proofErr w:type="spellEnd"/>
        <w:r w:rsidRPr="001737EB">
          <w:rPr>
            <w:szCs w:val="24"/>
          </w:rPr>
          <w:t xml:space="preserve"> </w:t>
        </w:r>
        <w:proofErr w:type="spellStart"/>
        <w:r w:rsidRPr="001737EB">
          <w:rPr>
            <w:szCs w:val="24"/>
          </w:rPr>
          <w:t>trong</w:t>
        </w:r>
        <w:proofErr w:type="spellEnd"/>
        <w:r w:rsidRPr="001737EB">
          <w:rPr>
            <w:szCs w:val="24"/>
          </w:rPr>
          <w:t xml:space="preserve"> Salesforce </w:t>
        </w:r>
        <w:proofErr w:type="spellStart"/>
        <w:r w:rsidRPr="001737EB">
          <w:rPr>
            <w:szCs w:val="24"/>
          </w:rPr>
          <w:t>giúp</w:t>
        </w:r>
        <w:proofErr w:type="spellEnd"/>
        <w:r w:rsidRPr="001737EB">
          <w:rPr>
            <w:szCs w:val="24"/>
          </w:rPr>
          <w:t xml:space="preserve"> </w:t>
        </w:r>
        <w:proofErr w:type="spellStart"/>
        <w:r w:rsidRPr="001737EB">
          <w:rPr>
            <w:szCs w:val="24"/>
          </w:rPr>
          <w:t>quản</w:t>
        </w:r>
        <w:proofErr w:type="spellEnd"/>
        <w:r w:rsidRPr="001737EB">
          <w:rPr>
            <w:szCs w:val="24"/>
          </w:rPr>
          <w:t xml:space="preserve"> </w:t>
        </w:r>
        <w:proofErr w:type="spellStart"/>
        <w:r w:rsidRPr="001737EB">
          <w:rPr>
            <w:szCs w:val="24"/>
          </w:rPr>
          <w:t>lý</w:t>
        </w:r>
        <w:proofErr w:type="spellEnd"/>
        <w:r w:rsidRPr="001737EB">
          <w:rPr>
            <w:szCs w:val="24"/>
          </w:rPr>
          <w:t xml:space="preserve"> </w:t>
        </w:r>
        <w:proofErr w:type="spellStart"/>
        <w:r w:rsidRPr="001737EB">
          <w:rPr>
            <w:szCs w:val="24"/>
          </w:rPr>
          <w:t>và</w:t>
        </w:r>
        <w:proofErr w:type="spellEnd"/>
        <w:r w:rsidRPr="001737EB">
          <w:rPr>
            <w:szCs w:val="24"/>
          </w:rPr>
          <w:t xml:space="preserve"> </w:t>
        </w:r>
        <w:proofErr w:type="spellStart"/>
        <w:r w:rsidRPr="001737EB">
          <w:rPr>
            <w:szCs w:val="24"/>
          </w:rPr>
          <w:t>tổ</w:t>
        </w:r>
        <w:proofErr w:type="spellEnd"/>
        <w:r w:rsidRPr="001737EB">
          <w:rPr>
            <w:szCs w:val="24"/>
          </w:rPr>
          <w:t xml:space="preserve"> </w:t>
        </w:r>
        <w:proofErr w:type="spellStart"/>
        <w:r w:rsidRPr="001737EB">
          <w:rPr>
            <w:szCs w:val="24"/>
          </w:rPr>
          <w:t>chức</w:t>
        </w:r>
        <w:proofErr w:type="spellEnd"/>
        <w:r w:rsidRPr="001737EB">
          <w:rPr>
            <w:szCs w:val="24"/>
          </w:rPr>
          <w:t xml:space="preserve"> </w:t>
        </w:r>
        <w:proofErr w:type="spellStart"/>
        <w:r w:rsidRPr="001737EB">
          <w:rPr>
            <w:szCs w:val="24"/>
          </w:rPr>
          <w:t>các</w:t>
        </w:r>
        <w:proofErr w:type="spellEnd"/>
        <w:r w:rsidRPr="001737EB">
          <w:rPr>
            <w:szCs w:val="24"/>
          </w:rPr>
          <w:t xml:space="preserve"> Permission Set (</w:t>
        </w:r>
        <w:proofErr w:type="spellStart"/>
        <w:r w:rsidRPr="001737EB">
          <w:rPr>
            <w:szCs w:val="24"/>
          </w:rPr>
          <w:t>tập</w:t>
        </w:r>
        <w:proofErr w:type="spellEnd"/>
        <w:r w:rsidRPr="001737EB">
          <w:rPr>
            <w:szCs w:val="24"/>
          </w:rPr>
          <w:t xml:space="preserve"> </w:t>
        </w:r>
        <w:proofErr w:type="spellStart"/>
        <w:r w:rsidRPr="001737EB">
          <w:rPr>
            <w:szCs w:val="24"/>
          </w:rPr>
          <w:t>quyền</w:t>
        </w:r>
        <w:proofErr w:type="spellEnd"/>
        <w:r w:rsidRPr="001737EB">
          <w:rPr>
            <w:szCs w:val="24"/>
          </w:rPr>
          <w:t xml:space="preserve">) </w:t>
        </w:r>
        <w:proofErr w:type="spellStart"/>
        <w:r w:rsidRPr="001737EB">
          <w:rPr>
            <w:szCs w:val="24"/>
          </w:rPr>
          <w:t>một</w:t>
        </w:r>
        <w:proofErr w:type="spellEnd"/>
        <w:r w:rsidRPr="001737EB">
          <w:rPr>
            <w:szCs w:val="24"/>
          </w:rPr>
          <w:t xml:space="preserve"> </w:t>
        </w:r>
        <w:proofErr w:type="spellStart"/>
        <w:r w:rsidRPr="001737EB">
          <w:rPr>
            <w:szCs w:val="24"/>
          </w:rPr>
          <w:t>cách</w:t>
        </w:r>
        <w:proofErr w:type="spellEnd"/>
        <w:r w:rsidRPr="001737EB">
          <w:rPr>
            <w:szCs w:val="24"/>
          </w:rPr>
          <w:t xml:space="preserve"> </w:t>
        </w:r>
        <w:proofErr w:type="spellStart"/>
        <w:r w:rsidRPr="001737EB">
          <w:rPr>
            <w:szCs w:val="24"/>
          </w:rPr>
          <w:t>hiệu</w:t>
        </w:r>
        <w:proofErr w:type="spellEnd"/>
        <w:r w:rsidRPr="001737EB">
          <w:rPr>
            <w:szCs w:val="24"/>
          </w:rPr>
          <w:t xml:space="preserve"> </w:t>
        </w:r>
        <w:proofErr w:type="spellStart"/>
        <w:r w:rsidRPr="001737EB">
          <w:rPr>
            <w:szCs w:val="24"/>
          </w:rPr>
          <w:t>quả</w:t>
        </w:r>
        <w:proofErr w:type="spellEnd"/>
        <w:r w:rsidRPr="001737EB">
          <w:rPr>
            <w:szCs w:val="24"/>
          </w:rPr>
          <w:t xml:space="preserve"> </w:t>
        </w:r>
        <w:proofErr w:type="spellStart"/>
        <w:r w:rsidRPr="001737EB">
          <w:rPr>
            <w:szCs w:val="24"/>
          </w:rPr>
          <w:t>hơn</w:t>
        </w:r>
        <w:proofErr w:type="spellEnd"/>
        <w:r w:rsidRPr="001737EB">
          <w:rPr>
            <w:szCs w:val="24"/>
          </w:rPr>
          <w:t xml:space="preserve">. Thay </w:t>
        </w:r>
        <w:proofErr w:type="spellStart"/>
        <w:r w:rsidRPr="001737EB">
          <w:rPr>
            <w:szCs w:val="24"/>
          </w:rPr>
          <w:t>vì</w:t>
        </w:r>
        <w:proofErr w:type="spellEnd"/>
        <w:r w:rsidRPr="001737EB">
          <w:rPr>
            <w:szCs w:val="24"/>
          </w:rPr>
          <w:t xml:space="preserve"> </w:t>
        </w:r>
        <w:proofErr w:type="spellStart"/>
        <w:r w:rsidRPr="001737EB">
          <w:rPr>
            <w:szCs w:val="24"/>
          </w:rPr>
          <w:t>gán</w:t>
        </w:r>
        <w:proofErr w:type="spellEnd"/>
        <w:r w:rsidRPr="001737EB">
          <w:rPr>
            <w:szCs w:val="24"/>
          </w:rPr>
          <w:t xml:space="preserve"> </w:t>
        </w:r>
        <w:proofErr w:type="spellStart"/>
        <w:r w:rsidRPr="001737EB">
          <w:rPr>
            <w:szCs w:val="24"/>
          </w:rPr>
          <w:t>từng</w:t>
        </w:r>
        <w:proofErr w:type="spellEnd"/>
        <w:r w:rsidRPr="001737EB">
          <w:rPr>
            <w:szCs w:val="24"/>
          </w:rPr>
          <w:t xml:space="preserve"> Permission Set </w:t>
        </w:r>
        <w:proofErr w:type="spellStart"/>
        <w:r w:rsidRPr="001737EB">
          <w:rPr>
            <w:szCs w:val="24"/>
          </w:rPr>
          <w:t>riêng</w:t>
        </w:r>
        <w:proofErr w:type="spellEnd"/>
        <w:r w:rsidRPr="001737EB">
          <w:rPr>
            <w:szCs w:val="24"/>
          </w:rPr>
          <w:t xml:space="preserve"> </w:t>
        </w:r>
        <w:proofErr w:type="spellStart"/>
        <w:r w:rsidRPr="001737EB">
          <w:rPr>
            <w:szCs w:val="24"/>
          </w:rPr>
          <w:t>lẻ</w:t>
        </w:r>
        <w:proofErr w:type="spellEnd"/>
        <w:r w:rsidRPr="001737EB">
          <w:rPr>
            <w:szCs w:val="24"/>
          </w:rPr>
          <w:t xml:space="preserve"> </w:t>
        </w:r>
        <w:proofErr w:type="spellStart"/>
        <w:r w:rsidRPr="001737EB">
          <w:rPr>
            <w:szCs w:val="24"/>
          </w:rPr>
          <w:t>cho</w:t>
        </w:r>
        <w:proofErr w:type="spellEnd"/>
        <w:r w:rsidRPr="001737EB">
          <w:rPr>
            <w:szCs w:val="24"/>
          </w:rPr>
          <w:t xml:space="preserve"> </w:t>
        </w:r>
        <w:proofErr w:type="spellStart"/>
        <w:r w:rsidRPr="001737EB">
          <w:rPr>
            <w:szCs w:val="24"/>
          </w:rPr>
          <w:t>người</w:t>
        </w:r>
        <w:proofErr w:type="spellEnd"/>
        <w:r w:rsidRPr="001737EB">
          <w:rPr>
            <w:szCs w:val="24"/>
          </w:rPr>
          <w:t xml:space="preserve"> </w:t>
        </w:r>
        <w:proofErr w:type="spellStart"/>
        <w:r w:rsidRPr="001737EB">
          <w:rPr>
            <w:szCs w:val="24"/>
          </w:rPr>
          <w:t>dùng</w:t>
        </w:r>
        <w:proofErr w:type="spellEnd"/>
        <w:r w:rsidRPr="001737EB">
          <w:rPr>
            <w:szCs w:val="24"/>
          </w:rPr>
          <w:t xml:space="preserve">, </w:t>
        </w:r>
        <w:r w:rsidR="00CC3B39">
          <w:rPr>
            <w:szCs w:val="24"/>
          </w:rPr>
          <w:t xml:space="preserve">Admin </w:t>
        </w:r>
        <w:proofErr w:type="spellStart"/>
        <w:r w:rsidRPr="001737EB">
          <w:rPr>
            <w:szCs w:val="24"/>
          </w:rPr>
          <w:t>có</w:t>
        </w:r>
        <w:proofErr w:type="spellEnd"/>
        <w:r w:rsidRPr="001737EB">
          <w:rPr>
            <w:szCs w:val="24"/>
          </w:rPr>
          <w:t xml:space="preserve"> </w:t>
        </w:r>
        <w:proofErr w:type="spellStart"/>
        <w:r w:rsidRPr="001737EB">
          <w:rPr>
            <w:szCs w:val="24"/>
          </w:rPr>
          <w:t>thể</w:t>
        </w:r>
        <w:proofErr w:type="spellEnd"/>
        <w:r w:rsidRPr="001737EB">
          <w:rPr>
            <w:szCs w:val="24"/>
          </w:rPr>
          <w:t xml:space="preserve"> </w:t>
        </w:r>
        <w:proofErr w:type="spellStart"/>
        <w:r w:rsidRPr="001737EB">
          <w:rPr>
            <w:szCs w:val="24"/>
          </w:rPr>
          <w:t>nhóm</w:t>
        </w:r>
        <w:proofErr w:type="spellEnd"/>
        <w:r w:rsidRPr="001737EB">
          <w:rPr>
            <w:szCs w:val="24"/>
          </w:rPr>
          <w:t xml:space="preserve"> </w:t>
        </w:r>
        <w:proofErr w:type="spellStart"/>
        <w:r w:rsidRPr="001737EB">
          <w:rPr>
            <w:szCs w:val="24"/>
          </w:rPr>
          <w:t>nhiều</w:t>
        </w:r>
        <w:proofErr w:type="spellEnd"/>
        <w:r w:rsidRPr="001737EB">
          <w:rPr>
            <w:szCs w:val="24"/>
          </w:rPr>
          <w:t xml:space="preserve"> Permission Set </w:t>
        </w:r>
        <w:proofErr w:type="spellStart"/>
        <w:r w:rsidRPr="001737EB">
          <w:rPr>
            <w:szCs w:val="24"/>
          </w:rPr>
          <w:t>lại</w:t>
        </w:r>
        <w:proofErr w:type="spellEnd"/>
        <w:r w:rsidRPr="001737EB">
          <w:rPr>
            <w:szCs w:val="24"/>
          </w:rPr>
          <w:t xml:space="preserve"> </w:t>
        </w:r>
        <w:proofErr w:type="spellStart"/>
        <w:r w:rsidRPr="001737EB">
          <w:rPr>
            <w:szCs w:val="24"/>
          </w:rPr>
          <w:t>thành</w:t>
        </w:r>
        <w:proofErr w:type="spellEnd"/>
        <w:r w:rsidRPr="001737EB">
          <w:rPr>
            <w:szCs w:val="24"/>
          </w:rPr>
          <w:t xml:space="preserve"> </w:t>
        </w:r>
        <w:proofErr w:type="spellStart"/>
        <w:r w:rsidRPr="001737EB">
          <w:rPr>
            <w:szCs w:val="24"/>
          </w:rPr>
          <w:t>một</w:t>
        </w:r>
        <w:proofErr w:type="spellEnd"/>
        <w:r w:rsidRPr="001737EB">
          <w:rPr>
            <w:szCs w:val="24"/>
          </w:rPr>
          <w:t xml:space="preserve"> Permission Set Group </w:t>
        </w:r>
        <w:proofErr w:type="spellStart"/>
        <w:r w:rsidRPr="001737EB">
          <w:rPr>
            <w:szCs w:val="24"/>
          </w:rPr>
          <w:t>và</w:t>
        </w:r>
        <w:proofErr w:type="spellEnd"/>
        <w:r w:rsidRPr="001737EB">
          <w:rPr>
            <w:szCs w:val="24"/>
          </w:rPr>
          <w:t xml:space="preserve"> </w:t>
        </w:r>
        <w:proofErr w:type="spellStart"/>
        <w:r w:rsidRPr="001737EB">
          <w:rPr>
            <w:szCs w:val="24"/>
          </w:rPr>
          <w:t>gán</w:t>
        </w:r>
        <w:proofErr w:type="spellEnd"/>
        <w:r w:rsidRPr="001737EB">
          <w:rPr>
            <w:szCs w:val="24"/>
          </w:rPr>
          <w:t xml:space="preserve"> </w:t>
        </w:r>
        <w:proofErr w:type="spellStart"/>
        <w:r w:rsidRPr="001737EB">
          <w:rPr>
            <w:szCs w:val="24"/>
          </w:rPr>
          <w:t>nó</w:t>
        </w:r>
        <w:proofErr w:type="spellEnd"/>
        <w:r w:rsidRPr="001737EB">
          <w:rPr>
            <w:szCs w:val="24"/>
          </w:rPr>
          <w:t xml:space="preserve"> </w:t>
        </w:r>
        <w:proofErr w:type="spellStart"/>
        <w:r w:rsidRPr="001737EB">
          <w:rPr>
            <w:szCs w:val="24"/>
          </w:rPr>
          <w:t>cho</w:t>
        </w:r>
        <w:proofErr w:type="spellEnd"/>
        <w:r w:rsidRPr="001737EB">
          <w:rPr>
            <w:szCs w:val="24"/>
          </w:rPr>
          <w:t xml:space="preserve"> </w:t>
        </w:r>
        <w:proofErr w:type="spellStart"/>
        <w:r w:rsidRPr="001737EB">
          <w:rPr>
            <w:szCs w:val="24"/>
          </w:rPr>
          <w:t>người</w:t>
        </w:r>
        <w:proofErr w:type="spellEnd"/>
        <w:r w:rsidRPr="001737EB">
          <w:rPr>
            <w:szCs w:val="24"/>
          </w:rPr>
          <w:t xml:space="preserve"> </w:t>
        </w:r>
        <w:proofErr w:type="spellStart"/>
        <w:r w:rsidRPr="001737EB">
          <w:rPr>
            <w:szCs w:val="24"/>
          </w:rPr>
          <w:t>dùng</w:t>
        </w:r>
        <w:proofErr w:type="spellEnd"/>
        <w:r w:rsidRPr="001737EB">
          <w:rPr>
            <w:szCs w:val="24"/>
          </w:rPr>
          <w:t xml:space="preserve"> </w:t>
        </w:r>
        <w:proofErr w:type="spellStart"/>
        <w:r w:rsidRPr="001737EB">
          <w:rPr>
            <w:szCs w:val="24"/>
          </w:rPr>
          <w:t>hoặc</w:t>
        </w:r>
        <w:proofErr w:type="spellEnd"/>
        <w:r w:rsidRPr="001737EB">
          <w:rPr>
            <w:szCs w:val="24"/>
          </w:rPr>
          <w:t xml:space="preserve"> </w:t>
        </w:r>
        <w:proofErr w:type="spellStart"/>
        <w:r w:rsidRPr="001737EB">
          <w:rPr>
            <w:szCs w:val="24"/>
          </w:rPr>
          <w:t>nhóm</w:t>
        </w:r>
        <w:proofErr w:type="spellEnd"/>
        <w:r w:rsidRPr="001737EB">
          <w:rPr>
            <w:szCs w:val="24"/>
          </w:rPr>
          <w:t xml:space="preserve"> </w:t>
        </w:r>
        <w:proofErr w:type="spellStart"/>
        <w:r w:rsidRPr="001737EB">
          <w:rPr>
            <w:szCs w:val="24"/>
          </w:rPr>
          <w:t>người</w:t>
        </w:r>
        <w:proofErr w:type="spellEnd"/>
        <w:r w:rsidRPr="001737EB">
          <w:rPr>
            <w:szCs w:val="24"/>
          </w:rPr>
          <w:t xml:space="preserve"> </w:t>
        </w:r>
        <w:proofErr w:type="spellStart"/>
        <w:r w:rsidRPr="001737EB">
          <w:rPr>
            <w:szCs w:val="24"/>
          </w:rPr>
          <w:t>dùng</w:t>
        </w:r>
        <w:proofErr w:type="spellEnd"/>
        <w:r w:rsidRPr="001737EB">
          <w:rPr>
            <w:szCs w:val="24"/>
          </w:rPr>
          <w:t>.</w:t>
        </w:r>
      </w:ins>
    </w:p>
    <w:p w:rsidR="007F44A7" w:rsidP="00DB6FF0" w:rsidRDefault="007F44A7" w14:paraId="623D8647" w14:textId="77777777">
      <w:pPr>
        <w:rPr>
          <w:ins w:author="Tien Nguyen Anh" w:date="2024-12-08T08:41:00Z" w16du:dateUtc="2024-12-08T01:41:00Z" w:id="883"/>
          <w:szCs w:val="24"/>
        </w:rPr>
      </w:pPr>
    </w:p>
    <w:p w:rsidRPr="00AB6016" w:rsidR="007F44A7" w:rsidP="00DB6FF0" w:rsidRDefault="007F44A7" w14:paraId="7C72A5B9" w14:textId="42E90D8F">
      <w:pPr>
        <w:rPr>
          <w:szCs w:val="24"/>
        </w:rPr>
      </w:pPr>
      <w:ins w:author="Tien Nguyen Anh" w:date="2024-12-08T08:41:00Z" w16du:dateUtc="2024-12-08T01:41:00Z" w:id="884">
        <w:r w:rsidRPr="00016CA0">
          <w:rPr>
            <w:szCs w:val="24"/>
            <w:lang w:val="vi-VN"/>
          </w:rPr>
          <w:t>Để xem được chi tiết</w:t>
        </w:r>
        <w:r>
          <w:rPr>
            <w:szCs w:val="24"/>
          </w:rPr>
          <w:t xml:space="preserve"> </w:t>
        </w:r>
        <w:proofErr w:type="spellStart"/>
        <w:r>
          <w:rPr>
            <w:szCs w:val="24"/>
          </w:rPr>
          <w:t>phân</w:t>
        </w:r>
        <w:proofErr w:type="spellEnd"/>
        <w:r>
          <w:rPr>
            <w:szCs w:val="24"/>
          </w:rPr>
          <w:t xml:space="preserve"> </w:t>
        </w:r>
        <w:proofErr w:type="spellStart"/>
        <w:r>
          <w:rPr>
            <w:szCs w:val="24"/>
          </w:rPr>
          <w:t>quyền</w:t>
        </w:r>
        <w:proofErr w:type="spellEnd"/>
        <w:r>
          <w:rPr>
            <w:szCs w:val="24"/>
          </w:rPr>
          <w:t xml:space="preserve"> Permission Set </w:t>
        </w:r>
        <w:proofErr w:type="spellStart"/>
        <w:r>
          <w:rPr>
            <w:szCs w:val="24"/>
          </w:rPr>
          <w:t>cho</w:t>
        </w:r>
        <w:proofErr w:type="spellEnd"/>
        <w:r>
          <w:rPr>
            <w:szCs w:val="24"/>
          </w:rPr>
          <w:t xml:space="preserve"> </w:t>
        </w:r>
        <w:r w:rsidR="00AB6016">
          <w:rPr>
            <w:szCs w:val="24"/>
          </w:rPr>
          <w:t xml:space="preserve">Permission Set Group </w:t>
        </w:r>
        <w:proofErr w:type="spellStart"/>
        <w:r w:rsidR="00AB6016">
          <w:rPr>
            <w:szCs w:val="24"/>
          </w:rPr>
          <w:t>và</w:t>
        </w:r>
        <w:proofErr w:type="spellEnd"/>
        <w:r w:rsidR="00AB6016">
          <w:rPr>
            <w:szCs w:val="24"/>
          </w:rPr>
          <w:t xml:space="preserve"> </w:t>
        </w:r>
        <w:proofErr w:type="spellStart"/>
        <w:r w:rsidR="00AB6016">
          <w:rPr>
            <w:szCs w:val="24"/>
          </w:rPr>
          <w:t>cho</w:t>
        </w:r>
        <w:proofErr w:type="spellEnd"/>
        <w:r w:rsidR="00AB6016">
          <w:rPr>
            <w:szCs w:val="24"/>
          </w:rPr>
          <w:t xml:space="preserve"> </w:t>
        </w:r>
        <w:proofErr w:type="spellStart"/>
        <w:r w:rsidR="00AB6016">
          <w:rPr>
            <w:szCs w:val="24"/>
          </w:rPr>
          <w:t>đối</w:t>
        </w:r>
        <w:proofErr w:type="spellEnd"/>
        <w:r w:rsidR="00AB6016">
          <w:rPr>
            <w:szCs w:val="24"/>
          </w:rPr>
          <w:t xml:space="preserve"> </w:t>
        </w:r>
        <w:proofErr w:type="spellStart"/>
        <w:r w:rsidR="00AB6016">
          <w:rPr>
            <w:szCs w:val="24"/>
          </w:rPr>
          <w:t>tượng</w:t>
        </w:r>
        <w:proofErr w:type="spellEnd"/>
        <w:r w:rsidR="00AB6016">
          <w:rPr>
            <w:szCs w:val="24"/>
          </w:rPr>
          <w:t xml:space="preserve"> </w:t>
        </w:r>
        <w:proofErr w:type="spellStart"/>
        <w:r w:rsidR="00AB6016">
          <w:rPr>
            <w:szCs w:val="24"/>
          </w:rPr>
          <w:t>người</w:t>
        </w:r>
        <w:proofErr w:type="spellEnd"/>
        <w:r w:rsidR="00AB6016">
          <w:rPr>
            <w:szCs w:val="24"/>
          </w:rPr>
          <w:t xml:space="preserve"> </w:t>
        </w:r>
        <w:proofErr w:type="spellStart"/>
        <w:r w:rsidR="00AB6016">
          <w:rPr>
            <w:szCs w:val="24"/>
          </w:rPr>
          <w:t>dùng</w:t>
        </w:r>
        <w:proofErr w:type="spellEnd"/>
        <w:r w:rsidR="00AB6016">
          <w:rPr>
            <w:szCs w:val="24"/>
          </w:rPr>
          <w:t xml:space="preserve"> </w:t>
        </w:r>
        <w:proofErr w:type="spellStart"/>
        <w:r w:rsidR="00AB6016">
          <w:rPr>
            <w:szCs w:val="24"/>
          </w:rPr>
          <w:t>nào</w:t>
        </w:r>
        <w:proofErr w:type="spellEnd"/>
        <w:r w:rsidRPr="00016CA0">
          <w:rPr>
            <w:szCs w:val="24"/>
            <w:lang w:val="vi-VN"/>
          </w:rPr>
          <w:t>, vui lòng</w:t>
        </w:r>
        <w:r w:rsidRPr="00016CA0">
          <w:rPr>
            <w:szCs w:val="24"/>
          </w:rPr>
          <w:t xml:space="preserve"> </w:t>
        </w:r>
        <w:proofErr w:type="spellStart"/>
        <w:r w:rsidRPr="00016CA0">
          <w:rPr>
            <w:szCs w:val="24"/>
          </w:rPr>
          <w:t>tham</w:t>
        </w:r>
        <w:proofErr w:type="spellEnd"/>
        <w:r w:rsidRPr="00016CA0">
          <w:rPr>
            <w:szCs w:val="24"/>
          </w:rPr>
          <w:t xml:space="preserve"> </w:t>
        </w:r>
        <w:proofErr w:type="spellStart"/>
        <w:r w:rsidRPr="00016CA0">
          <w:rPr>
            <w:szCs w:val="24"/>
          </w:rPr>
          <w:t>khảo</w:t>
        </w:r>
        <w:proofErr w:type="spellEnd"/>
        <w:r w:rsidRPr="00016CA0">
          <w:rPr>
            <w:szCs w:val="24"/>
          </w:rPr>
          <w:t xml:space="preserve"> </w:t>
        </w:r>
        <w:proofErr w:type="spellStart"/>
        <w:r w:rsidRPr="00016CA0">
          <w:rPr>
            <w:szCs w:val="24"/>
          </w:rPr>
          <w:t>đến</w:t>
        </w:r>
        <w:proofErr w:type="spellEnd"/>
        <w:r w:rsidRPr="00016CA0">
          <w:rPr>
            <w:szCs w:val="24"/>
          </w:rPr>
          <w:t xml:space="preserve"> </w:t>
        </w:r>
        <w:r>
          <w:rPr>
            <w:szCs w:val="24"/>
          </w:rPr>
          <w:fldChar w:fldCharType="begin"/>
        </w:r>
        <w:r>
          <w:rPr>
            <w:szCs w:val="24"/>
          </w:rPr>
          <w:instrText>HYPERLINK  \l "_Phụ_lục_1:"</w:instrText>
        </w:r>
        <w:r>
          <w:rPr>
            <w:szCs w:val="24"/>
          </w:rPr>
        </w:r>
        <w:r>
          <w:rPr>
            <w:szCs w:val="24"/>
          </w:rPr>
          <w:fldChar w:fldCharType="separate"/>
        </w:r>
        <w:r w:rsidRPr="005F6218">
          <w:rPr>
            <w:rStyle w:val="Hyperlink"/>
            <w:szCs w:val="24"/>
          </w:rPr>
          <w:t xml:space="preserve">sheet </w:t>
        </w:r>
        <w:r w:rsidR="00AB6016">
          <w:rPr>
            <w:rStyle w:val="Hyperlink"/>
            <w:szCs w:val="24"/>
          </w:rPr>
          <w:t>Permission Set Group</w:t>
        </w:r>
        <w:r w:rsidRPr="005F6218">
          <w:rPr>
            <w:rStyle w:val="Hyperlink"/>
            <w:szCs w:val="24"/>
            <w:lang w:val="vi-VN"/>
          </w:rPr>
          <w:t xml:space="preserve"> </w:t>
        </w:r>
        <w:proofErr w:type="spellStart"/>
        <w:r w:rsidRPr="005F6218">
          <w:rPr>
            <w:rStyle w:val="Hyperlink"/>
            <w:szCs w:val="24"/>
          </w:rPr>
          <w:t>thuộc</w:t>
        </w:r>
        <w:proofErr w:type="spellEnd"/>
        <w:r w:rsidRPr="005F6218">
          <w:rPr>
            <w:rStyle w:val="Hyperlink"/>
            <w:szCs w:val="24"/>
          </w:rPr>
          <w:t xml:space="preserve"> file excel </w:t>
        </w:r>
        <w:proofErr w:type="spellStart"/>
        <w:r w:rsidRPr="005F6218">
          <w:rPr>
            <w:rStyle w:val="Hyperlink"/>
            <w:szCs w:val="24"/>
          </w:rPr>
          <w:t>SRS_Admin_Function</w:t>
        </w:r>
        <w:proofErr w:type="spellEnd"/>
        <w:r>
          <w:rPr>
            <w:szCs w:val="24"/>
          </w:rPr>
          <w:fldChar w:fldCharType="end"/>
        </w:r>
        <w:r w:rsidRPr="00016CA0">
          <w:rPr>
            <w:szCs w:val="24"/>
            <w:lang w:val="vi-VN"/>
          </w:rPr>
          <w:t xml:space="preserve"> để xem chi tiết phân quyền.</w:t>
        </w:r>
      </w:ins>
    </w:p>
    <w:tbl>
      <w:tblPr>
        <w:tblW w:w="4400" w:type="dxa"/>
        <w:jc w:val="center"/>
        <w:tblLook w:val="04A0" w:firstRow="1" w:lastRow="0" w:firstColumn="1" w:lastColumn="0" w:noHBand="0" w:noVBand="1"/>
      </w:tblPr>
      <w:tblGrid>
        <w:gridCol w:w="1100"/>
        <w:gridCol w:w="3300"/>
      </w:tblGrid>
      <w:tr w:rsidRPr="00016CA0" w:rsidR="008933AB" w:rsidDel="00D43050" w:rsidTr="001C1718" w14:paraId="77DF0BE6" w14:textId="419A1F5F">
        <w:trPr>
          <w:trHeight w:val="300"/>
          <w:jc w:val="center"/>
          <w:del w:author="Tien Nguyen Anh" w:date="2024-12-08T08:00:00Z" w:id="885"/>
        </w:trPr>
        <w:tc>
          <w:tcPr>
            <w:tcW w:w="1100" w:type="dxa"/>
            <w:tcBorders>
              <w:top w:val="single" w:color="auto" w:sz="4" w:space="0"/>
              <w:left w:val="single" w:color="auto" w:sz="4" w:space="0"/>
              <w:bottom w:val="single" w:color="auto" w:sz="4" w:space="0"/>
              <w:right w:val="single" w:color="auto" w:sz="4" w:space="0"/>
            </w:tcBorders>
            <w:shd w:val="clear" w:color="000000" w:fill="E2EFD9"/>
            <w:vAlign w:val="center"/>
            <w:hideMark/>
          </w:tcPr>
          <w:p w:rsidRPr="00016CA0" w:rsidR="008933AB" w:rsidDel="00D43050" w:rsidP="001C1718" w:rsidRDefault="008933AB" w14:paraId="48D3D254" w14:textId="796F0E86">
            <w:pPr>
              <w:spacing w:before="0" w:line="240" w:lineRule="auto"/>
              <w:contextualSpacing w:val="0"/>
              <w:jc w:val="center"/>
              <w:rPr>
                <w:del w:author="Tien Nguyen Anh" w:date="2024-12-08T08:00:00Z" w16du:dateUtc="2024-12-08T01:00:00Z" w:id="886"/>
                <w:rFonts w:eastAsia="Times New Roman"/>
                <w:b/>
                <w:bCs/>
                <w:color w:val="000000"/>
                <w:szCs w:val="24"/>
              </w:rPr>
            </w:pPr>
            <w:del w:author="Tien Nguyen Anh" w:date="2024-12-08T08:00:00Z" w16du:dateUtc="2024-12-08T01:00:00Z" w:id="887">
              <w:r w:rsidRPr="00016CA0" w:rsidDel="00D43050">
                <w:rPr>
                  <w:rFonts w:eastAsia="Times New Roman"/>
                  <w:b/>
                  <w:bCs/>
                  <w:szCs w:val="24"/>
                </w:rPr>
                <w:delText>STT</w:delText>
              </w:r>
            </w:del>
          </w:p>
        </w:tc>
        <w:tc>
          <w:tcPr>
            <w:tcW w:w="3300" w:type="dxa"/>
            <w:tcBorders>
              <w:top w:val="single" w:color="auto" w:sz="4" w:space="0"/>
              <w:left w:val="nil"/>
              <w:bottom w:val="single" w:color="auto" w:sz="4" w:space="0"/>
              <w:right w:val="single" w:color="auto" w:sz="4" w:space="0"/>
            </w:tcBorders>
            <w:shd w:val="clear" w:color="000000" w:fill="E2EFD9"/>
            <w:vAlign w:val="center"/>
            <w:hideMark/>
          </w:tcPr>
          <w:p w:rsidRPr="00016CA0" w:rsidR="008933AB" w:rsidDel="00D43050" w:rsidP="001C1718" w:rsidRDefault="008933AB" w14:paraId="0138B75D" w14:textId="145CA7B2">
            <w:pPr>
              <w:spacing w:before="0" w:line="240" w:lineRule="auto"/>
              <w:contextualSpacing w:val="0"/>
              <w:jc w:val="center"/>
              <w:rPr>
                <w:del w:author="Tien Nguyen Anh" w:date="2024-12-08T08:00:00Z" w16du:dateUtc="2024-12-08T01:00:00Z" w:id="888"/>
                <w:rFonts w:eastAsia="Times New Roman"/>
                <w:b/>
                <w:bCs/>
                <w:color w:val="000000"/>
                <w:szCs w:val="24"/>
              </w:rPr>
            </w:pPr>
            <w:del w:author="Tien Nguyen Anh" w:date="2024-12-08T08:00:00Z" w16du:dateUtc="2024-12-08T01:00:00Z" w:id="889">
              <w:r w:rsidRPr="00016CA0" w:rsidDel="00D43050">
                <w:rPr>
                  <w:rFonts w:eastAsia="Times New Roman"/>
                  <w:b/>
                  <w:bCs/>
                  <w:szCs w:val="24"/>
                </w:rPr>
                <w:delText>Tên Permission Set</w:delText>
              </w:r>
            </w:del>
          </w:p>
        </w:tc>
      </w:tr>
      <w:tr w:rsidRPr="00016CA0" w:rsidR="008933AB" w:rsidDel="00D43050" w:rsidTr="001C1718" w14:paraId="6C1AF52F" w14:textId="4B794612">
        <w:trPr>
          <w:trHeight w:val="310"/>
          <w:jc w:val="center"/>
          <w:del w:author="Tien Nguyen Anh" w:date="2024-12-08T08:00:00Z" w:id="89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42D881B3" w14:textId="64208E9E">
            <w:pPr>
              <w:spacing w:before="0" w:line="240" w:lineRule="auto"/>
              <w:contextualSpacing w:val="0"/>
              <w:jc w:val="center"/>
              <w:rPr>
                <w:del w:author="Tien Nguyen Anh" w:date="2024-12-08T08:00:00Z" w16du:dateUtc="2024-12-08T01:00:00Z" w:id="891"/>
                <w:rFonts w:eastAsia="Times New Roman"/>
                <w:color w:val="000000"/>
                <w:szCs w:val="24"/>
              </w:rPr>
            </w:pPr>
            <w:del w:author="Tien Nguyen Anh" w:date="2024-12-08T08:00:00Z" w16du:dateUtc="2024-12-08T01:00:00Z" w:id="892">
              <w:r w:rsidRPr="00016CA0" w:rsidDel="00D43050">
                <w:rPr>
                  <w:rFonts w:eastAsia="Times New Roman"/>
                  <w:color w:val="000000"/>
                  <w:szCs w:val="24"/>
                </w:rPr>
                <w:delText>1</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06F47AE2" w14:textId="7DB608B7">
            <w:pPr>
              <w:spacing w:before="0" w:line="240" w:lineRule="auto"/>
              <w:contextualSpacing w:val="0"/>
              <w:jc w:val="left"/>
              <w:rPr>
                <w:del w:author="Tien Nguyen Anh" w:date="2024-12-08T08:00:00Z" w16du:dateUtc="2024-12-08T01:00:00Z" w:id="893"/>
                <w:rFonts w:eastAsia="Times New Roman"/>
                <w:color w:val="000000"/>
                <w:szCs w:val="24"/>
              </w:rPr>
            </w:pPr>
            <w:del w:author="Tien Nguyen Anh" w:date="2024-12-08T08:00:00Z" w16du:dateUtc="2024-12-08T01:00:00Z" w:id="894">
              <w:r w:rsidRPr="00016CA0" w:rsidDel="00D43050">
                <w:rPr>
                  <w:rFonts w:eastAsia="Times New Roman"/>
                  <w:color w:val="000000"/>
                  <w:szCs w:val="24"/>
                </w:rPr>
                <w:delText>RB BMT HO</w:delText>
              </w:r>
            </w:del>
          </w:p>
        </w:tc>
      </w:tr>
      <w:tr w:rsidRPr="00016CA0" w:rsidR="008933AB" w:rsidDel="00D43050" w:rsidTr="001C1718" w14:paraId="7E8BCD02" w14:textId="2EECE843">
        <w:trPr>
          <w:trHeight w:val="310"/>
          <w:jc w:val="center"/>
          <w:del w:author="Tien Nguyen Anh" w:date="2024-12-08T08:00:00Z" w:id="89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13CF80B" w14:textId="458B9499">
            <w:pPr>
              <w:spacing w:before="0" w:line="240" w:lineRule="auto"/>
              <w:contextualSpacing w:val="0"/>
              <w:jc w:val="center"/>
              <w:rPr>
                <w:del w:author="Tien Nguyen Anh" w:date="2024-12-08T08:00:00Z" w16du:dateUtc="2024-12-08T01:00:00Z" w:id="896"/>
                <w:rFonts w:eastAsia="Times New Roman"/>
                <w:color w:val="000000"/>
                <w:szCs w:val="24"/>
              </w:rPr>
            </w:pPr>
            <w:del w:author="Tien Nguyen Anh" w:date="2024-12-08T08:00:00Z" w16du:dateUtc="2024-12-08T01:00:00Z" w:id="897">
              <w:r w:rsidRPr="00016CA0" w:rsidDel="00D43050">
                <w:rPr>
                  <w:rFonts w:eastAsia="Times New Roman"/>
                  <w:color w:val="000000"/>
                  <w:szCs w:val="24"/>
                </w:rPr>
                <w:delText>2</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7B04B474" w14:textId="5850CD9D">
            <w:pPr>
              <w:spacing w:before="0" w:line="240" w:lineRule="auto"/>
              <w:contextualSpacing w:val="0"/>
              <w:jc w:val="left"/>
              <w:rPr>
                <w:del w:author="Tien Nguyen Anh" w:date="2024-12-08T08:00:00Z" w16du:dateUtc="2024-12-08T01:00:00Z" w:id="898"/>
                <w:rFonts w:eastAsia="Times New Roman"/>
                <w:color w:val="000000"/>
                <w:szCs w:val="24"/>
              </w:rPr>
            </w:pPr>
            <w:del w:author="Tien Nguyen Anh" w:date="2024-12-08T08:00:00Z" w16du:dateUtc="2024-12-08T01:00:00Z" w:id="899">
              <w:r w:rsidRPr="00016CA0" w:rsidDel="00D43050">
                <w:rPr>
                  <w:rFonts w:eastAsia="Times New Roman"/>
                  <w:color w:val="000000"/>
                  <w:szCs w:val="24"/>
                </w:rPr>
                <w:delText>RB HO MKT</w:delText>
              </w:r>
            </w:del>
          </w:p>
        </w:tc>
      </w:tr>
      <w:tr w:rsidRPr="00016CA0" w:rsidR="008933AB" w:rsidDel="00D43050" w:rsidTr="001C1718" w14:paraId="41EF9D3C" w14:textId="0194576C">
        <w:trPr>
          <w:trHeight w:val="310"/>
          <w:jc w:val="center"/>
          <w:del w:author="Tien Nguyen Anh" w:date="2024-12-08T08:00:00Z" w:id="90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5444C421" w14:textId="2D9568C2">
            <w:pPr>
              <w:spacing w:before="0" w:line="240" w:lineRule="auto"/>
              <w:contextualSpacing w:val="0"/>
              <w:jc w:val="center"/>
              <w:rPr>
                <w:del w:author="Tien Nguyen Anh" w:date="2024-12-08T08:00:00Z" w16du:dateUtc="2024-12-08T01:00:00Z" w:id="901"/>
                <w:rFonts w:eastAsia="Times New Roman"/>
                <w:color w:val="000000"/>
                <w:szCs w:val="24"/>
              </w:rPr>
            </w:pPr>
            <w:del w:author="Tien Nguyen Anh" w:date="2024-12-08T08:00:00Z" w16du:dateUtc="2024-12-08T01:00:00Z" w:id="902">
              <w:r w:rsidRPr="00016CA0" w:rsidDel="00D43050">
                <w:rPr>
                  <w:rFonts w:eastAsia="Times New Roman"/>
                  <w:color w:val="000000"/>
                  <w:szCs w:val="24"/>
                </w:rPr>
                <w:delText>3</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6D25104F" w14:textId="5FFCD56B">
            <w:pPr>
              <w:spacing w:before="0" w:line="240" w:lineRule="auto"/>
              <w:contextualSpacing w:val="0"/>
              <w:jc w:val="left"/>
              <w:rPr>
                <w:del w:author="Tien Nguyen Anh" w:date="2024-12-08T08:00:00Z" w16du:dateUtc="2024-12-08T01:00:00Z" w:id="903"/>
                <w:rFonts w:eastAsia="Times New Roman"/>
                <w:color w:val="000000"/>
                <w:szCs w:val="24"/>
              </w:rPr>
            </w:pPr>
            <w:del w:author="Tien Nguyen Anh" w:date="2024-12-08T08:00:00Z" w16du:dateUtc="2024-12-08T01:00:00Z" w:id="904">
              <w:r w:rsidRPr="00016CA0" w:rsidDel="00D43050">
                <w:rPr>
                  <w:rFonts w:eastAsia="Times New Roman"/>
                  <w:color w:val="000000"/>
                  <w:szCs w:val="24"/>
                </w:rPr>
                <w:delText>RB HO DSD</w:delText>
              </w:r>
            </w:del>
          </w:p>
        </w:tc>
      </w:tr>
      <w:tr w:rsidRPr="00016CA0" w:rsidR="008933AB" w:rsidDel="00D43050" w:rsidTr="001C1718" w14:paraId="71BD5FBC" w14:textId="7154F731">
        <w:trPr>
          <w:trHeight w:val="310"/>
          <w:jc w:val="center"/>
          <w:del w:author="Tien Nguyen Anh" w:date="2024-12-08T08:00:00Z" w:id="90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206FEE6D" w14:textId="665BDE04">
            <w:pPr>
              <w:spacing w:before="0" w:line="240" w:lineRule="auto"/>
              <w:contextualSpacing w:val="0"/>
              <w:jc w:val="center"/>
              <w:rPr>
                <w:del w:author="Tien Nguyen Anh" w:date="2024-12-08T08:00:00Z" w16du:dateUtc="2024-12-08T01:00:00Z" w:id="906"/>
                <w:rFonts w:eastAsia="Times New Roman"/>
                <w:color w:val="000000"/>
                <w:szCs w:val="24"/>
              </w:rPr>
            </w:pPr>
            <w:del w:author="Tien Nguyen Anh" w:date="2024-12-08T08:00:00Z" w16du:dateUtc="2024-12-08T01:00:00Z" w:id="907">
              <w:r w:rsidRPr="00016CA0" w:rsidDel="00D43050">
                <w:rPr>
                  <w:rFonts w:eastAsia="Times New Roman"/>
                  <w:color w:val="000000"/>
                  <w:szCs w:val="24"/>
                </w:rPr>
                <w:delText>4</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011A8718" w14:textId="44544E84">
            <w:pPr>
              <w:spacing w:before="0" w:line="240" w:lineRule="auto"/>
              <w:contextualSpacing w:val="0"/>
              <w:jc w:val="left"/>
              <w:rPr>
                <w:del w:author="Tien Nguyen Anh" w:date="2024-12-08T08:00:00Z" w16du:dateUtc="2024-12-08T01:00:00Z" w:id="908"/>
                <w:rFonts w:eastAsia="Times New Roman"/>
                <w:color w:val="000000"/>
                <w:szCs w:val="24"/>
              </w:rPr>
            </w:pPr>
            <w:del w:author="Tien Nguyen Anh" w:date="2024-12-08T08:00:00Z" w16du:dateUtc="2024-12-08T01:00:00Z" w:id="909">
              <w:r w:rsidRPr="00016CA0" w:rsidDel="00D43050">
                <w:rPr>
                  <w:rFonts w:eastAsia="Times New Roman"/>
                  <w:color w:val="000000"/>
                  <w:szCs w:val="24"/>
                </w:rPr>
                <w:delText>RB HO BSC</w:delText>
              </w:r>
            </w:del>
          </w:p>
        </w:tc>
      </w:tr>
      <w:tr w:rsidRPr="00016CA0" w:rsidR="008933AB" w:rsidDel="00D43050" w:rsidTr="001C1718" w14:paraId="2AEB62C7" w14:textId="6964B8D5">
        <w:trPr>
          <w:trHeight w:val="310"/>
          <w:jc w:val="center"/>
          <w:del w:author="Tien Nguyen Anh" w:date="2024-12-08T08:00:00Z" w:id="91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090E9C19" w14:textId="71BDAB48">
            <w:pPr>
              <w:spacing w:before="0" w:line="240" w:lineRule="auto"/>
              <w:contextualSpacing w:val="0"/>
              <w:jc w:val="center"/>
              <w:rPr>
                <w:del w:author="Tien Nguyen Anh" w:date="2024-12-08T08:00:00Z" w16du:dateUtc="2024-12-08T01:00:00Z" w:id="911"/>
                <w:rFonts w:eastAsia="Times New Roman"/>
                <w:color w:val="000000"/>
                <w:szCs w:val="24"/>
              </w:rPr>
            </w:pPr>
            <w:del w:author="Tien Nguyen Anh" w:date="2024-12-08T08:00:00Z" w16du:dateUtc="2024-12-08T01:00:00Z" w:id="912">
              <w:r w:rsidRPr="00016CA0" w:rsidDel="00D43050">
                <w:rPr>
                  <w:rFonts w:eastAsia="Times New Roman"/>
                  <w:color w:val="000000"/>
                  <w:szCs w:val="24"/>
                </w:rPr>
                <w:delText>5</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10872036" w14:textId="64CB6168">
            <w:pPr>
              <w:spacing w:before="0" w:line="240" w:lineRule="auto"/>
              <w:contextualSpacing w:val="0"/>
              <w:jc w:val="left"/>
              <w:rPr>
                <w:del w:author="Tien Nguyen Anh" w:date="2024-12-08T08:00:00Z" w16du:dateUtc="2024-12-08T01:00:00Z" w:id="913"/>
                <w:rFonts w:eastAsia="Times New Roman"/>
                <w:color w:val="000000"/>
                <w:szCs w:val="24"/>
              </w:rPr>
            </w:pPr>
            <w:del w:author="Tien Nguyen Anh" w:date="2024-12-08T08:00:00Z" w16du:dateUtc="2024-12-08T01:00:00Z" w:id="914">
              <w:r w:rsidRPr="00016CA0" w:rsidDel="00D43050">
                <w:rPr>
                  <w:rFonts w:eastAsia="Times New Roman"/>
                  <w:color w:val="000000"/>
                  <w:szCs w:val="24"/>
                </w:rPr>
                <w:delText>RB HO Casa</w:delText>
              </w:r>
            </w:del>
          </w:p>
        </w:tc>
      </w:tr>
      <w:tr w:rsidRPr="00016CA0" w:rsidR="008933AB" w:rsidDel="00D43050" w:rsidTr="001C1718" w14:paraId="0F224C91" w14:textId="2A8321F5">
        <w:trPr>
          <w:trHeight w:val="310"/>
          <w:jc w:val="center"/>
          <w:del w:author="Tien Nguyen Anh" w:date="2024-12-08T08:00:00Z" w:id="91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233937BF" w14:textId="05C7E4E5">
            <w:pPr>
              <w:spacing w:before="0" w:line="240" w:lineRule="auto"/>
              <w:contextualSpacing w:val="0"/>
              <w:jc w:val="center"/>
              <w:rPr>
                <w:del w:author="Tien Nguyen Anh" w:date="2024-12-08T08:00:00Z" w16du:dateUtc="2024-12-08T01:00:00Z" w:id="916"/>
                <w:rFonts w:eastAsia="Times New Roman"/>
                <w:color w:val="000000"/>
                <w:szCs w:val="24"/>
              </w:rPr>
            </w:pPr>
            <w:del w:author="Tien Nguyen Anh" w:date="2024-12-08T08:00:00Z" w16du:dateUtc="2024-12-08T01:00:00Z" w:id="917">
              <w:r w:rsidRPr="00016CA0" w:rsidDel="00D43050">
                <w:rPr>
                  <w:rFonts w:eastAsia="Times New Roman"/>
                  <w:color w:val="000000"/>
                  <w:szCs w:val="24"/>
                </w:rPr>
                <w:delText>6</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651C70DA" w14:textId="30C256A7">
            <w:pPr>
              <w:spacing w:before="0" w:line="240" w:lineRule="auto"/>
              <w:contextualSpacing w:val="0"/>
              <w:jc w:val="left"/>
              <w:rPr>
                <w:del w:author="Tien Nguyen Anh" w:date="2024-12-08T08:00:00Z" w16du:dateUtc="2024-12-08T01:00:00Z" w:id="918"/>
                <w:rFonts w:eastAsia="Times New Roman"/>
                <w:color w:val="000000"/>
                <w:szCs w:val="24"/>
              </w:rPr>
            </w:pPr>
            <w:del w:author="Tien Nguyen Anh" w:date="2024-12-08T08:00:00Z" w16du:dateUtc="2024-12-08T01:00:00Z" w:id="919">
              <w:r w:rsidRPr="00016CA0" w:rsidDel="00D43050">
                <w:rPr>
                  <w:rFonts w:eastAsia="Times New Roman"/>
                  <w:color w:val="000000"/>
                  <w:szCs w:val="24"/>
                </w:rPr>
                <w:delText>RB HO TD</w:delText>
              </w:r>
            </w:del>
          </w:p>
        </w:tc>
      </w:tr>
      <w:tr w:rsidRPr="00016CA0" w:rsidR="008933AB" w:rsidDel="00D43050" w:rsidTr="001C1718" w14:paraId="094CAC73" w14:textId="43E2B121">
        <w:trPr>
          <w:trHeight w:val="310"/>
          <w:jc w:val="center"/>
          <w:del w:author="Tien Nguyen Anh" w:date="2024-12-08T08:00:00Z" w:id="92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31E00356" w14:textId="21F281EB">
            <w:pPr>
              <w:spacing w:before="0" w:line="240" w:lineRule="auto"/>
              <w:contextualSpacing w:val="0"/>
              <w:jc w:val="center"/>
              <w:rPr>
                <w:del w:author="Tien Nguyen Anh" w:date="2024-12-08T08:00:00Z" w16du:dateUtc="2024-12-08T01:00:00Z" w:id="921"/>
                <w:rFonts w:eastAsia="Times New Roman"/>
                <w:color w:val="000000"/>
                <w:szCs w:val="24"/>
              </w:rPr>
            </w:pPr>
            <w:del w:author="Tien Nguyen Anh" w:date="2024-12-08T08:00:00Z" w16du:dateUtc="2024-12-08T01:00:00Z" w:id="922">
              <w:r w:rsidRPr="00016CA0" w:rsidDel="00D43050">
                <w:rPr>
                  <w:rFonts w:eastAsia="Times New Roman"/>
                  <w:color w:val="000000"/>
                  <w:szCs w:val="24"/>
                </w:rPr>
                <w:delText>7</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79ECB79B" w14:textId="08CD37CF">
            <w:pPr>
              <w:spacing w:before="0" w:line="240" w:lineRule="auto"/>
              <w:contextualSpacing w:val="0"/>
              <w:jc w:val="left"/>
              <w:rPr>
                <w:del w:author="Tien Nguyen Anh" w:date="2024-12-08T08:00:00Z" w16du:dateUtc="2024-12-08T01:00:00Z" w:id="923"/>
                <w:rFonts w:eastAsia="Times New Roman"/>
                <w:color w:val="000000"/>
                <w:szCs w:val="24"/>
              </w:rPr>
            </w:pPr>
            <w:del w:author="Tien Nguyen Anh" w:date="2024-12-08T08:00:00Z" w16du:dateUtc="2024-12-08T01:00:00Z" w:id="924">
              <w:r w:rsidRPr="00016CA0" w:rsidDel="00D43050">
                <w:rPr>
                  <w:rFonts w:eastAsia="Times New Roman"/>
                  <w:color w:val="000000"/>
                  <w:szCs w:val="24"/>
                </w:rPr>
                <w:delText>RB HO Banca NT</w:delText>
              </w:r>
            </w:del>
          </w:p>
        </w:tc>
      </w:tr>
      <w:tr w:rsidRPr="00016CA0" w:rsidR="008933AB" w:rsidDel="00D43050" w:rsidTr="001C1718" w14:paraId="7EEF0A67" w14:textId="21307559">
        <w:trPr>
          <w:trHeight w:val="310"/>
          <w:jc w:val="center"/>
          <w:del w:author="Tien Nguyen Anh" w:date="2024-12-08T08:00:00Z" w:id="92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5D80640F" w14:textId="4B33486C">
            <w:pPr>
              <w:spacing w:before="0" w:line="240" w:lineRule="auto"/>
              <w:contextualSpacing w:val="0"/>
              <w:jc w:val="center"/>
              <w:rPr>
                <w:del w:author="Tien Nguyen Anh" w:date="2024-12-08T08:00:00Z" w16du:dateUtc="2024-12-08T01:00:00Z" w:id="926"/>
                <w:rFonts w:eastAsia="Times New Roman"/>
                <w:color w:val="000000"/>
                <w:szCs w:val="24"/>
              </w:rPr>
            </w:pPr>
            <w:del w:author="Tien Nguyen Anh" w:date="2024-12-08T08:00:00Z" w16du:dateUtc="2024-12-08T01:00:00Z" w:id="927">
              <w:r w:rsidRPr="00016CA0" w:rsidDel="00D43050">
                <w:rPr>
                  <w:rFonts w:eastAsia="Times New Roman"/>
                  <w:color w:val="000000"/>
                  <w:szCs w:val="24"/>
                </w:rPr>
                <w:delText>8</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218B7AB4" w14:textId="6576FF63">
            <w:pPr>
              <w:spacing w:before="0" w:line="240" w:lineRule="auto"/>
              <w:contextualSpacing w:val="0"/>
              <w:jc w:val="left"/>
              <w:rPr>
                <w:del w:author="Tien Nguyen Anh" w:date="2024-12-08T08:00:00Z" w16du:dateUtc="2024-12-08T01:00:00Z" w:id="928"/>
                <w:rFonts w:eastAsia="Times New Roman"/>
                <w:color w:val="000000"/>
                <w:szCs w:val="24"/>
              </w:rPr>
            </w:pPr>
            <w:del w:author="Tien Nguyen Anh" w:date="2024-12-08T08:00:00Z" w16du:dateUtc="2024-12-08T01:00:00Z" w:id="929">
              <w:r w:rsidRPr="00016CA0" w:rsidDel="00D43050">
                <w:rPr>
                  <w:rFonts w:eastAsia="Times New Roman"/>
                  <w:color w:val="000000"/>
                  <w:szCs w:val="24"/>
                </w:rPr>
                <w:delText>RB HO Banca PNT</w:delText>
              </w:r>
            </w:del>
          </w:p>
        </w:tc>
      </w:tr>
      <w:tr w:rsidRPr="00016CA0" w:rsidR="008933AB" w:rsidDel="00D43050" w:rsidTr="001C1718" w14:paraId="7CD7E529" w14:textId="0A154176">
        <w:trPr>
          <w:trHeight w:val="310"/>
          <w:jc w:val="center"/>
          <w:del w:author="Tien Nguyen Anh" w:date="2024-12-08T08:00:00Z" w:id="93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336F0868" w14:textId="74665635">
            <w:pPr>
              <w:spacing w:before="0" w:line="240" w:lineRule="auto"/>
              <w:contextualSpacing w:val="0"/>
              <w:jc w:val="center"/>
              <w:rPr>
                <w:del w:author="Tien Nguyen Anh" w:date="2024-12-08T08:00:00Z" w16du:dateUtc="2024-12-08T01:00:00Z" w:id="931"/>
                <w:rFonts w:eastAsia="Times New Roman"/>
                <w:color w:val="000000"/>
                <w:szCs w:val="24"/>
              </w:rPr>
            </w:pPr>
            <w:del w:author="Tien Nguyen Anh" w:date="2024-12-08T08:00:00Z" w16du:dateUtc="2024-12-08T01:00:00Z" w:id="932">
              <w:r w:rsidRPr="00016CA0" w:rsidDel="00D43050">
                <w:rPr>
                  <w:rFonts w:eastAsia="Times New Roman"/>
                  <w:color w:val="000000"/>
                  <w:szCs w:val="24"/>
                </w:rPr>
                <w:delText>9</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45A24257" w14:textId="2A7CA010">
            <w:pPr>
              <w:spacing w:before="0" w:line="240" w:lineRule="auto"/>
              <w:contextualSpacing w:val="0"/>
              <w:jc w:val="left"/>
              <w:rPr>
                <w:del w:author="Tien Nguyen Anh" w:date="2024-12-08T08:00:00Z" w16du:dateUtc="2024-12-08T01:00:00Z" w:id="933"/>
                <w:rFonts w:eastAsia="Times New Roman"/>
                <w:color w:val="000000"/>
                <w:szCs w:val="24"/>
              </w:rPr>
            </w:pPr>
            <w:del w:author="Tien Nguyen Anh" w:date="2024-12-08T08:00:00Z" w16du:dateUtc="2024-12-08T01:00:00Z" w:id="934">
              <w:r w:rsidRPr="00016CA0" w:rsidDel="00D43050">
                <w:rPr>
                  <w:rFonts w:eastAsia="Times New Roman"/>
                  <w:color w:val="000000"/>
                  <w:szCs w:val="24"/>
                </w:rPr>
                <w:delText>RB HO CCPL</w:delText>
              </w:r>
            </w:del>
          </w:p>
        </w:tc>
      </w:tr>
      <w:tr w:rsidRPr="00016CA0" w:rsidR="008933AB" w:rsidDel="00D43050" w:rsidTr="001C1718" w14:paraId="1C12C396" w14:textId="3377A719">
        <w:trPr>
          <w:trHeight w:val="310"/>
          <w:jc w:val="center"/>
          <w:del w:author="Tien Nguyen Anh" w:date="2024-12-08T08:00:00Z" w:id="93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017F42C5" w14:textId="0FFB4010">
            <w:pPr>
              <w:spacing w:before="0" w:line="240" w:lineRule="auto"/>
              <w:contextualSpacing w:val="0"/>
              <w:jc w:val="center"/>
              <w:rPr>
                <w:del w:author="Tien Nguyen Anh" w:date="2024-12-08T08:00:00Z" w16du:dateUtc="2024-12-08T01:00:00Z" w:id="936"/>
                <w:rFonts w:eastAsia="Times New Roman"/>
                <w:color w:val="000000"/>
                <w:szCs w:val="24"/>
              </w:rPr>
            </w:pPr>
            <w:del w:author="Tien Nguyen Anh" w:date="2024-12-08T08:00:00Z" w16du:dateUtc="2024-12-08T01:00:00Z" w:id="937">
              <w:r w:rsidRPr="00016CA0" w:rsidDel="00D43050">
                <w:rPr>
                  <w:rFonts w:eastAsia="Times New Roman"/>
                  <w:color w:val="000000"/>
                  <w:szCs w:val="24"/>
                </w:rPr>
                <w:delText>10</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0A313033" w14:textId="76764D12">
            <w:pPr>
              <w:spacing w:before="0" w:line="240" w:lineRule="auto"/>
              <w:contextualSpacing w:val="0"/>
              <w:jc w:val="left"/>
              <w:rPr>
                <w:del w:author="Tien Nguyen Anh" w:date="2024-12-08T08:00:00Z" w16du:dateUtc="2024-12-08T01:00:00Z" w:id="938"/>
                <w:rFonts w:eastAsia="Times New Roman"/>
                <w:color w:val="000000"/>
                <w:szCs w:val="24"/>
              </w:rPr>
            </w:pPr>
            <w:del w:author="Tien Nguyen Anh" w:date="2024-12-08T08:00:00Z" w16du:dateUtc="2024-12-08T01:00:00Z" w:id="939">
              <w:r w:rsidRPr="00016CA0" w:rsidDel="00D43050">
                <w:rPr>
                  <w:rFonts w:eastAsia="Times New Roman"/>
                  <w:color w:val="000000"/>
                  <w:szCs w:val="24"/>
                </w:rPr>
                <w:delText>RB HO Wealth</w:delText>
              </w:r>
            </w:del>
          </w:p>
        </w:tc>
      </w:tr>
      <w:tr w:rsidRPr="00016CA0" w:rsidR="008933AB" w:rsidDel="00D43050" w:rsidTr="001C1718" w14:paraId="5040EDDF" w14:textId="5C461F39">
        <w:trPr>
          <w:trHeight w:val="310"/>
          <w:jc w:val="center"/>
          <w:del w:author="Tien Nguyen Anh" w:date="2024-12-08T08:00:00Z" w:id="94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16E6132B" w14:textId="3C4CE5B4">
            <w:pPr>
              <w:spacing w:before="0" w:line="240" w:lineRule="auto"/>
              <w:contextualSpacing w:val="0"/>
              <w:jc w:val="center"/>
              <w:rPr>
                <w:del w:author="Tien Nguyen Anh" w:date="2024-12-08T08:00:00Z" w16du:dateUtc="2024-12-08T01:00:00Z" w:id="941"/>
                <w:rFonts w:eastAsia="Times New Roman"/>
                <w:color w:val="000000"/>
                <w:szCs w:val="24"/>
              </w:rPr>
            </w:pPr>
            <w:del w:author="Tien Nguyen Anh" w:date="2024-12-08T08:00:00Z" w16du:dateUtc="2024-12-08T01:00:00Z" w:id="942">
              <w:r w:rsidRPr="00016CA0" w:rsidDel="00D43050">
                <w:rPr>
                  <w:rFonts w:eastAsia="Times New Roman"/>
                  <w:color w:val="000000"/>
                  <w:szCs w:val="24"/>
                </w:rPr>
                <w:delText>11</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137A2743" w14:textId="5A391E24">
            <w:pPr>
              <w:spacing w:before="0" w:line="240" w:lineRule="auto"/>
              <w:contextualSpacing w:val="0"/>
              <w:jc w:val="left"/>
              <w:rPr>
                <w:del w:author="Tien Nguyen Anh" w:date="2024-12-08T08:00:00Z" w16du:dateUtc="2024-12-08T01:00:00Z" w:id="943"/>
                <w:rFonts w:eastAsia="Times New Roman"/>
                <w:color w:val="000000"/>
                <w:szCs w:val="24"/>
              </w:rPr>
            </w:pPr>
            <w:del w:author="Tien Nguyen Anh" w:date="2024-12-08T08:00:00Z" w16du:dateUtc="2024-12-08T01:00:00Z" w:id="944">
              <w:r w:rsidRPr="00016CA0" w:rsidDel="00D43050">
                <w:rPr>
                  <w:rFonts w:eastAsia="Times New Roman"/>
                  <w:color w:val="000000"/>
                  <w:szCs w:val="24"/>
                </w:rPr>
                <w:delText>RB HO SL</w:delText>
              </w:r>
            </w:del>
          </w:p>
        </w:tc>
      </w:tr>
      <w:tr w:rsidRPr="00016CA0" w:rsidR="008933AB" w:rsidDel="00D43050" w:rsidTr="001C1718" w14:paraId="6C35C56E" w14:textId="11C6D9AD">
        <w:trPr>
          <w:trHeight w:val="310"/>
          <w:jc w:val="center"/>
          <w:del w:author="Tien Nguyen Anh" w:date="2024-12-08T08:00:00Z" w:id="94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5F272DE" w14:textId="779698B1">
            <w:pPr>
              <w:spacing w:before="0" w:line="240" w:lineRule="auto"/>
              <w:contextualSpacing w:val="0"/>
              <w:jc w:val="center"/>
              <w:rPr>
                <w:del w:author="Tien Nguyen Anh" w:date="2024-12-08T08:00:00Z" w16du:dateUtc="2024-12-08T01:00:00Z" w:id="946"/>
                <w:rFonts w:eastAsia="Times New Roman"/>
                <w:color w:val="000000"/>
                <w:szCs w:val="24"/>
              </w:rPr>
            </w:pPr>
            <w:del w:author="Tien Nguyen Anh" w:date="2024-12-08T08:00:00Z" w16du:dateUtc="2024-12-08T01:00:00Z" w:id="947">
              <w:r w:rsidRPr="00016CA0" w:rsidDel="00D43050">
                <w:rPr>
                  <w:rFonts w:eastAsia="Times New Roman"/>
                  <w:color w:val="000000"/>
                  <w:szCs w:val="24"/>
                </w:rPr>
                <w:delText>12</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212D918E" w14:textId="51930F82">
            <w:pPr>
              <w:spacing w:before="0" w:line="240" w:lineRule="auto"/>
              <w:contextualSpacing w:val="0"/>
              <w:jc w:val="left"/>
              <w:rPr>
                <w:del w:author="Tien Nguyen Anh" w:date="2024-12-08T08:00:00Z" w16du:dateUtc="2024-12-08T01:00:00Z" w:id="948"/>
                <w:rFonts w:eastAsia="Times New Roman"/>
                <w:color w:val="000000"/>
                <w:szCs w:val="24"/>
              </w:rPr>
            </w:pPr>
            <w:del w:author="Tien Nguyen Anh" w:date="2024-12-08T08:00:00Z" w16du:dateUtc="2024-12-08T01:00:00Z" w:id="949">
              <w:r w:rsidRPr="00016CA0" w:rsidDel="00D43050">
                <w:rPr>
                  <w:rFonts w:eastAsia="Times New Roman"/>
                  <w:color w:val="000000"/>
                  <w:szCs w:val="24"/>
                </w:rPr>
                <w:delText>RB HO  AF</w:delText>
              </w:r>
            </w:del>
          </w:p>
        </w:tc>
      </w:tr>
      <w:tr w:rsidRPr="00016CA0" w:rsidR="008933AB" w:rsidDel="00D43050" w:rsidTr="001C1718" w14:paraId="30969324" w14:textId="0FBD13C2">
        <w:trPr>
          <w:trHeight w:val="310"/>
          <w:jc w:val="center"/>
          <w:del w:author="Tien Nguyen Anh" w:date="2024-12-08T08:00:00Z" w:id="95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5E40CC9" w14:textId="60EE6387">
            <w:pPr>
              <w:spacing w:before="0" w:line="240" w:lineRule="auto"/>
              <w:contextualSpacing w:val="0"/>
              <w:jc w:val="center"/>
              <w:rPr>
                <w:del w:author="Tien Nguyen Anh" w:date="2024-12-08T08:00:00Z" w16du:dateUtc="2024-12-08T01:00:00Z" w:id="951"/>
                <w:rFonts w:eastAsia="Times New Roman"/>
                <w:color w:val="000000"/>
                <w:szCs w:val="24"/>
              </w:rPr>
            </w:pPr>
            <w:del w:author="Tien Nguyen Anh" w:date="2024-12-08T08:00:00Z" w16du:dateUtc="2024-12-08T01:00:00Z" w:id="952">
              <w:r w:rsidRPr="00016CA0" w:rsidDel="00D43050">
                <w:rPr>
                  <w:rFonts w:eastAsia="Times New Roman"/>
                  <w:color w:val="000000"/>
                  <w:szCs w:val="24"/>
                </w:rPr>
                <w:delText>13</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78CB76B9" w14:textId="56622F4A">
            <w:pPr>
              <w:spacing w:before="0" w:line="240" w:lineRule="auto"/>
              <w:contextualSpacing w:val="0"/>
              <w:jc w:val="left"/>
              <w:rPr>
                <w:del w:author="Tien Nguyen Anh" w:date="2024-12-08T08:00:00Z" w16du:dateUtc="2024-12-08T01:00:00Z" w:id="953"/>
                <w:rFonts w:eastAsia="Times New Roman"/>
                <w:color w:val="000000"/>
                <w:szCs w:val="24"/>
              </w:rPr>
            </w:pPr>
            <w:del w:author="Tien Nguyen Anh" w:date="2024-12-08T08:00:00Z" w16du:dateUtc="2024-12-08T01:00:00Z" w:id="954">
              <w:r w:rsidRPr="00016CA0" w:rsidDel="00D43050">
                <w:rPr>
                  <w:rFonts w:eastAsia="Times New Roman"/>
                  <w:color w:val="000000"/>
                  <w:szCs w:val="24"/>
                </w:rPr>
                <w:delText>RB HO  MAF</w:delText>
              </w:r>
            </w:del>
          </w:p>
        </w:tc>
      </w:tr>
      <w:tr w:rsidRPr="00016CA0" w:rsidR="008933AB" w:rsidDel="00D43050" w:rsidTr="001C1718" w14:paraId="478230E0" w14:textId="444E3141">
        <w:trPr>
          <w:trHeight w:val="310"/>
          <w:jc w:val="center"/>
          <w:del w:author="Tien Nguyen Anh" w:date="2024-12-08T08:00:00Z" w:id="95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1B979057" w14:textId="4FDF92BB">
            <w:pPr>
              <w:spacing w:before="0" w:line="240" w:lineRule="auto"/>
              <w:contextualSpacing w:val="0"/>
              <w:jc w:val="center"/>
              <w:rPr>
                <w:del w:author="Tien Nguyen Anh" w:date="2024-12-08T08:00:00Z" w16du:dateUtc="2024-12-08T01:00:00Z" w:id="956"/>
                <w:rFonts w:eastAsia="Times New Roman"/>
                <w:color w:val="000000"/>
                <w:szCs w:val="24"/>
              </w:rPr>
            </w:pPr>
            <w:del w:author="Tien Nguyen Anh" w:date="2024-12-08T08:00:00Z" w16du:dateUtc="2024-12-08T01:00:00Z" w:id="957">
              <w:r w:rsidRPr="00016CA0" w:rsidDel="00D43050">
                <w:rPr>
                  <w:rFonts w:eastAsia="Times New Roman"/>
                  <w:color w:val="000000"/>
                  <w:szCs w:val="24"/>
                </w:rPr>
                <w:delText>14</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20891F4B" w14:textId="3C37D0B3">
            <w:pPr>
              <w:spacing w:before="0" w:line="240" w:lineRule="auto"/>
              <w:contextualSpacing w:val="0"/>
              <w:jc w:val="left"/>
              <w:rPr>
                <w:del w:author="Tien Nguyen Anh" w:date="2024-12-08T08:00:00Z" w16du:dateUtc="2024-12-08T01:00:00Z" w:id="958"/>
                <w:rFonts w:eastAsia="Times New Roman"/>
                <w:color w:val="000000"/>
                <w:szCs w:val="24"/>
              </w:rPr>
            </w:pPr>
            <w:del w:author="Tien Nguyen Anh" w:date="2024-12-08T08:00:00Z" w16du:dateUtc="2024-12-08T01:00:00Z" w:id="959">
              <w:r w:rsidRPr="00016CA0" w:rsidDel="00D43050">
                <w:rPr>
                  <w:rFonts w:eastAsia="Times New Roman"/>
                  <w:color w:val="000000"/>
                  <w:szCs w:val="24"/>
                </w:rPr>
                <w:delText>RB GĐ Miền</w:delText>
              </w:r>
            </w:del>
          </w:p>
        </w:tc>
      </w:tr>
      <w:tr w:rsidRPr="00016CA0" w:rsidR="008933AB" w:rsidDel="00D43050" w:rsidTr="001C1718" w14:paraId="4447DE82" w14:textId="7576D407">
        <w:trPr>
          <w:trHeight w:val="310"/>
          <w:jc w:val="center"/>
          <w:del w:author="Tien Nguyen Anh" w:date="2024-12-08T08:00:00Z" w:id="96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899D6CB" w14:textId="35322020">
            <w:pPr>
              <w:spacing w:before="0" w:line="240" w:lineRule="auto"/>
              <w:contextualSpacing w:val="0"/>
              <w:jc w:val="center"/>
              <w:rPr>
                <w:del w:author="Tien Nguyen Anh" w:date="2024-12-08T08:00:00Z" w16du:dateUtc="2024-12-08T01:00:00Z" w:id="961"/>
                <w:rFonts w:eastAsia="Times New Roman"/>
                <w:color w:val="000000"/>
                <w:szCs w:val="24"/>
              </w:rPr>
            </w:pPr>
            <w:del w:author="Tien Nguyen Anh" w:date="2024-12-08T08:00:00Z" w16du:dateUtc="2024-12-08T01:00:00Z" w:id="962">
              <w:r w:rsidRPr="00016CA0" w:rsidDel="00D43050">
                <w:rPr>
                  <w:rFonts w:eastAsia="Times New Roman"/>
                  <w:color w:val="000000"/>
                  <w:szCs w:val="24"/>
                </w:rPr>
                <w:delText>15</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70D20648" w14:textId="360EEBBF">
            <w:pPr>
              <w:spacing w:before="0" w:line="240" w:lineRule="auto"/>
              <w:contextualSpacing w:val="0"/>
              <w:jc w:val="left"/>
              <w:rPr>
                <w:del w:author="Tien Nguyen Anh" w:date="2024-12-08T08:00:00Z" w16du:dateUtc="2024-12-08T01:00:00Z" w:id="963"/>
                <w:rFonts w:eastAsia="Times New Roman"/>
                <w:color w:val="000000"/>
                <w:szCs w:val="24"/>
              </w:rPr>
            </w:pPr>
            <w:del w:author="Tien Nguyen Anh" w:date="2024-12-08T08:00:00Z" w16du:dateUtc="2024-12-08T01:00:00Z" w:id="964">
              <w:r w:rsidRPr="00016CA0" w:rsidDel="00D43050">
                <w:rPr>
                  <w:rFonts w:eastAsia="Times New Roman"/>
                  <w:color w:val="000000"/>
                  <w:szCs w:val="24"/>
                </w:rPr>
                <w:delText>RB Trợ lý GĐ Miền</w:delText>
              </w:r>
            </w:del>
          </w:p>
        </w:tc>
      </w:tr>
      <w:tr w:rsidRPr="00016CA0" w:rsidR="008933AB" w:rsidDel="00D43050" w:rsidTr="001C1718" w14:paraId="5425B339" w14:textId="62F6EBFF">
        <w:trPr>
          <w:trHeight w:val="310"/>
          <w:jc w:val="center"/>
          <w:del w:author="Tien Nguyen Anh" w:date="2024-12-08T08:00:00Z" w:id="96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142FFFDD" w14:textId="23A5FAB0">
            <w:pPr>
              <w:spacing w:before="0" w:line="240" w:lineRule="auto"/>
              <w:contextualSpacing w:val="0"/>
              <w:jc w:val="center"/>
              <w:rPr>
                <w:del w:author="Tien Nguyen Anh" w:date="2024-12-08T08:00:00Z" w16du:dateUtc="2024-12-08T01:00:00Z" w:id="966"/>
                <w:rFonts w:eastAsia="Times New Roman"/>
                <w:color w:val="000000"/>
                <w:szCs w:val="24"/>
              </w:rPr>
            </w:pPr>
            <w:del w:author="Tien Nguyen Anh" w:date="2024-12-08T08:00:00Z" w16du:dateUtc="2024-12-08T01:00:00Z" w:id="967">
              <w:r w:rsidRPr="00016CA0" w:rsidDel="00D43050">
                <w:rPr>
                  <w:rFonts w:eastAsia="Times New Roman"/>
                  <w:color w:val="000000"/>
                  <w:szCs w:val="24"/>
                </w:rPr>
                <w:delText>16</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10778493" w14:textId="44D2B858">
            <w:pPr>
              <w:spacing w:before="0" w:line="240" w:lineRule="auto"/>
              <w:contextualSpacing w:val="0"/>
              <w:jc w:val="left"/>
              <w:rPr>
                <w:del w:author="Tien Nguyen Anh" w:date="2024-12-08T08:00:00Z" w16du:dateUtc="2024-12-08T01:00:00Z" w:id="968"/>
                <w:rFonts w:eastAsia="Times New Roman"/>
                <w:color w:val="000000"/>
                <w:szCs w:val="24"/>
              </w:rPr>
            </w:pPr>
            <w:del w:author="Tien Nguyen Anh" w:date="2024-12-08T08:00:00Z" w16du:dateUtc="2024-12-08T01:00:00Z" w:id="969">
              <w:r w:rsidRPr="00016CA0" w:rsidDel="00D43050">
                <w:rPr>
                  <w:rFonts w:eastAsia="Times New Roman"/>
                  <w:color w:val="000000"/>
                  <w:szCs w:val="24"/>
                </w:rPr>
                <w:delText>RB GĐ Vùng</w:delText>
              </w:r>
            </w:del>
          </w:p>
        </w:tc>
      </w:tr>
      <w:tr w:rsidRPr="00016CA0" w:rsidR="008933AB" w:rsidDel="00D43050" w:rsidTr="001C1718" w14:paraId="5A4699C1" w14:textId="49C490EB">
        <w:trPr>
          <w:trHeight w:val="310"/>
          <w:jc w:val="center"/>
          <w:del w:author="Tien Nguyen Anh" w:date="2024-12-08T08:00:00Z" w:id="97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455977E9" w14:textId="683AEC87">
            <w:pPr>
              <w:spacing w:before="0" w:line="240" w:lineRule="auto"/>
              <w:contextualSpacing w:val="0"/>
              <w:jc w:val="center"/>
              <w:rPr>
                <w:del w:author="Tien Nguyen Anh" w:date="2024-12-08T08:00:00Z" w16du:dateUtc="2024-12-08T01:00:00Z" w:id="971"/>
                <w:rFonts w:eastAsia="Times New Roman"/>
                <w:color w:val="000000"/>
                <w:szCs w:val="24"/>
              </w:rPr>
            </w:pPr>
            <w:del w:author="Tien Nguyen Anh" w:date="2024-12-08T08:00:00Z" w16du:dateUtc="2024-12-08T01:00:00Z" w:id="972">
              <w:r w:rsidRPr="00016CA0" w:rsidDel="00D43050">
                <w:rPr>
                  <w:rFonts w:eastAsia="Times New Roman"/>
                  <w:color w:val="000000"/>
                  <w:szCs w:val="24"/>
                </w:rPr>
                <w:delText>17</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1459F632" w14:textId="4F8F5BE0">
            <w:pPr>
              <w:spacing w:before="0" w:line="240" w:lineRule="auto"/>
              <w:contextualSpacing w:val="0"/>
              <w:jc w:val="left"/>
              <w:rPr>
                <w:del w:author="Tien Nguyen Anh" w:date="2024-12-08T08:00:00Z" w16du:dateUtc="2024-12-08T01:00:00Z" w:id="973"/>
                <w:rFonts w:eastAsia="Times New Roman"/>
                <w:color w:val="000000"/>
                <w:szCs w:val="24"/>
              </w:rPr>
            </w:pPr>
            <w:del w:author="Tien Nguyen Anh" w:date="2024-12-08T08:00:00Z" w16du:dateUtc="2024-12-08T01:00:00Z" w:id="974">
              <w:r w:rsidRPr="00016CA0" w:rsidDel="00D43050">
                <w:rPr>
                  <w:rFonts w:eastAsia="Times New Roman"/>
                  <w:color w:val="000000"/>
                  <w:szCs w:val="24"/>
                </w:rPr>
                <w:delText>RB Trợ lý GĐ Vùng</w:delText>
              </w:r>
            </w:del>
          </w:p>
        </w:tc>
      </w:tr>
      <w:tr w:rsidRPr="00016CA0" w:rsidR="008933AB" w:rsidDel="00D43050" w:rsidTr="001C1718" w14:paraId="0B30752E" w14:textId="2B6CAEBA">
        <w:trPr>
          <w:trHeight w:val="310"/>
          <w:jc w:val="center"/>
          <w:del w:author="Tien Nguyen Anh" w:date="2024-12-08T08:00:00Z" w:id="97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18566CA" w14:textId="16B371EE">
            <w:pPr>
              <w:spacing w:before="0" w:line="240" w:lineRule="auto"/>
              <w:contextualSpacing w:val="0"/>
              <w:jc w:val="center"/>
              <w:rPr>
                <w:del w:author="Tien Nguyen Anh" w:date="2024-12-08T08:00:00Z" w16du:dateUtc="2024-12-08T01:00:00Z" w:id="976"/>
                <w:rFonts w:eastAsia="Times New Roman"/>
                <w:color w:val="000000"/>
                <w:szCs w:val="24"/>
              </w:rPr>
            </w:pPr>
            <w:del w:author="Tien Nguyen Anh" w:date="2024-12-08T08:00:00Z" w16du:dateUtc="2024-12-08T01:00:00Z" w:id="977">
              <w:r w:rsidRPr="00016CA0" w:rsidDel="00D43050">
                <w:rPr>
                  <w:rFonts w:eastAsia="Times New Roman"/>
                  <w:color w:val="000000"/>
                  <w:szCs w:val="24"/>
                </w:rPr>
                <w:delText>18</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55C53FE1" w14:textId="49A71F68">
            <w:pPr>
              <w:spacing w:before="0" w:line="240" w:lineRule="auto"/>
              <w:contextualSpacing w:val="0"/>
              <w:jc w:val="left"/>
              <w:rPr>
                <w:del w:author="Tien Nguyen Anh" w:date="2024-12-08T08:00:00Z" w16du:dateUtc="2024-12-08T01:00:00Z" w:id="978"/>
                <w:rFonts w:eastAsia="Times New Roman"/>
                <w:color w:val="000000"/>
                <w:szCs w:val="24"/>
              </w:rPr>
            </w:pPr>
            <w:del w:author="Tien Nguyen Anh" w:date="2024-12-08T08:00:00Z" w16du:dateUtc="2024-12-08T01:00:00Z" w:id="979">
              <w:r w:rsidRPr="00016CA0" w:rsidDel="00D43050">
                <w:rPr>
                  <w:rFonts w:eastAsia="Times New Roman"/>
                  <w:color w:val="000000"/>
                  <w:szCs w:val="24"/>
                </w:rPr>
                <w:delText>RB GĐ Chi nhánh core</w:delText>
              </w:r>
            </w:del>
          </w:p>
        </w:tc>
      </w:tr>
      <w:tr w:rsidRPr="00016CA0" w:rsidR="008933AB" w:rsidDel="00D43050" w:rsidTr="001C1718" w14:paraId="0991A41E" w14:textId="76767F11">
        <w:trPr>
          <w:trHeight w:val="310"/>
          <w:jc w:val="center"/>
          <w:del w:author="Tien Nguyen Anh" w:date="2024-12-08T08:00:00Z" w:id="98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5D0C2267" w14:textId="275FAC67">
            <w:pPr>
              <w:spacing w:before="0" w:line="240" w:lineRule="auto"/>
              <w:contextualSpacing w:val="0"/>
              <w:jc w:val="center"/>
              <w:rPr>
                <w:del w:author="Tien Nguyen Anh" w:date="2024-12-08T08:00:00Z" w16du:dateUtc="2024-12-08T01:00:00Z" w:id="981"/>
                <w:rFonts w:eastAsia="Times New Roman"/>
                <w:color w:val="000000"/>
                <w:szCs w:val="24"/>
              </w:rPr>
            </w:pPr>
            <w:del w:author="Tien Nguyen Anh" w:date="2024-12-08T08:00:00Z" w16du:dateUtc="2024-12-08T01:00:00Z" w:id="982">
              <w:r w:rsidRPr="00016CA0" w:rsidDel="00D43050">
                <w:rPr>
                  <w:rFonts w:eastAsia="Times New Roman"/>
                  <w:color w:val="000000"/>
                  <w:szCs w:val="24"/>
                </w:rPr>
                <w:delText>19</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3590A834" w14:textId="02A45C53">
            <w:pPr>
              <w:spacing w:before="0" w:line="240" w:lineRule="auto"/>
              <w:contextualSpacing w:val="0"/>
              <w:jc w:val="left"/>
              <w:rPr>
                <w:del w:author="Tien Nguyen Anh" w:date="2024-12-08T08:00:00Z" w16du:dateUtc="2024-12-08T01:00:00Z" w:id="983"/>
                <w:rFonts w:eastAsia="Times New Roman"/>
                <w:color w:val="000000"/>
                <w:szCs w:val="24"/>
              </w:rPr>
            </w:pPr>
            <w:del w:author="Tien Nguyen Anh" w:date="2024-12-08T08:00:00Z" w16du:dateUtc="2024-12-08T01:00:00Z" w:id="984">
              <w:r w:rsidRPr="00016CA0" w:rsidDel="00D43050">
                <w:rPr>
                  <w:rFonts w:eastAsia="Times New Roman"/>
                  <w:color w:val="000000"/>
                  <w:szCs w:val="24"/>
                </w:rPr>
                <w:delText>RB GĐ Chi nhánh non-core</w:delText>
              </w:r>
            </w:del>
          </w:p>
        </w:tc>
      </w:tr>
      <w:tr w:rsidRPr="00016CA0" w:rsidR="008933AB" w:rsidDel="00D43050" w:rsidTr="001C1718" w14:paraId="7BD0ABEE" w14:textId="0F4954BA">
        <w:trPr>
          <w:trHeight w:val="310"/>
          <w:jc w:val="center"/>
          <w:del w:author="Tien Nguyen Anh" w:date="2024-12-08T08:00:00Z" w:id="98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3351C27B" w14:textId="7C4ADC72">
            <w:pPr>
              <w:spacing w:before="0" w:line="240" w:lineRule="auto"/>
              <w:contextualSpacing w:val="0"/>
              <w:jc w:val="center"/>
              <w:rPr>
                <w:del w:author="Tien Nguyen Anh" w:date="2024-12-08T08:00:00Z" w16du:dateUtc="2024-12-08T01:00:00Z" w:id="986"/>
                <w:rFonts w:eastAsia="Times New Roman"/>
                <w:color w:val="000000"/>
                <w:szCs w:val="24"/>
              </w:rPr>
            </w:pPr>
            <w:del w:author="Tien Nguyen Anh" w:date="2024-12-08T08:00:00Z" w16du:dateUtc="2024-12-08T01:00:00Z" w:id="987">
              <w:r w:rsidRPr="00016CA0" w:rsidDel="00D43050">
                <w:rPr>
                  <w:rFonts w:eastAsia="Times New Roman"/>
                  <w:color w:val="000000"/>
                  <w:szCs w:val="24"/>
                </w:rPr>
                <w:delText>20</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629EA945" w14:textId="6D20682C">
            <w:pPr>
              <w:spacing w:before="0" w:line="240" w:lineRule="auto"/>
              <w:contextualSpacing w:val="0"/>
              <w:jc w:val="left"/>
              <w:rPr>
                <w:del w:author="Tien Nguyen Anh" w:date="2024-12-08T08:00:00Z" w16du:dateUtc="2024-12-08T01:00:00Z" w:id="988"/>
                <w:rFonts w:eastAsia="Times New Roman"/>
                <w:color w:val="000000"/>
                <w:szCs w:val="24"/>
              </w:rPr>
            </w:pPr>
            <w:del w:author="Tien Nguyen Anh" w:date="2024-12-08T08:00:00Z" w16du:dateUtc="2024-12-08T01:00:00Z" w:id="989">
              <w:r w:rsidRPr="00016CA0" w:rsidDel="00D43050">
                <w:rPr>
                  <w:rFonts w:eastAsia="Times New Roman"/>
                  <w:color w:val="000000"/>
                  <w:szCs w:val="24"/>
                </w:rPr>
                <w:delText>RB GĐ Khu vực</w:delText>
              </w:r>
            </w:del>
          </w:p>
        </w:tc>
      </w:tr>
      <w:tr w:rsidRPr="00016CA0" w:rsidR="008933AB" w:rsidDel="00D43050" w:rsidTr="001C1718" w14:paraId="6E3984BE" w14:textId="3FB0F37F">
        <w:trPr>
          <w:trHeight w:val="310"/>
          <w:jc w:val="center"/>
          <w:del w:author="Tien Nguyen Anh" w:date="2024-12-08T08:00:00Z" w:id="99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0F60D0EF" w14:textId="4E34F908">
            <w:pPr>
              <w:spacing w:before="0" w:line="240" w:lineRule="auto"/>
              <w:contextualSpacing w:val="0"/>
              <w:jc w:val="center"/>
              <w:rPr>
                <w:del w:author="Tien Nguyen Anh" w:date="2024-12-08T08:00:00Z" w16du:dateUtc="2024-12-08T01:00:00Z" w:id="991"/>
                <w:rFonts w:eastAsia="Times New Roman"/>
                <w:color w:val="000000"/>
                <w:szCs w:val="24"/>
              </w:rPr>
            </w:pPr>
            <w:del w:author="Tien Nguyen Anh" w:date="2024-12-08T08:00:00Z" w16du:dateUtc="2024-12-08T01:00:00Z" w:id="992">
              <w:r w:rsidRPr="00016CA0" w:rsidDel="00D43050">
                <w:rPr>
                  <w:rFonts w:eastAsia="Times New Roman"/>
                  <w:color w:val="000000"/>
                  <w:szCs w:val="24"/>
                </w:rPr>
                <w:delText>21</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103C23E3" w14:textId="4F670ED5">
            <w:pPr>
              <w:spacing w:before="0" w:line="240" w:lineRule="auto"/>
              <w:contextualSpacing w:val="0"/>
              <w:jc w:val="left"/>
              <w:rPr>
                <w:del w:author="Tien Nguyen Anh" w:date="2024-12-08T08:00:00Z" w16du:dateUtc="2024-12-08T01:00:00Z" w:id="993"/>
                <w:rFonts w:eastAsia="Times New Roman"/>
                <w:color w:val="000000"/>
                <w:szCs w:val="24"/>
              </w:rPr>
            </w:pPr>
            <w:del w:author="Tien Nguyen Anh" w:date="2024-12-08T08:00:00Z" w16du:dateUtc="2024-12-08T01:00:00Z" w:id="994">
              <w:r w:rsidRPr="00016CA0" w:rsidDel="00D43050">
                <w:rPr>
                  <w:rFonts w:eastAsia="Times New Roman"/>
                  <w:color w:val="000000"/>
                  <w:szCs w:val="24"/>
                </w:rPr>
                <w:delText>RB GĐ Hub AF</w:delText>
              </w:r>
            </w:del>
          </w:p>
        </w:tc>
      </w:tr>
      <w:tr w:rsidRPr="00016CA0" w:rsidR="008933AB" w:rsidDel="00D43050" w:rsidTr="001C1718" w14:paraId="585DB92F" w14:textId="12032DD6">
        <w:trPr>
          <w:trHeight w:val="310"/>
          <w:jc w:val="center"/>
          <w:del w:author="Tien Nguyen Anh" w:date="2024-12-08T08:00:00Z" w:id="99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2FA65F97" w14:textId="216F086B">
            <w:pPr>
              <w:spacing w:before="0" w:line="240" w:lineRule="auto"/>
              <w:contextualSpacing w:val="0"/>
              <w:jc w:val="center"/>
              <w:rPr>
                <w:del w:author="Tien Nguyen Anh" w:date="2024-12-08T08:00:00Z" w16du:dateUtc="2024-12-08T01:00:00Z" w:id="996"/>
                <w:rFonts w:eastAsia="Times New Roman"/>
                <w:color w:val="000000"/>
                <w:szCs w:val="24"/>
              </w:rPr>
            </w:pPr>
            <w:del w:author="Tien Nguyen Anh" w:date="2024-12-08T08:00:00Z" w16du:dateUtc="2024-12-08T01:00:00Z" w:id="997">
              <w:r w:rsidRPr="00016CA0" w:rsidDel="00D43050">
                <w:rPr>
                  <w:rFonts w:eastAsia="Times New Roman"/>
                  <w:color w:val="000000"/>
                  <w:szCs w:val="24"/>
                </w:rPr>
                <w:delText>22</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1CADF35B" w14:textId="6E7B79F9">
            <w:pPr>
              <w:spacing w:before="0" w:line="240" w:lineRule="auto"/>
              <w:contextualSpacing w:val="0"/>
              <w:jc w:val="left"/>
              <w:rPr>
                <w:del w:author="Tien Nguyen Anh" w:date="2024-12-08T08:00:00Z" w16du:dateUtc="2024-12-08T01:00:00Z" w:id="998"/>
                <w:rFonts w:eastAsia="Times New Roman"/>
                <w:color w:val="000000"/>
                <w:szCs w:val="24"/>
              </w:rPr>
            </w:pPr>
            <w:del w:author="Tien Nguyen Anh" w:date="2024-12-08T08:00:00Z" w16du:dateUtc="2024-12-08T01:00:00Z" w:id="999">
              <w:r w:rsidRPr="00016CA0" w:rsidDel="00D43050">
                <w:rPr>
                  <w:rFonts w:eastAsia="Times New Roman"/>
                  <w:color w:val="000000"/>
                  <w:szCs w:val="24"/>
                </w:rPr>
                <w:delText>RB GĐ AF</w:delText>
              </w:r>
            </w:del>
          </w:p>
        </w:tc>
      </w:tr>
      <w:tr w:rsidRPr="00016CA0" w:rsidR="008933AB" w:rsidDel="00D43050" w:rsidTr="001C1718" w14:paraId="37FEF219" w14:textId="4B034995">
        <w:trPr>
          <w:trHeight w:val="310"/>
          <w:jc w:val="center"/>
          <w:del w:author="Tien Nguyen Anh" w:date="2024-12-08T08:00:00Z" w:id="100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1E9612B9" w14:textId="2F765A35">
            <w:pPr>
              <w:spacing w:before="0" w:line="240" w:lineRule="auto"/>
              <w:contextualSpacing w:val="0"/>
              <w:jc w:val="center"/>
              <w:rPr>
                <w:del w:author="Tien Nguyen Anh" w:date="2024-12-08T08:00:00Z" w16du:dateUtc="2024-12-08T01:00:00Z" w:id="1001"/>
                <w:rFonts w:eastAsia="Times New Roman"/>
                <w:color w:val="000000"/>
                <w:szCs w:val="24"/>
              </w:rPr>
            </w:pPr>
            <w:del w:author="Tien Nguyen Anh" w:date="2024-12-08T08:00:00Z" w16du:dateUtc="2024-12-08T01:00:00Z" w:id="1002">
              <w:r w:rsidRPr="00016CA0" w:rsidDel="00D43050">
                <w:rPr>
                  <w:rFonts w:eastAsia="Times New Roman"/>
                  <w:color w:val="000000"/>
                  <w:szCs w:val="24"/>
                </w:rPr>
                <w:delText>23</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7E590417" w14:textId="4F27F588">
            <w:pPr>
              <w:spacing w:before="0" w:line="240" w:lineRule="auto"/>
              <w:contextualSpacing w:val="0"/>
              <w:jc w:val="left"/>
              <w:rPr>
                <w:del w:author="Tien Nguyen Anh" w:date="2024-12-08T08:00:00Z" w16du:dateUtc="2024-12-08T01:00:00Z" w:id="1003"/>
                <w:rFonts w:eastAsia="Times New Roman"/>
                <w:color w:val="000000"/>
                <w:szCs w:val="24"/>
              </w:rPr>
            </w:pPr>
            <w:del w:author="Tien Nguyen Anh" w:date="2024-12-08T08:00:00Z" w16du:dateUtc="2024-12-08T01:00:00Z" w:id="1004">
              <w:r w:rsidRPr="00016CA0" w:rsidDel="00D43050">
                <w:rPr>
                  <w:rFonts w:eastAsia="Times New Roman"/>
                  <w:color w:val="000000"/>
                  <w:szCs w:val="24"/>
                </w:rPr>
                <w:delText>RB TPKD KHƯT</w:delText>
              </w:r>
            </w:del>
          </w:p>
        </w:tc>
      </w:tr>
      <w:tr w:rsidRPr="00016CA0" w:rsidR="008933AB" w:rsidDel="00D43050" w:rsidTr="001C1718" w14:paraId="38531D83" w14:textId="788B446A">
        <w:trPr>
          <w:trHeight w:val="310"/>
          <w:jc w:val="center"/>
          <w:del w:author="Tien Nguyen Anh" w:date="2024-12-08T08:00:00Z" w:id="100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4A9A79C8" w14:textId="79CFFDE0">
            <w:pPr>
              <w:spacing w:before="0" w:line="240" w:lineRule="auto"/>
              <w:contextualSpacing w:val="0"/>
              <w:jc w:val="center"/>
              <w:rPr>
                <w:del w:author="Tien Nguyen Anh" w:date="2024-12-08T08:00:00Z" w16du:dateUtc="2024-12-08T01:00:00Z" w:id="1006"/>
                <w:rFonts w:eastAsia="Times New Roman"/>
                <w:color w:val="000000"/>
                <w:szCs w:val="24"/>
              </w:rPr>
            </w:pPr>
            <w:del w:author="Tien Nguyen Anh" w:date="2024-12-08T08:00:00Z" w16du:dateUtc="2024-12-08T01:00:00Z" w:id="1007">
              <w:r w:rsidRPr="00016CA0" w:rsidDel="00D43050">
                <w:rPr>
                  <w:rFonts w:eastAsia="Times New Roman"/>
                  <w:color w:val="000000"/>
                  <w:szCs w:val="24"/>
                </w:rPr>
                <w:delText>24</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233EB930" w14:textId="566B96F6">
            <w:pPr>
              <w:spacing w:before="0" w:line="240" w:lineRule="auto"/>
              <w:contextualSpacing w:val="0"/>
              <w:jc w:val="left"/>
              <w:rPr>
                <w:del w:author="Tien Nguyen Anh" w:date="2024-12-08T08:00:00Z" w16du:dateUtc="2024-12-08T01:00:00Z" w:id="1008"/>
                <w:rFonts w:eastAsia="Times New Roman"/>
                <w:color w:val="000000"/>
                <w:szCs w:val="24"/>
              </w:rPr>
            </w:pPr>
            <w:del w:author="Tien Nguyen Anh" w:date="2024-12-08T08:00:00Z" w16du:dateUtc="2024-12-08T01:00:00Z" w:id="1009">
              <w:r w:rsidRPr="00016CA0" w:rsidDel="00D43050">
                <w:rPr>
                  <w:rFonts w:eastAsia="Times New Roman"/>
                  <w:color w:val="000000"/>
                  <w:szCs w:val="24"/>
                </w:rPr>
                <w:delText>RB GĐ AF Mix</w:delText>
              </w:r>
            </w:del>
          </w:p>
        </w:tc>
      </w:tr>
      <w:tr w:rsidRPr="00016CA0" w:rsidR="008933AB" w:rsidDel="00D43050" w:rsidTr="001C1718" w14:paraId="4E3896E7" w14:textId="3CB88148">
        <w:trPr>
          <w:trHeight w:val="310"/>
          <w:jc w:val="center"/>
          <w:del w:author="Tien Nguyen Anh" w:date="2024-12-08T08:00:00Z" w:id="101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79FF178" w14:textId="6ECA6C5D">
            <w:pPr>
              <w:spacing w:before="0" w:line="240" w:lineRule="auto"/>
              <w:contextualSpacing w:val="0"/>
              <w:jc w:val="center"/>
              <w:rPr>
                <w:del w:author="Tien Nguyen Anh" w:date="2024-12-08T08:00:00Z" w16du:dateUtc="2024-12-08T01:00:00Z" w:id="1011"/>
                <w:rFonts w:eastAsia="Times New Roman"/>
                <w:color w:val="000000"/>
                <w:szCs w:val="24"/>
              </w:rPr>
            </w:pPr>
            <w:del w:author="Tien Nguyen Anh" w:date="2024-12-08T08:00:00Z" w16du:dateUtc="2024-12-08T01:00:00Z" w:id="1012">
              <w:r w:rsidRPr="00016CA0" w:rsidDel="00D43050">
                <w:rPr>
                  <w:rFonts w:eastAsia="Times New Roman"/>
                  <w:color w:val="000000"/>
                  <w:szCs w:val="24"/>
                </w:rPr>
                <w:delText>25</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7DFF8259" w14:textId="755443C3">
            <w:pPr>
              <w:spacing w:before="0" w:line="240" w:lineRule="auto"/>
              <w:contextualSpacing w:val="0"/>
              <w:jc w:val="left"/>
              <w:rPr>
                <w:del w:author="Tien Nguyen Anh" w:date="2024-12-08T08:00:00Z" w16du:dateUtc="2024-12-08T01:00:00Z" w:id="1013"/>
                <w:rFonts w:eastAsia="Times New Roman"/>
                <w:color w:val="000000"/>
                <w:szCs w:val="24"/>
              </w:rPr>
            </w:pPr>
            <w:del w:author="Tien Nguyen Anh" w:date="2024-12-08T08:00:00Z" w16du:dateUtc="2024-12-08T01:00:00Z" w:id="1014">
              <w:r w:rsidRPr="00016CA0" w:rsidDel="00D43050">
                <w:rPr>
                  <w:rFonts w:eastAsia="Times New Roman"/>
                  <w:color w:val="000000"/>
                  <w:szCs w:val="24"/>
                </w:rPr>
                <w:delText>RB TPKD KHƯT Mix</w:delText>
              </w:r>
            </w:del>
          </w:p>
        </w:tc>
      </w:tr>
      <w:tr w:rsidRPr="00016CA0" w:rsidR="008933AB" w:rsidDel="00D43050" w:rsidTr="001C1718" w14:paraId="3374B7A9" w14:textId="270B955C">
        <w:trPr>
          <w:trHeight w:val="310"/>
          <w:jc w:val="center"/>
          <w:del w:author="Tien Nguyen Anh" w:date="2024-12-08T08:00:00Z" w:id="101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C01FE72" w14:textId="182107CB">
            <w:pPr>
              <w:spacing w:before="0" w:line="240" w:lineRule="auto"/>
              <w:contextualSpacing w:val="0"/>
              <w:jc w:val="center"/>
              <w:rPr>
                <w:del w:author="Tien Nguyen Anh" w:date="2024-12-08T08:00:00Z" w16du:dateUtc="2024-12-08T01:00:00Z" w:id="1016"/>
                <w:rFonts w:eastAsia="Times New Roman"/>
                <w:color w:val="000000"/>
                <w:szCs w:val="24"/>
              </w:rPr>
            </w:pPr>
            <w:del w:author="Tien Nguyen Anh" w:date="2024-12-08T08:00:00Z" w16du:dateUtc="2024-12-08T01:00:00Z" w:id="1017">
              <w:r w:rsidRPr="00016CA0" w:rsidDel="00D43050">
                <w:rPr>
                  <w:rFonts w:eastAsia="Times New Roman"/>
                  <w:color w:val="000000"/>
                  <w:szCs w:val="24"/>
                </w:rPr>
                <w:delText>26</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238B5626" w14:textId="70A93964">
            <w:pPr>
              <w:spacing w:before="0" w:line="240" w:lineRule="auto"/>
              <w:contextualSpacing w:val="0"/>
              <w:jc w:val="left"/>
              <w:rPr>
                <w:del w:author="Tien Nguyen Anh" w:date="2024-12-08T08:00:00Z" w16du:dateUtc="2024-12-08T01:00:00Z" w:id="1018"/>
                <w:rFonts w:eastAsia="Times New Roman"/>
                <w:color w:val="000000"/>
                <w:szCs w:val="24"/>
              </w:rPr>
            </w:pPr>
            <w:del w:author="Tien Nguyen Anh" w:date="2024-12-08T08:00:00Z" w16du:dateUtc="2024-12-08T01:00:00Z" w:id="1019">
              <w:r w:rsidRPr="00016CA0" w:rsidDel="00D43050">
                <w:rPr>
                  <w:rFonts w:eastAsia="Times New Roman"/>
                  <w:color w:val="000000"/>
                  <w:szCs w:val="24"/>
                </w:rPr>
                <w:delText>RB GĐ MAF</w:delText>
              </w:r>
            </w:del>
          </w:p>
        </w:tc>
      </w:tr>
      <w:tr w:rsidRPr="00016CA0" w:rsidR="008933AB" w:rsidDel="00D43050" w:rsidTr="001C1718" w14:paraId="6C71E328" w14:textId="7FE03AC0">
        <w:trPr>
          <w:trHeight w:val="310"/>
          <w:jc w:val="center"/>
          <w:del w:author="Tien Nguyen Anh" w:date="2024-12-08T08:00:00Z" w:id="102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1FB6AFA7" w14:textId="4523B1A3">
            <w:pPr>
              <w:spacing w:before="0" w:line="240" w:lineRule="auto"/>
              <w:contextualSpacing w:val="0"/>
              <w:jc w:val="center"/>
              <w:rPr>
                <w:del w:author="Tien Nguyen Anh" w:date="2024-12-08T08:00:00Z" w16du:dateUtc="2024-12-08T01:00:00Z" w:id="1021"/>
                <w:rFonts w:eastAsia="Times New Roman"/>
                <w:color w:val="000000"/>
                <w:szCs w:val="24"/>
              </w:rPr>
            </w:pPr>
            <w:del w:author="Tien Nguyen Anh" w:date="2024-12-08T08:00:00Z" w16du:dateUtc="2024-12-08T01:00:00Z" w:id="1022">
              <w:r w:rsidRPr="00016CA0" w:rsidDel="00D43050">
                <w:rPr>
                  <w:rFonts w:eastAsia="Times New Roman"/>
                  <w:color w:val="000000"/>
                  <w:szCs w:val="24"/>
                </w:rPr>
                <w:delText>27</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3E7D6AAA" w14:textId="315E0B32">
            <w:pPr>
              <w:spacing w:before="0" w:line="240" w:lineRule="auto"/>
              <w:contextualSpacing w:val="0"/>
              <w:jc w:val="left"/>
              <w:rPr>
                <w:del w:author="Tien Nguyen Anh" w:date="2024-12-08T08:00:00Z" w16du:dateUtc="2024-12-08T01:00:00Z" w:id="1023"/>
                <w:rFonts w:eastAsia="Times New Roman"/>
                <w:color w:val="000000"/>
                <w:szCs w:val="24"/>
              </w:rPr>
            </w:pPr>
            <w:del w:author="Tien Nguyen Anh" w:date="2024-12-08T08:00:00Z" w16du:dateUtc="2024-12-08T01:00:00Z" w:id="1024">
              <w:r w:rsidRPr="00016CA0" w:rsidDel="00D43050">
                <w:rPr>
                  <w:rFonts w:eastAsia="Times New Roman"/>
                  <w:color w:val="000000"/>
                  <w:szCs w:val="24"/>
                </w:rPr>
                <w:delText>RB TPKD MAF</w:delText>
              </w:r>
            </w:del>
          </w:p>
        </w:tc>
      </w:tr>
      <w:tr w:rsidRPr="00016CA0" w:rsidR="008933AB" w:rsidDel="00D43050" w:rsidTr="001C1718" w14:paraId="71588428" w14:textId="4853057B">
        <w:trPr>
          <w:trHeight w:val="310"/>
          <w:jc w:val="center"/>
          <w:del w:author="Tien Nguyen Anh" w:date="2024-12-08T08:00:00Z" w:id="102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82468D8" w14:textId="6641A8F4">
            <w:pPr>
              <w:spacing w:before="0" w:line="240" w:lineRule="auto"/>
              <w:contextualSpacing w:val="0"/>
              <w:jc w:val="center"/>
              <w:rPr>
                <w:del w:author="Tien Nguyen Anh" w:date="2024-12-08T08:00:00Z" w16du:dateUtc="2024-12-08T01:00:00Z" w:id="1026"/>
                <w:rFonts w:eastAsia="Times New Roman"/>
                <w:color w:val="000000"/>
                <w:szCs w:val="24"/>
              </w:rPr>
            </w:pPr>
            <w:del w:author="Tien Nguyen Anh" w:date="2024-12-08T08:00:00Z" w16du:dateUtc="2024-12-08T01:00:00Z" w:id="1027">
              <w:r w:rsidRPr="00016CA0" w:rsidDel="00D43050">
                <w:rPr>
                  <w:rFonts w:eastAsia="Times New Roman"/>
                  <w:color w:val="000000"/>
                  <w:szCs w:val="24"/>
                </w:rPr>
                <w:delText>28</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57D71549" w14:textId="6D85FD4B">
            <w:pPr>
              <w:spacing w:before="0" w:line="240" w:lineRule="auto"/>
              <w:contextualSpacing w:val="0"/>
              <w:jc w:val="left"/>
              <w:rPr>
                <w:del w:author="Tien Nguyen Anh" w:date="2024-12-08T08:00:00Z" w16du:dateUtc="2024-12-08T01:00:00Z" w:id="1028"/>
                <w:rFonts w:eastAsia="Times New Roman"/>
                <w:color w:val="000000"/>
                <w:szCs w:val="24"/>
              </w:rPr>
            </w:pPr>
            <w:del w:author="Tien Nguyen Anh" w:date="2024-12-08T08:00:00Z" w16du:dateUtc="2024-12-08T01:00:00Z" w:id="1029">
              <w:r w:rsidRPr="00016CA0" w:rsidDel="00D43050">
                <w:rPr>
                  <w:rFonts w:eastAsia="Times New Roman"/>
                  <w:color w:val="000000"/>
                  <w:szCs w:val="24"/>
                </w:rPr>
                <w:delText>RB RM Diamond</w:delText>
              </w:r>
            </w:del>
          </w:p>
        </w:tc>
      </w:tr>
      <w:tr w:rsidRPr="00016CA0" w:rsidR="008933AB" w:rsidDel="00D43050" w:rsidTr="001C1718" w14:paraId="3149C776" w14:textId="4E9ADA01">
        <w:trPr>
          <w:trHeight w:val="310"/>
          <w:jc w:val="center"/>
          <w:del w:author="Tien Nguyen Anh" w:date="2024-12-08T08:00:00Z" w:id="103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BD2EF49" w14:textId="684A8425">
            <w:pPr>
              <w:spacing w:before="0" w:line="240" w:lineRule="auto"/>
              <w:contextualSpacing w:val="0"/>
              <w:jc w:val="center"/>
              <w:rPr>
                <w:del w:author="Tien Nguyen Anh" w:date="2024-12-08T08:00:00Z" w16du:dateUtc="2024-12-08T01:00:00Z" w:id="1031"/>
                <w:rFonts w:eastAsia="Times New Roman"/>
                <w:color w:val="000000"/>
                <w:szCs w:val="24"/>
              </w:rPr>
            </w:pPr>
            <w:del w:author="Tien Nguyen Anh" w:date="2024-12-08T08:00:00Z" w16du:dateUtc="2024-12-08T01:00:00Z" w:id="1032">
              <w:r w:rsidRPr="00016CA0" w:rsidDel="00D43050">
                <w:rPr>
                  <w:rFonts w:eastAsia="Times New Roman"/>
                  <w:color w:val="000000"/>
                  <w:szCs w:val="24"/>
                </w:rPr>
                <w:delText>29</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1632ADFF" w14:textId="0F691D6F">
            <w:pPr>
              <w:spacing w:before="0" w:line="240" w:lineRule="auto"/>
              <w:contextualSpacing w:val="0"/>
              <w:jc w:val="left"/>
              <w:rPr>
                <w:del w:author="Tien Nguyen Anh" w:date="2024-12-08T08:00:00Z" w16du:dateUtc="2024-12-08T01:00:00Z" w:id="1033"/>
                <w:rFonts w:eastAsia="Times New Roman"/>
                <w:color w:val="000000"/>
                <w:szCs w:val="24"/>
              </w:rPr>
            </w:pPr>
            <w:del w:author="Tien Nguyen Anh" w:date="2024-12-08T08:00:00Z" w16du:dateUtc="2024-12-08T01:00:00Z" w:id="1034">
              <w:r w:rsidRPr="00016CA0" w:rsidDel="00D43050">
                <w:rPr>
                  <w:rFonts w:eastAsia="Times New Roman"/>
                  <w:color w:val="000000"/>
                  <w:szCs w:val="24"/>
                </w:rPr>
                <w:delText>RB RM Prime</w:delText>
              </w:r>
            </w:del>
          </w:p>
        </w:tc>
      </w:tr>
      <w:tr w:rsidRPr="00016CA0" w:rsidR="008933AB" w:rsidDel="00D43050" w:rsidTr="001C1718" w14:paraId="593DDF00" w14:textId="054A5089">
        <w:trPr>
          <w:trHeight w:val="310"/>
          <w:jc w:val="center"/>
          <w:del w:author="Tien Nguyen Anh" w:date="2024-12-08T08:00:00Z" w:id="103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7675B9B4" w14:textId="0E435BD5">
            <w:pPr>
              <w:spacing w:before="0" w:line="240" w:lineRule="auto"/>
              <w:contextualSpacing w:val="0"/>
              <w:jc w:val="center"/>
              <w:rPr>
                <w:del w:author="Tien Nguyen Anh" w:date="2024-12-08T08:00:00Z" w16du:dateUtc="2024-12-08T01:00:00Z" w:id="1036"/>
                <w:rFonts w:eastAsia="Times New Roman"/>
                <w:color w:val="000000"/>
                <w:szCs w:val="24"/>
              </w:rPr>
            </w:pPr>
            <w:del w:author="Tien Nguyen Anh" w:date="2024-12-08T08:00:00Z" w16du:dateUtc="2024-12-08T01:00:00Z" w:id="1037">
              <w:r w:rsidRPr="00016CA0" w:rsidDel="00D43050">
                <w:rPr>
                  <w:rFonts w:eastAsia="Times New Roman"/>
                  <w:color w:val="000000"/>
                  <w:szCs w:val="24"/>
                </w:rPr>
                <w:delText>30</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1D62254E" w14:textId="41200AC7">
            <w:pPr>
              <w:spacing w:before="0" w:line="240" w:lineRule="auto"/>
              <w:contextualSpacing w:val="0"/>
              <w:jc w:val="left"/>
              <w:rPr>
                <w:del w:author="Tien Nguyen Anh" w:date="2024-12-08T08:00:00Z" w16du:dateUtc="2024-12-08T01:00:00Z" w:id="1038"/>
                <w:rFonts w:eastAsia="Times New Roman"/>
                <w:color w:val="000000"/>
                <w:szCs w:val="24"/>
              </w:rPr>
            </w:pPr>
            <w:del w:author="Tien Nguyen Anh" w:date="2024-12-08T08:00:00Z" w16du:dateUtc="2024-12-08T01:00:00Z" w:id="1039">
              <w:r w:rsidRPr="00016CA0" w:rsidDel="00D43050">
                <w:rPr>
                  <w:rFonts w:eastAsia="Times New Roman"/>
                  <w:color w:val="000000"/>
                  <w:szCs w:val="24"/>
                </w:rPr>
                <w:delText>RB CSM Trưởng phòng</w:delText>
              </w:r>
            </w:del>
          </w:p>
        </w:tc>
      </w:tr>
      <w:tr w:rsidRPr="00016CA0" w:rsidR="008933AB" w:rsidDel="00D43050" w:rsidTr="001C1718" w14:paraId="4A9F7F3D" w14:textId="1E6B9F7D">
        <w:trPr>
          <w:trHeight w:val="310"/>
          <w:jc w:val="center"/>
          <w:del w:author="Tien Nguyen Anh" w:date="2024-12-08T08:00:00Z" w:id="104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35A0EFA6" w14:textId="17063C13">
            <w:pPr>
              <w:spacing w:before="0" w:line="240" w:lineRule="auto"/>
              <w:contextualSpacing w:val="0"/>
              <w:jc w:val="center"/>
              <w:rPr>
                <w:del w:author="Tien Nguyen Anh" w:date="2024-12-08T08:00:00Z" w16du:dateUtc="2024-12-08T01:00:00Z" w:id="1041"/>
                <w:rFonts w:eastAsia="Times New Roman"/>
                <w:color w:val="000000"/>
                <w:szCs w:val="24"/>
              </w:rPr>
            </w:pPr>
            <w:del w:author="Tien Nguyen Anh" w:date="2024-12-08T08:00:00Z" w16du:dateUtc="2024-12-08T01:00:00Z" w:id="1042">
              <w:r w:rsidRPr="00016CA0" w:rsidDel="00D43050">
                <w:rPr>
                  <w:rFonts w:eastAsia="Times New Roman"/>
                  <w:color w:val="000000"/>
                  <w:szCs w:val="24"/>
                </w:rPr>
                <w:delText>31</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7A167550" w14:textId="30C8B244">
            <w:pPr>
              <w:spacing w:before="0" w:line="240" w:lineRule="auto"/>
              <w:contextualSpacing w:val="0"/>
              <w:jc w:val="left"/>
              <w:rPr>
                <w:del w:author="Tien Nguyen Anh" w:date="2024-12-08T08:00:00Z" w16du:dateUtc="2024-12-08T01:00:00Z" w:id="1043"/>
                <w:rFonts w:eastAsia="Times New Roman"/>
                <w:color w:val="000000"/>
                <w:szCs w:val="24"/>
              </w:rPr>
            </w:pPr>
            <w:del w:author="Tien Nguyen Anh" w:date="2024-12-08T08:00:00Z" w16du:dateUtc="2024-12-08T01:00:00Z" w:id="1044">
              <w:r w:rsidRPr="00016CA0" w:rsidDel="00D43050">
                <w:rPr>
                  <w:rFonts w:eastAsia="Times New Roman"/>
                  <w:color w:val="000000"/>
                  <w:szCs w:val="24"/>
                </w:rPr>
                <w:delText>RB CSM Trưởng nhóm</w:delText>
              </w:r>
            </w:del>
          </w:p>
        </w:tc>
      </w:tr>
      <w:tr w:rsidRPr="00016CA0" w:rsidR="008933AB" w:rsidDel="00D43050" w:rsidTr="001C1718" w14:paraId="52DBE590" w14:textId="28E2BCFB">
        <w:trPr>
          <w:trHeight w:val="310"/>
          <w:jc w:val="center"/>
          <w:del w:author="Tien Nguyen Anh" w:date="2024-12-08T08:00:00Z" w:id="1045"/>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63E126B1" w14:textId="1C1AB1BD">
            <w:pPr>
              <w:spacing w:before="0" w:line="240" w:lineRule="auto"/>
              <w:contextualSpacing w:val="0"/>
              <w:jc w:val="center"/>
              <w:rPr>
                <w:del w:author="Tien Nguyen Anh" w:date="2024-12-08T08:00:00Z" w16du:dateUtc="2024-12-08T01:00:00Z" w:id="1046"/>
                <w:rFonts w:eastAsia="Times New Roman"/>
                <w:color w:val="000000"/>
                <w:szCs w:val="24"/>
              </w:rPr>
            </w:pPr>
            <w:del w:author="Tien Nguyen Anh" w:date="2024-12-08T08:00:00Z" w16du:dateUtc="2024-12-08T01:00:00Z" w:id="1047">
              <w:r w:rsidRPr="00016CA0" w:rsidDel="00D43050">
                <w:rPr>
                  <w:rFonts w:eastAsia="Times New Roman"/>
                  <w:color w:val="000000"/>
                  <w:szCs w:val="24"/>
                </w:rPr>
                <w:delText>32</w:delText>
              </w:r>
            </w:del>
          </w:p>
        </w:tc>
        <w:tc>
          <w:tcPr>
            <w:tcW w:w="3300" w:type="dxa"/>
            <w:tcBorders>
              <w:top w:val="nil"/>
              <w:left w:val="nil"/>
              <w:bottom w:val="single" w:color="000000" w:sz="4" w:space="0"/>
              <w:right w:val="single" w:color="000000" w:sz="4" w:space="0"/>
            </w:tcBorders>
            <w:shd w:val="clear" w:color="000000" w:fill="FFFFFF"/>
            <w:hideMark/>
          </w:tcPr>
          <w:p w:rsidRPr="00016CA0" w:rsidR="008933AB" w:rsidDel="00D43050" w:rsidP="001C1718" w:rsidRDefault="008933AB" w14:paraId="4F9644D8" w14:textId="643A3A7D">
            <w:pPr>
              <w:spacing w:before="0" w:line="240" w:lineRule="auto"/>
              <w:contextualSpacing w:val="0"/>
              <w:jc w:val="left"/>
              <w:rPr>
                <w:del w:author="Tien Nguyen Anh" w:date="2024-12-08T08:00:00Z" w16du:dateUtc="2024-12-08T01:00:00Z" w:id="1048"/>
                <w:rFonts w:eastAsia="Times New Roman"/>
                <w:color w:val="000000"/>
                <w:szCs w:val="24"/>
              </w:rPr>
            </w:pPr>
            <w:del w:author="Tien Nguyen Anh" w:date="2024-12-08T08:00:00Z" w16du:dateUtc="2024-12-08T01:00:00Z" w:id="1049">
              <w:r w:rsidRPr="00016CA0" w:rsidDel="00D43050">
                <w:rPr>
                  <w:rFonts w:eastAsia="Times New Roman"/>
                  <w:color w:val="000000"/>
                  <w:szCs w:val="24"/>
                </w:rPr>
                <w:delText>RB CSR</w:delText>
              </w:r>
            </w:del>
          </w:p>
        </w:tc>
      </w:tr>
      <w:tr w:rsidRPr="00016CA0" w:rsidR="008933AB" w:rsidDel="00D43050" w:rsidTr="001C1718" w14:paraId="155F5EE6" w14:textId="1B5B9620">
        <w:trPr>
          <w:trHeight w:val="310"/>
          <w:jc w:val="center"/>
          <w:del w:author="Tien Nguyen Anh" w:date="2024-12-08T08:00:00Z" w:id="1050"/>
        </w:trPr>
        <w:tc>
          <w:tcPr>
            <w:tcW w:w="1100" w:type="dxa"/>
            <w:tcBorders>
              <w:top w:val="nil"/>
              <w:left w:val="single" w:color="auto" w:sz="4" w:space="0"/>
              <w:bottom w:val="single" w:color="auto" w:sz="4" w:space="0"/>
              <w:right w:val="single" w:color="auto" w:sz="4" w:space="0"/>
            </w:tcBorders>
            <w:shd w:val="clear" w:color="auto" w:fill="auto"/>
            <w:vAlign w:val="center"/>
            <w:hideMark/>
          </w:tcPr>
          <w:p w:rsidRPr="00016CA0" w:rsidR="008933AB" w:rsidDel="00D43050" w:rsidP="001C1718" w:rsidRDefault="008933AB" w14:paraId="5902B002" w14:textId="39C8126B">
            <w:pPr>
              <w:spacing w:before="0" w:line="240" w:lineRule="auto"/>
              <w:contextualSpacing w:val="0"/>
              <w:jc w:val="center"/>
              <w:rPr>
                <w:del w:author="Tien Nguyen Anh" w:date="2024-12-08T08:00:00Z" w16du:dateUtc="2024-12-08T01:00:00Z" w:id="1051"/>
                <w:rFonts w:eastAsia="Times New Roman"/>
                <w:color w:val="000000"/>
                <w:szCs w:val="24"/>
              </w:rPr>
            </w:pPr>
            <w:del w:author="Tien Nguyen Anh" w:date="2024-12-08T08:00:00Z" w16du:dateUtc="2024-12-08T01:00:00Z" w:id="1052">
              <w:r w:rsidRPr="00016CA0" w:rsidDel="00D43050">
                <w:rPr>
                  <w:rFonts w:eastAsia="Times New Roman"/>
                  <w:color w:val="000000"/>
                  <w:szCs w:val="24"/>
                </w:rPr>
                <w:delText>33</w:delText>
              </w:r>
            </w:del>
          </w:p>
        </w:tc>
        <w:tc>
          <w:tcPr>
            <w:tcW w:w="3300" w:type="dxa"/>
            <w:tcBorders>
              <w:top w:val="nil"/>
              <w:left w:val="nil"/>
              <w:bottom w:val="single" w:color="auto" w:sz="4" w:space="0"/>
              <w:right w:val="single" w:color="auto" w:sz="4" w:space="0"/>
            </w:tcBorders>
            <w:shd w:val="clear" w:color="000000" w:fill="FFFFFF"/>
            <w:vAlign w:val="center"/>
            <w:hideMark/>
          </w:tcPr>
          <w:p w:rsidRPr="00016CA0" w:rsidR="008933AB" w:rsidDel="00D43050" w:rsidP="001C1718" w:rsidRDefault="008933AB" w14:paraId="57272FBE" w14:textId="3CDD92F5">
            <w:pPr>
              <w:spacing w:before="0" w:line="240" w:lineRule="auto"/>
              <w:contextualSpacing w:val="0"/>
              <w:jc w:val="left"/>
              <w:rPr>
                <w:del w:author="Tien Nguyen Anh" w:date="2024-12-08T08:00:00Z" w16du:dateUtc="2024-12-08T01:00:00Z" w:id="1053"/>
                <w:rFonts w:eastAsia="Times New Roman"/>
                <w:color w:val="000000"/>
                <w:szCs w:val="24"/>
              </w:rPr>
            </w:pPr>
            <w:del w:author="Tien Nguyen Anh" w:date="2024-12-08T08:00:00Z" w16du:dateUtc="2024-12-08T01:00:00Z" w:id="1054">
              <w:r w:rsidRPr="00016CA0" w:rsidDel="00D43050">
                <w:rPr>
                  <w:rFonts w:eastAsia="Times New Roman"/>
                  <w:color w:val="000000"/>
                  <w:szCs w:val="24"/>
                </w:rPr>
                <w:delText>VP System Administrator</w:delText>
              </w:r>
            </w:del>
          </w:p>
        </w:tc>
      </w:tr>
    </w:tbl>
    <w:p w:rsidRPr="00016CA0" w:rsidR="00934D63" w:rsidP="000D0D0D" w:rsidRDefault="00934D63" w14:paraId="6C7781C1" w14:textId="647A98C8">
      <w:pPr>
        <w:pStyle w:val="Heading1"/>
        <w:ind w:left="360"/>
        <w:rPr>
          <w:rFonts w:ascii="Times New Roman" w:hAnsi="Times New Roman"/>
          <w:sz w:val="24"/>
          <w:szCs w:val="24"/>
        </w:rPr>
      </w:pPr>
      <w:r w:rsidRPr="00016CA0">
        <w:rPr>
          <w:rFonts w:ascii="Times New Roman" w:hAnsi="Times New Roman"/>
          <w:sz w:val="24"/>
          <w:szCs w:val="24"/>
        </w:rPr>
        <w:t xml:space="preserve"> </w:t>
      </w:r>
      <w:bookmarkStart w:name="_Toc181808899" w:id="1055"/>
      <w:r w:rsidRPr="00016CA0">
        <w:rPr>
          <w:rFonts w:ascii="Times New Roman" w:hAnsi="Times New Roman"/>
          <w:sz w:val="24"/>
          <w:szCs w:val="24"/>
        </w:rPr>
        <w:t>Cấu hình phân quyền chi tiết</w:t>
      </w:r>
      <w:bookmarkEnd w:id="1055"/>
    </w:p>
    <w:p w:rsidRPr="00016CA0" w:rsidR="00934D63" w:rsidP="000D0D0D" w:rsidRDefault="007939BB" w14:paraId="3FB9B828" w14:textId="2F0E4593">
      <w:pPr>
        <w:pStyle w:val="Heading2FIS"/>
        <w:tabs>
          <w:tab w:val="clear" w:pos="1080"/>
          <w:tab w:val="left" w:pos="540"/>
        </w:tabs>
        <w:ind w:left="360" w:hanging="360"/>
        <w:rPr>
          <w:rFonts w:eastAsia="SimSun"/>
          <w:sz w:val="24"/>
          <w:szCs w:val="24"/>
          <w:shd w:val="clear" w:color="auto" w:fill="FFFFFF"/>
        </w:rPr>
      </w:pPr>
      <w:bookmarkStart w:name="_Toc181808900" w:id="1056"/>
      <w:proofErr w:type="spellStart"/>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quyền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theo</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tính</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năng</w:t>
      </w:r>
      <w:proofErr w:type="spellEnd"/>
      <w:r w:rsidRPr="00016CA0" w:rsidR="00B65494">
        <w:rPr>
          <w:rFonts w:eastAsia="SimSun"/>
          <w:sz w:val="24"/>
          <w:szCs w:val="24"/>
          <w:shd w:val="clear" w:color="auto" w:fill="FFFFFF"/>
        </w:rPr>
        <w:t xml:space="preserve"> (Function Access)</w:t>
      </w:r>
      <w:bookmarkEnd w:id="1056"/>
    </w:p>
    <w:p w:rsidRPr="00016CA0" w:rsidR="00A25C88" w:rsidP="00016CA0" w:rsidRDefault="00DD1327" w14:paraId="78C2F9D6" w14:textId="626BD1D0">
      <w:pPr>
        <w:pStyle w:val="29"/>
        <w:ind w:left="0" w:firstLine="360"/>
        <w:jc w:val="both"/>
        <w:rPr>
          <w:sz w:val="24"/>
          <w:szCs w:val="24"/>
        </w:rPr>
      </w:pPr>
      <w:r w:rsidRPr="00016CA0">
        <w:rPr>
          <w:rFonts w:eastAsia="SimSun"/>
          <w:sz w:val="24"/>
          <w:szCs w:val="24"/>
          <w:shd w:val="clear" w:color="auto" w:fill="FFFFFF"/>
        </w:rPr>
        <w:t>Vui</w:t>
      </w:r>
      <w:r w:rsidRPr="00016CA0" w:rsidR="00097826">
        <w:rPr>
          <w:sz w:val="24"/>
          <w:szCs w:val="24"/>
          <w:lang w:val="en-US"/>
        </w:rPr>
        <w:t xml:space="preserve"> </w:t>
      </w:r>
      <w:proofErr w:type="spellStart"/>
      <w:r w:rsidRPr="00016CA0" w:rsidR="00097826">
        <w:rPr>
          <w:sz w:val="24"/>
          <w:szCs w:val="24"/>
          <w:lang w:val="en-US"/>
        </w:rPr>
        <w:t>lòng</w:t>
      </w:r>
      <w:proofErr w:type="spellEnd"/>
      <w:r w:rsidRPr="00016CA0" w:rsidR="00097826">
        <w:rPr>
          <w:sz w:val="24"/>
          <w:szCs w:val="24"/>
          <w:lang w:val="en-US"/>
        </w:rPr>
        <w:t xml:space="preserve"> </w:t>
      </w:r>
      <w:proofErr w:type="spellStart"/>
      <w:r w:rsidRPr="00016CA0" w:rsidR="00097826">
        <w:rPr>
          <w:sz w:val="24"/>
          <w:szCs w:val="24"/>
          <w:lang w:val="en-US"/>
        </w:rPr>
        <w:t>tham</w:t>
      </w:r>
      <w:proofErr w:type="spellEnd"/>
      <w:r w:rsidRPr="00016CA0" w:rsidR="00097826">
        <w:rPr>
          <w:sz w:val="24"/>
          <w:szCs w:val="24"/>
          <w:lang w:val="en-US"/>
        </w:rPr>
        <w:t xml:space="preserve"> </w:t>
      </w:r>
      <w:proofErr w:type="spellStart"/>
      <w:r w:rsidRPr="00016CA0" w:rsidR="00097826">
        <w:rPr>
          <w:sz w:val="24"/>
          <w:szCs w:val="24"/>
          <w:lang w:val="en-US"/>
        </w:rPr>
        <w:t>khảo</w:t>
      </w:r>
      <w:proofErr w:type="spellEnd"/>
      <w:r w:rsidRPr="00016CA0" w:rsidR="00097826">
        <w:rPr>
          <w:sz w:val="24"/>
          <w:szCs w:val="24"/>
          <w:lang w:val="en-US"/>
        </w:rPr>
        <w:t xml:space="preserve"> </w:t>
      </w:r>
      <w:proofErr w:type="spellStart"/>
      <w:r w:rsidRPr="00016CA0" w:rsidR="00097826">
        <w:rPr>
          <w:sz w:val="24"/>
          <w:szCs w:val="24"/>
          <w:lang w:val="en-US"/>
        </w:rPr>
        <w:t>đến</w:t>
      </w:r>
      <w:proofErr w:type="spellEnd"/>
      <w:r w:rsidRPr="00016CA0" w:rsidR="00097826">
        <w:rPr>
          <w:sz w:val="24"/>
          <w:szCs w:val="24"/>
          <w:lang w:val="en-US"/>
        </w:rPr>
        <w:t xml:space="preserve"> </w:t>
      </w:r>
      <w:hyperlink w:history="1" w:anchor="_Phụ_lục_1:">
        <w:r w:rsidRPr="00016CA0" w:rsidR="00097826">
          <w:rPr>
            <w:rStyle w:val="Hyperlink"/>
            <w:sz w:val="24"/>
            <w:szCs w:val="24"/>
            <w:lang w:val="en-US"/>
          </w:rPr>
          <w:t xml:space="preserve">sheet Function Access </w:t>
        </w:r>
        <w:proofErr w:type="spellStart"/>
        <w:r w:rsidRPr="00016CA0" w:rsidR="00097826">
          <w:rPr>
            <w:rStyle w:val="Hyperlink"/>
            <w:sz w:val="24"/>
            <w:szCs w:val="24"/>
            <w:lang w:val="en-US"/>
          </w:rPr>
          <w:t>thuộc</w:t>
        </w:r>
        <w:proofErr w:type="spellEnd"/>
        <w:r w:rsidRPr="00016CA0" w:rsidR="00097826">
          <w:rPr>
            <w:rStyle w:val="Hyperlink"/>
            <w:sz w:val="24"/>
            <w:szCs w:val="24"/>
            <w:lang w:val="en-US"/>
          </w:rPr>
          <w:t xml:space="preserve"> file excel </w:t>
        </w:r>
        <w:proofErr w:type="spellStart"/>
        <w:r w:rsidRPr="00016CA0" w:rsidR="004E3FD3">
          <w:rPr>
            <w:rStyle w:val="Hyperlink"/>
            <w:sz w:val="24"/>
            <w:szCs w:val="24"/>
            <w:lang w:val="en-US"/>
          </w:rPr>
          <w:t>SRS_</w:t>
        </w:r>
        <w:r w:rsidRPr="00016CA0" w:rsidR="005D439D">
          <w:rPr>
            <w:rStyle w:val="Hyperlink"/>
            <w:sz w:val="24"/>
            <w:szCs w:val="24"/>
            <w:lang w:val="en-US"/>
          </w:rPr>
          <w:t>Admin_Function</w:t>
        </w:r>
        <w:proofErr w:type="spellEnd"/>
      </w:hyperlink>
      <w:r w:rsidRPr="00016CA0" w:rsidR="005D439D">
        <w:rPr>
          <w:sz w:val="24"/>
          <w:szCs w:val="24"/>
          <w:lang w:val="en-US"/>
        </w:rPr>
        <w:t>.</w:t>
      </w:r>
      <w:r w:rsidRPr="00016CA0" w:rsidR="008838C8">
        <w:rPr>
          <w:sz w:val="24"/>
          <w:szCs w:val="24"/>
        </w:rPr>
        <w:t xml:space="preserve"> </w:t>
      </w:r>
    </w:p>
    <w:p w:rsidRPr="00016CA0" w:rsidR="00DD1327" w:rsidP="000D0D0D" w:rsidRDefault="00DD1327" w14:paraId="130A74CB" w14:textId="4976C513">
      <w:pPr>
        <w:pStyle w:val="Heading2FIS"/>
        <w:tabs>
          <w:tab w:val="clear" w:pos="1080"/>
          <w:tab w:val="left" w:pos="720"/>
        </w:tabs>
        <w:ind w:left="450"/>
        <w:rPr>
          <w:rFonts w:eastAsia="SimSun"/>
          <w:sz w:val="24"/>
          <w:szCs w:val="24"/>
          <w:shd w:val="clear" w:color="auto" w:fill="FFFFFF"/>
        </w:rPr>
      </w:pPr>
      <w:bookmarkStart w:name="_Toc181808901" w:id="1057"/>
      <w:proofErr w:type="spellStart"/>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quyền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theo</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tính</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năng</w:t>
      </w:r>
      <w:proofErr w:type="spellEnd"/>
      <w:r w:rsidRPr="00016CA0">
        <w:rPr>
          <w:rFonts w:eastAsia="SimSun"/>
          <w:sz w:val="24"/>
          <w:szCs w:val="24"/>
          <w:shd w:val="clear" w:color="auto" w:fill="FFFFFF"/>
          <w:lang w:val="vi-VN"/>
        </w:rPr>
        <w:t xml:space="preserve"> chi tiết</w:t>
      </w:r>
      <w:r w:rsidRPr="00016CA0">
        <w:rPr>
          <w:rFonts w:eastAsia="SimSun"/>
          <w:sz w:val="24"/>
          <w:szCs w:val="24"/>
          <w:shd w:val="clear" w:color="auto" w:fill="FFFFFF"/>
        </w:rPr>
        <w:t xml:space="preserve"> (Function Access Details)</w:t>
      </w:r>
      <w:bookmarkEnd w:id="1057"/>
    </w:p>
    <w:p w:rsidRPr="00016CA0" w:rsidR="00DD1327" w:rsidP="00016CA0" w:rsidRDefault="00DD1327" w14:paraId="132F50DD" w14:textId="70A219D3">
      <w:pPr>
        <w:pStyle w:val="29"/>
        <w:ind w:left="0" w:firstLine="450"/>
        <w:jc w:val="both"/>
        <w:rPr>
          <w:sz w:val="24"/>
          <w:szCs w:val="24"/>
          <w:lang w:val="en-US"/>
        </w:rPr>
      </w:pPr>
      <w:r w:rsidRPr="00016CA0">
        <w:rPr>
          <w:rFonts w:eastAsia="SimSun"/>
          <w:sz w:val="24"/>
          <w:szCs w:val="24"/>
          <w:shd w:val="clear" w:color="auto" w:fill="FFFFFF"/>
        </w:rPr>
        <w:t>Vui</w:t>
      </w:r>
      <w:r w:rsidRPr="00016CA0">
        <w:rPr>
          <w:sz w:val="24"/>
          <w:szCs w:val="24"/>
          <w:lang w:val="en-US"/>
        </w:rPr>
        <w:t xml:space="preserve"> </w:t>
      </w:r>
      <w:proofErr w:type="spellStart"/>
      <w:r w:rsidRPr="00016CA0">
        <w:rPr>
          <w:sz w:val="24"/>
          <w:szCs w:val="24"/>
          <w:lang w:val="en-US"/>
        </w:rPr>
        <w:t>lòng</w:t>
      </w:r>
      <w:proofErr w:type="spellEnd"/>
      <w:r w:rsidRPr="00016CA0">
        <w:rPr>
          <w:sz w:val="24"/>
          <w:szCs w:val="24"/>
          <w:lang w:val="en-US"/>
        </w:rPr>
        <w:t xml:space="preserve"> </w:t>
      </w:r>
      <w:proofErr w:type="spellStart"/>
      <w:r w:rsidRPr="00016CA0">
        <w:rPr>
          <w:sz w:val="24"/>
          <w:szCs w:val="24"/>
          <w:lang w:val="en-US"/>
        </w:rPr>
        <w:t>tham</w:t>
      </w:r>
      <w:proofErr w:type="spellEnd"/>
      <w:r w:rsidRPr="00016CA0">
        <w:rPr>
          <w:sz w:val="24"/>
          <w:szCs w:val="24"/>
          <w:lang w:val="en-US"/>
        </w:rPr>
        <w:t xml:space="preserve"> </w:t>
      </w:r>
      <w:proofErr w:type="spellStart"/>
      <w:r w:rsidRPr="00016CA0">
        <w:rPr>
          <w:sz w:val="24"/>
          <w:szCs w:val="24"/>
          <w:lang w:val="en-US"/>
        </w:rPr>
        <w:t>khảo</w:t>
      </w:r>
      <w:proofErr w:type="spellEnd"/>
      <w:r w:rsidRPr="00016CA0">
        <w:rPr>
          <w:sz w:val="24"/>
          <w:szCs w:val="24"/>
          <w:lang w:val="en-US"/>
        </w:rPr>
        <w:t xml:space="preserve"> </w:t>
      </w:r>
      <w:proofErr w:type="spellStart"/>
      <w:r w:rsidRPr="00016CA0">
        <w:rPr>
          <w:sz w:val="24"/>
          <w:szCs w:val="24"/>
          <w:lang w:val="en-US"/>
        </w:rPr>
        <w:t>đến</w:t>
      </w:r>
      <w:proofErr w:type="spellEnd"/>
      <w:r w:rsidRPr="00016CA0">
        <w:rPr>
          <w:sz w:val="24"/>
          <w:szCs w:val="24"/>
          <w:lang w:val="en-US"/>
        </w:rPr>
        <w:t xml:space="preserve"> </w:t>
      </w:r>
      <w:hyperlink w:history="1" w:anchor="_Phụ_lục_1:">
        <w:r w:rsidRPr="00016CA0">
          <w:rPr>
            <w:rStyle w:val="Hyperlink"/>
            <w:sz w:val="24"/>
            <w:szCs w:val="24"/>
            <w:lang w:val="en-US"/>
          </w:rPr>
          <w:t>sheet Function Access Details</w:t>
        </w:r>
        <w:r w:rsidRPr="00016CA0">
          <w:rPr>
            <w:rStyle w:val="Hyperlink"/>
            <w:sz w:val="24"/>
            <w:szCs w:val="24"/>
          </w:rPr>
          <w:t xml:space="preserve"> </w:t>
        </w:r>
        <w:proofErr w:type="spellStart"/>
        <w:r w:rsidRPr="00016CA0">
          <w:rPr>
            <w:rStyle w:val="Hyperlink"/>
            <w:sz w:val="24"/>
            <w:szCs w:val="24"/>
            <w:lang w:val="en-US"/>
          </w:rPr>
          <w:t>thuộc</w:t>
        </w:r>
        <w:proofErr w:type="spellEnd"/>
        <w:r w:rsidRPr="00016CA0">
          <w:rPr>
            <w:rStyle w:val="Hyperlink"/>
            <w:sz w:val="24"/>
            <w:szCs w:val="24"/>
            <w:lang w:val="en-US"/>
          </w:rPr>
          <w:t xml:space="preserve"> file excel </w:t>
        </w:r>
        <w:proofErr w:type="spellStart"/>
        <w:r w:rsidRPr="00016CA0">
          <w:rPr>
            <w:rStyle w:val="Hyperlink"/>
            <w:sz w:val="24"/>
            <w:szCs w:val="24"/>
            <w:lang w:val="en-US"/>
          </w:rPr>
          <w:t>SRS_Admin_Function</w:t>
        </w:r>
        <w:proofErr w:type="spellEnd"/>
        <w:r w:rsidRPr="00016CA0">
          <w:rPr>
            <w:rStyle w:val="Hyperlink"/>
            <w:sz w:val="24"/>
            <w:szCs w:val="24"/>
            <w:lang w:val="en-US"/>
          </w:rPr>
          <w:t>.</w:t>
        </w:r>
      </w:hyperlink>
      <w:r w:rsidRPr="00016CA0">
        <w:rPr>
          <w:sz w:val="24"/>
          <w:szCs w:val="24"/>
        </w:rPr>
        <w:t xml:space="preserve"> </w:t>
      </w:r>
    </w:p>
    <w:p w:rsidRPr="00016CA0" w:rsidR="00DD1327" w:rsidP="000D0D0D" w:rsidRDefault="00DD1327" w14:paraId="049D1117" w14:textId="5A1CF636">
      <w:pPr>
        <w:pStyle w:val="Heading2FIS"/>
        <w:tabs>
          <w:tab w:val="clear" w:pos="1080"/>
          <w:tab w:val="left" w:pos="720"/>
        </w:tabs>
        <w:ind w:left="450"/>
        <w:rPr>
          <w:rFonts w:eastAsia="SimSun"/>
          <w:sz w:val="24"/>
          <w:szCs w:val="24"/>
          <w:shd w:val="clear" w:color="auto" w:fill="FFFFFF"/>
        </w:rPr>
      </w:pPr>
      <w:bookmarkStart w:name="_Toc181808902" w:id="1058"/>
      <w:proofErr w:type="spellStart"/>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quyền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theo</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tính</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năng</w:t>
      </w:r>
      <w:proofErr w:type="spellEnd"/>
      <w:r w:rsidRPr="00016CA0">
        <w:rPr>
          <w:rFonts w:eastAsia="SimSun"/>
          <w:sz w:val="24"/>
          <w:szCs w:val="24"/>
          <w:shd w:val="clear" w:color="auto" w:fill="FFFFFF"/>
        </w:rPr>
        <w:t xml:space="preserve"> (</w:t>
      </w:r>
      <w:r w:rsidRPr="00016CA0" w:rsidR="00EE1DFF">
        <w:rPr>
          <w:rFonts w:eastAsia="SimSun"/>
          <w:sz w:val="24"/>
          <w:szCs w:val="24"/>
          <w:shd w:val="clear" w:color="auto" w:fill="FFFFFF"/>
        </w:rPr>
        <w:t>Object Access</w:t>
      </w:r>
      <w:r w:rsidRPr="00016CA0">
        <w:rPr>
          <w:rFonts w:eastAsia="SimSun"/>
          <w:sz w:val="24"/>
          <w:szCs w:val="24"/>
          <w:shd w:val="clear" w:color="auto" w:fill="FFFFFF"/>
        </w:rPr>
        <w:t>)</w:t>
      </w:r>
      <w:bookmarkEnd w:id="1058"/>
    </w:p>
    <w:p w:rsidRPr="00016CA0" w:rsidR="00DD1327" w:rsidP="00016CA0" w:rsidRDefault="00DD1327" w14:paraId="18A54DBD" w14:textId="6CB85C4B">
      <w:pPr>
        <w:pStyle w:val="29"/>
        <w:ind w:left="0" w:firstLine="450"/>
        <w:jc w:val="both"/>
        <w:rPr>
          <w:sz w:val="24"/>
          <w:szCs w:val="24"/>
          <w:lang w:val="en-US"/>
        </w:rPr>
      </w:pPr>
      <w:r w:rsidRPr="00016CA0">
        <w:rPr>
          <w:rFonts w:eastAsia="SimSun"/>
          <w:sz w:val="24"/>
          <w:szCs w:val="24"/>
          <w:shd w:val="clear" w:color="auto" w:fill="FFFFFF"/>
        </w:rPr>
        <w:t>Vui</w:t>
      </w:r>
      <w:r w:rsidRPr="00016CA0">
        <w:rPr>
          <w:sz w:val="24"/>
          <w:szCs w:val="24"/>
          <w:lang w:val="en-US"/>
        </w:rPr>
        <w:t xml:space="preserve"> </w:t>
      </w:r>
      <w:proofErr w:type="spellStart"/>
      <w:r w:rsidRPr="00016CA0">
        <w:rPr>
          <w:sz w:val="24"/>
          <w:szCs w:val="24"/>
          <w:lang w:val="en-US"/>
        </w:rPr>
        <w:t>lòng</w:t>
      </w:r>
      <w:proofErr w:type="spellEnd"/>
      <w:r w:rsidRPr="00016CA0">
        <w:rPr>
          <w:sz w:val="24"/>
          <w:szCs w:val="24"/>
          <w:lang w:val="en-US"/>
        </w:rPr>
        <w:t xml:space="preserve"> </w:t>
      </w:r>
      <w:proofErr w:type="spellStart"/>
      <w:r w:rsidRPr="00016CA0">
        <w:rPr>
          <w:sz w:val="24"/>
          <w:szCs w:val="24"/>
          <w:lang w:val="en-US"/>
        </w:rPr>
        <w:t>tham</w:t>
      </w:r>
      <w:proofErr w:type="spellEnd"/>
      <w:r w:rsidRPr="00016CA0">
        <w:rPr>
          <w:sz w:val="24"/>
          <w:szCs w:val="24"/>
          <w:lang w:val="en-US"/>
        </w:rPr>
        <w:t xml:space="preserve"> </w:t>
      </w:r>
      <w:proofErr w:type="spellStart"/>
      <w:r w:rsidRPr="00016CA0">
        <w:rPr>
          <w:sz w:val="24"/>
          <w:szCs w:val="24"/>
          <w:lang w:val="en-US"/>
        </w:rPr>
        <w:t>khảo</w:t>
      </w:r>
      <w:proofErr w:type="spellEnd"/>
      <w:r w:rsidRPr="00016CA0">
        <w:rPr>
          <w:sz w:val="24"/>
          <w:szCs w:val="24"/>
          <w:lang w:val="en-US"/>
        </w:rPr>
        <w:t xml:space="preserve"> </w:t>
      </w:r>
      <w:proofErr w:type="spellStart"/>
      <w:r w:rsidRPr="00016CA0">
        <w:rPr>
          <w:sz w:val="24"/>
          <w:szCs w:val="24"/>
          <w:lang w:val="en-US"/>
        </w:rPr>
        <w:t>đến</w:t>
      </w:r>
      <w:proofErr w:type="spellEnd"/>
      <w:r w:rsidRPr="00016CA0">
        <w:rPr>
          <w:sz w:val="24"/>
          <w:szCs w:val="24"/>
          <w:lang w:val="en-US"/>
        </w:rPr>
        <w:t xml:space="preserve"> </w:t>
      </w:r>
      <w:hyperlink w:history="1" w:anchor="_Phụ_lục_1:">
        <w:r w:rsidRPr="00016CA0">
          <w:rPr>
            <w:rStyle w:val="Hyperlink"/>
            <w:sz w:val="24"/>
            <w:szCs w:val="24"/>
            <w:lang w:val="en-US"/>
          </w:rPr>
          <w:t xml:space="preserve">sheet </w:t>
        </w:r>
        <w:r w:rsidRPr="00016CA0" w:rsidR="00EE1DFF">
          <w:rPr>
            <w:rStyle w:val="Hyperlink"/>
            <w:sz w:val="24"/>
            <w:szCs w:val="24"/>
            <w:lang w:val="en-US"/>
          </w:rPr>
          <w:t>Object Access</w:t>
        </w:r>
        <w:r w:rsidRPr="00016CA0" w:rsidR="00EE1DFF">
          <w:rPr>
            <w:rStyle w:val="Hyperlink"/>
            <w:sz w:val="24"/>
            <w:szCs w:val="24"/>
          </w:rPr>
          <w:t xml:space="preserve"> </w:t>
        </w:r>
        <w:proofErr w:type="spellStart"/>
        <w:r w:rsidRPr="00016CA0">
          <w:rPr>
            <w:rStyle w:val="Hyperlink"/>
            <w:sz w:val="24"/>
            <w:szCs w:val="24"/>
            <w:lang w:val="en-US"/>
          </w:rPr>
          <w:t>thuộc</w:t>
        </w:r>
        <w:proofErr w:type="spellEnd"/>
        <w:r w:rsidRPr="00016CA0">
          <w:rPr>
            <w:rStyle w:val="Hyperlink"/>
            <w:sz w:val="24"/>
            <w:szCs w:val="24"/>
            <w:lang w:val="en-US"/>
          </w:rPr>
          <w:t xml:space="preserve"> file excel </w:t>
        </w:r>
        <w:proofErr w:type="spellStart"/>
        <w:r w:rsidRPr="00016CA0">
          <w:rPr>
            <w:rStyle w:val="Hyperlink"/>
            <w:sz w:val="24"/>
            <w:szCs w:val="24"/>
            <w:lang w:val="en-US"/>
          </w:rPr>
          <w:t>SRS_Admin_Function</w:t>
        </w:r>
        <w:proofErr w:type="spellEnd"/>
      </w:hyperlink>
      <w:r w:rsidRPr="00016CA0">
        <w:rPr>
          <w:sz w:val="24"/>
          <w:szCs w:val="24"/>
          <w:lang w:val="en-US"/>
        </w:rPr>
        <w:t>.</w:t>
      </w:r>
      <w:r w:rsidRPr="00016CA0">
        <w:rPr>
          <w:sz w:val="24"/>
          <w:szCs w:val="24"/>
        </w:rPr>
        <w:t xml:space="preserve"> </w:t>
      </w:r>
    </w:p>
    <w:p w:rsidRPr="00016CA0" w:rsidR="00DD1327" w:rsidP="000D0D0D" w:rsidRDefault="00DD1327" w14:paraId="0A478A22" w14:textId="5CE5B32A">
      <w:pPr>
        <w:pStyle w:val="Heading2FIS"/>
        <w:tabs>
          <w:tab w:val="clear" w:pos="1080"/>
          <w:tab w:val="left" w:pos="720"/>
        </w:tabs>
        <w:ind w:left="450"/>
        <w:rPr>
          <w:rFonts w:eastAsia="SimSun"/>
          <w:sz w:val="24"/>
          <w:szCs w:val="24"/>
          <w:shd w:val="clear" w:color="auto" w:fill="FFFFFF"/>
        </w:rPr>
      </w:pPr>
      <w:bookmarkStart w:name="_Toc181808903" w:id="1059"/>
      <w:proofErr w:type="spellStart"/>
      <w:r w:rsidRPr="00016CA0">
        <w:rPr>
          <w:rFonts w:eastAsia="SimSun"/>
          <w:sz w:val="24"/>
          <w:szCs w:val="24"/>
          <w:shd w:val="clear" w:color="auto" w:fill="FFFFFF"/>
        </w:rPr>
        <w:t>Phân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quyền</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theo</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tính</w:t>
      </w:r>
      <w:proofErr w:type="spellEnd"/>
      <w:r w:rsidRPr="00016CA0">
        <w:rPr>
          <w:rFonts w:eastAsia="SimSun"/>
          <w:sz w:val="24"/>
          <w:szCs w:val="24"/>
          <w:shd w:val="clear" w:color="auto" w:fill="FFFFFF"/>
        </w:rPr>
        <w:t xml:space="preserve"> </w:t>
      </w:r>
      <w:proofErr w:type="spellStart"/>
      <w:r w:rsidRPr="00016CA0">
        <w:rPr>
          <w:rFonts w:eastAsia="SimSun"/>
          <w:sz w:val="24"/>
          <w:szCs w:val="24"/>
          <w:shd w:val="clear" w:color="auto" w:fill="FFFFFF"/>
        </w:rPr>
        <w:t>năng</w:t>
      </w:r>
      <w:proofErr w:type="spellEnd"/>
      <w:r w:rsidRPr="00016CA0">
        <w:rPr>
          <w:rFonts w:eastAsia="SimSun"/>
          <w:sz w:val="24"/>
          <w:szCs w:val="24"/>
          <w:shd w:val="clear" w:color="auto" w:fill="FFFFFF"/>
        </w:rPr>
        <w:t xml:space="preserve"> (</w:t>
      </w:r>
      <w:r w:rsidRPr="00016CA0" w:rsidR="00104AE5">
        <w:rPr>
          <w:rFonts w:eastAsia="SimSun"/>
          <w:sz w:val="24"/>
          <w:szCs w:val="24"/>
          <w:shd w:val="clear" w:color="auto" w:fill="FFFFFF"/>
        </w:rPr>
        <w:t>Field Access</w:t>
      </w:r>
      <w:r w:rsidRPr="00016CA0">
        <w:rPr>
          <w:rFonts w:eastAsia="SimSun"/>
          <w:sz w:val="24"/>
          <w:szCs w:val="24"/>
          <w:shd w:val="clear" w:color="auto" w:fill="FFFFFF"/>
        </w:rPr>
        <w:t>)</w:t>
      </w:r>
      <w:bookmarkEnd w:id="1059"/>
    </w:p>
    <w:p w:rsidR="00DD1327" w:rsidP="00016CA0" w:rsidRDefault="00DD1327" w14:paraId="7B65C51B" w14:textId="77176DDD">
      <w:pPr>
        <w:pStyle w:val="29"/>
        <w:ind w:left="0" w:firstLine="360"/>
        <w:jc w:val="both"/>
        <w:rPr>
          <w:ins w:author="Tien Nguyen Anh" w:date="2024-12-08T08:43:00Z" w16du:dateUtc="2024-12-08T01:43:00Z" w:id="1060"/>
          <w:sz w:val="24"/>
          <w:szCs w:val="24"/>
          <w:lang w:val="en-US"/>
        </w:rPr>
      </w:pPr>
      <w:r w:rsidRPr="00016CA0">
        <w:rPr>
          <w:rFonts w:eastAsia="SimSun"/>
          <w:sz w:val="24"/>
          <w:szCs w:val="24"/>
          <w:shd w:val="clear" w:color="auto" w:fill="FFFFFF"/>
        </w:rPr>
        <w:t>Vui</w:t>
      </w:r>
      <w:r w:rsidRPr="00016CA0">
        <w:rPr>
          <w:sz w:val="24"/>
          <w:szCs w:val="24"/>
          <w:lang w:val="en-US"/>
        </w:rPr>
        <w:t xml:space="preserve"> </w:t>
      </w:r>
      <w:proofErr w:type="spellStart"/>
      <w:r w:rsidRPr="00016CA0">
        <w:rPr>
          <w:sz w:val="24"/>
          <w:szCs w:val="24"/>
          <w:lang w:val="en-US"/>
        </w:rPr>
        <w:t>lòng</w:t>
      </w:r>
      <w:proofErr w:type="spellEnd"/>
      <w:r w:rsidRPr="00016CA0">
        <w:rPr>
          <w:sz w:val="24"/>
          <w:szCs w:val="24"/>
          <w:lang w:val="en-US"/>
        </w:rPr>
        <w:t xml:space="preserve"> </w:t>
      </w:r>
      <w:proofErr w:type="spellStart"/>
      <w:r w:rsidRPr="00016CA0">
        <w:rPr>
          <w:sz w:val="24"/>
          <w:szCs w:val="24"/>
          <w:lang w:val="en-US"/>
        </w:rPr>
        <w:t>tham</w:t>
      </w:r>
      <w:proofErr w:type="spellEnd"/>
      <w:r w:rsidRPr="00016CA0">
        <w:rPr>
          <w:sz w:val="24"/>
          <w:szCs w:val="24"/>
          <w:lang w:val="en-US"/>
        </w:rPr>
        <w:t xml:space="preserve"> </w:t>
      </w:r>
      <w:proofErr w:type="spellStart"/>
      <w:r w:rsidRPr="00016CA0">
        <w:rPr>
          <w:sz w:val="24"/>
          <w:szCs w:val="24"/>
          <w:lang w:val="en-US"/>
        </w:rPr>
        <w:t>khảo</w:t>
      </w:r>
      <w:proofErr w:type="spellEnd"/>
      <w:r w:rsidRPr="00016CA0">
        <w:rPr>
          <w:sz w:val="24"/>
          <w:szCs w:val="24"/>
          <w:lang w:val="en-US"/>
        </w:rPr>
        <w:t xml:space="preserve"> </w:t>
      </w:r>
      <w:proofErr w:type="spellStart"/>
      <w:r w:rsidRPr="00016CA0">
        <w:rPr>
          <w:sz w:val="24"/>
          <w:szCs w:val="24"/>
          <w:lang w:val="en-US"/>
        </w:rPr>
        <w:t>đến</w:t>
      </w:r>
      <w:proofErr w:type="spellEnd"/>
      <w:r w:rsidRPr="00016CA0">
        <w:rPr>
          <w:sz w:val="24"/>
          <w:szCs w:val="24"/>
          <w:lang w:val="en-US"/>
        </w:rPr>
        <w:t xml:space="preserve"> </w:t>
      </w:r>
      <w:r>
        <w:fldChar w:fldCharType="begin"/>
      </w:r>
      <w:r>
        <w:instrText>HYPERLINK \l "_Phụ_lục_1:"</w:instrText>
      </w:r>
      <w:r>
        <w:fldChar w:fldCharType="separate"/>
      </w:r>
      <w:r w:rsidRPr="00016CA0">
        <w:rPr>
          <w:rStyle w:val="Hyperlink"/>
          <w:sz w:val="24"/>
          <w:szCs w:val="24"/>
          <w:lang w:val="en-US"/>
        </w:rPr>
        <w:t xml:space="preserve">sheet </w:t>
      </w:r>
      <w:ins w:author="Tien Nguyen Anh" w:date="2024-12-08T08:42:00Z" w16du:dateUtc="2024-12-08T01:42:00Z" w:id="1061">
        <w:r w:rsidRPr="00976D3C" w:rsidR="00976D3C">
          <w:rPr>
            <w:rStyle w:val="Hyperlink"/>
            <w:sz w:val="24"/>
            <w:szCs w:val="24"/>
            <w:lang w:val="en-US"/>
          </w:rPr>
          <w:t>Field Access (Batch 2)</w:t>
        </w:r>
      </w:ins>
      <w:del w:author="Tien Nguyen Anh" w:date="2024-12-08T08:42:00Z" w16du:dateUtc="2024-12-08T01:42:00Z" w:id="1062">
        <w:r w:rsidRPr="00016CA0" w:rsidDel="00976D3C" w:rsidR="009621ED">
          <w:rPr>
            <w:rStyle w:val="Hyperlink"/>
            <w:sz w:val="24"/>
            <w:szCs w:val="24"/>
            <w:lang w:val="en-US"/>
          </w:rPr>
          <w:delText>Field Access</w:delText>
        </w:r>
      </w:del>
      <w:r w:rsidRPr="00016CA0" w:rsidR="009621ED">
        <w:rPr>
          <w:rStyle w:val="Hyperlink"/>
          <w:sz w:val="24"/>
          <w:szCs w:val="24"/>
          <w:lang w:val="en-US"/>
        </w:rPr>
        <w:t xml:space="preserve"> </w:t>
      </w:r>
      <w:proofErr w:type="spellStart"/>
      <w:r w:rsidRPr="00016CA0">
        <w:rPr>
          <w:rStyle w:val="Hyperlink"/>
          <w:sz w:val="24"/>
          <w:szCs w:val="24"/>
          <w:lang w:val="en-US"/>
        </w:rPr>
        <w:t>thuộc</w:t>
      </w:r>
      <w:proofErr w:type="spellEnd"/>
      <w:r w:rsidRPr="00016CA0">
        <w:rPr>
          <w:rStyle w:val="Hyperlink"/>
          <w:sz w:val="24"/>
          <w:szCs w:val="24"/>
          <w:lang w:val="en-US"/>
        </w:rPr>
        <w:t xml:space="preserve"> file excel </w:t>
      </w:r>
      <w:proofErr w:type="spellStart"/>
      <w:r w:rsidRPr="00016CA0">
        <w:rPr>
          <w:rStyle w:val="Hyperlink"/>
          <w:sz w:val="24"/>
          <w:szCs w:val="24"/>
          <w:lang w:val="en-US"/>
        </w:rPr>
        <w:t>SRS_Admin_Function</w:t>
      </w:r>
      <w:proofErr w:type="spellEnd"/>
      <w:r>
        <w:rPr>
          <w:rStyle w:val="Hyperlink"/>
          <w:sz w:val="24"/>
          <w:szCs w:val="24"/>
          <w:lang w:val="en-US"/>
        </w:rPr>
        <w:fldChar w:fldCharType="end"/>
      </w:r>
      <w:r w:rsidRPr="00016CA0">
        <w:rPr>
          <w:sz w:val="24"/>
          <w:szCs w:val="24"/>
          <w:lang w:val="en-US"/>
        </w:rPr>
        <w:t>.</w:t>
      </w:r>
      <w:r w:rsidRPr="00016CA0">
        <w:rPr>
          <w:sz w:val="24"/>
          <w:szCs w:val="24"/>
        </w:rPr>
        <w:t xml:space="preserve"> </w:t>
      </w:r>
    </w:p>
    <w:p w:rsidRPr="00976D3C" w:rsidR="00976D3C" w:rsidP="00016CA0" w:rsidRDefault="00976D3C" w14:paraId="74548410" w14:textId="4020391C">
      <w:pPr>
        <w:pStyle w:val="29"/>
        <w:ind w:left="0" w:firstLine="360"/>
        <w:jc w:val="both"/>
        <w:rPr>
          <w:sz w:val="24"/>
          <w:szCs w:val="24"/>
          <w:lang w:val="en-US"/>
        </w:rPr>
      </w:pPr>
      <w:ins w:author="Tien Nguyen Anh" w:date="2024-12-08T08:43:00Z" w16du:dateUtc="2024-12-08T01:43:00Z" w:id="1063">
        <w:r>
          <w:rPr>
            <w:sz w:val="24"/>
            <w:szCs w:val="24"/>
            <w:lang w:val="en-US"/>
          </w:rPr>
          <w:t xml:space="preserve">Lưu ý: </w:t>
        </w:r>
        <w:proofErr w:type="spellStart"/>
        <w:r>
          <w:rPr>
            <w:sz w:val="24"/>
            <w:szCs w:val="24"/>
            <w:lang w:val="en-US"/>
          </w:rPr>
          <w:t>Toàn</w:t>
        </w:r>
        <w:proofErr w:type="spellEnd"/>
        <w:r>
          <w:rPr>
            <w:sz w:val="24"/>
            <w:szCs w:val="24"/>
            <w:lang w:val="en-US"/>
          </w:rPr>
          <w:t xml:space="preserve"> </w:t>
        </w:r>
        <w:proofErr w:type="spellStart"/>
        <w:r>
          <w:rPr>
            <w:sz w:val="24"/>
            <w:szCs w:val="24"/>
            <w:lang w:val="en-US"/>
          </w:rPr>
          <w:t>bộ</w:t>
        </w:r>
        <w:proofErr w:type="spellEnd"/>
        <w:r>
          <w:rPr>
            <w:sz w:val="24"/>
            <w:szCs w:val="24"/>
            <w:lang w:val="en-US"/>
          </w:rPr>
          <w:t xml:space="preserve"> </w:t>
        </w:r>
        <w:proofErr w:type="spellStart"/>
        <w:r>
          <w:rPr>
            <w:sz w:val="24"/>
            <w:szCs w:val="24"/>
            <w:lang w:val="en-US"/>
          </w:rPr>
          <w:t>các</w:t>
        </w:r>
        <w:proofErr w:type="spellEnd"/>
        <w:r>
          <w:rPr>
            <w:sz w:val="24"/>
            <w:szCs w:val="24"/>
            <w:lang w:val="en-US"/>
          </w:rPr>
          <w:t xml:space="preserve"> </w:t>
        </w:r>
        <w:proofErr w:type="spellStart"/>
        <w:r>
          <w:rPr>
            <w:sz w:val="24"/>
            <w:szCs w:val="24"/>
            <w:lang w:val="en-US"/>
          </w:rPr>
          <w:t>trường</w:t>
        </w:r>
        <w:proofErr w:type="spellEnd"/>
        <w:r>
          <w:rPr>
            <w:sz w:val="24"/>
            <w:szCs w:val="24"/>
            <w:lang w:val="en-US"/>
          </w:rPr>
          <w:t xml:space="preserve"> </w:t>
        </w:r>
        <w:proofErr w:type="spellStart"/>
        <w:r>
          <w:rPr>
            <w:sz w:val="24"/>
            <w:szCs w:val="24"/>
            <w:lang w:val="en-US"/>
          </w:rPr>
          <w:t>dữ</w:t>
        </w:r>
        <w:proofErr w:type="spellEnd"/>
        <w:r>
          <w:rPr>
            <w:sz w:val="24"/>
            <w:szCs w:val="24"/>
            <w:lang w:val="en-US"/>
          </w:rPr>
          <w:t xml:space="preserve"> </w:t>
        </w:r>
        <w:proofErr w:type="spellStart"/>
        <w:r>
          <w:rPr>
            <w:sz w:val="24"/>
            <w:szCs w:val="24"/>
            <w:lang w:val="en-US"/>
          </w:rPr>
          <w:t>liệu</w:t>
        </w:r>
        <w:proofErr w:type="spellEnd"/>
        <w:r>
          <w:rPr>
            <w:sz w:val="24"/>
            <w:szCs w:val="24"/>
            <w:lang w:val="en-US"/>
          </w:rPr>
          <w:t xml:space="preserve"> </w:t>
        </w:r>
        <w:proofErr w:type="spellStart"/>
        <w:r w:rsidR="0062407A">
          <w:rPr>
            <w:sz w:val="24"/>
            <w:szCs w:val="24"/>
            <w:lang w:val="en-US"/>
          </w:rPr>
          <w:t>nằm</w:t>
        </w:r>
        <w:proofErr w:type="spellEnd"/>
        <w:r w:rsidR="0062407A">
          <w:rPr>
            <w:sz w:val="24"/>
            <w:szCs w:val="24"/>
            <w:lang w:val="en-US"/>
          </w:rPr>
          <w:t xml:space="preserve"> </w:t>
        </w:r>
        <w:proofErr w:type="spellStart"/>
        <w:r w:rsidR="0062407A">
          <w:rPr>
            <w:sz w:val="24"/>
            <w:szCs w:val="24"/>
            <w:lang w:val="en-US"/>
          </w:rPr>
          <w:t>trong</w:t>
        </w:r>
        <w:proofErr w:type="spellEnd"/>
        <w:r w:rsidR="0062407A">
          <w:rPr>
            <w:sz w:val="24"/>
            <w:szCs w:val="24"/>
            <w:lang w:val="en-US"/>
          </w:rPr>
          <w:t xml:space="preserve"> </w:t>
        </w:r>
        <w:proofErr w:type="spellStart"/>
        <w:r w:rsidR="0062407A">
          <w:rPr>
            <w:sz w:val="24"/>
            <w:szCs w:val="24"/>
            <w:lang w:val="en-US"/>
          </w:rPr>
          <w:t>danh</w:t>
        </w:r>
        <w:proofErr w:type="spellEnd"/>
        <w:r w:rsidR="0062407A">
          <w:rPr>
            <w:sz w:val="24"/>
            <w:szCs w:val="24"/>
            <w:lang w:val="en-US"/>
          </w:rPr>
          <w:t xml:space="preserve"> </w:t>
        </w:r>
        <w:proofErr w:type="spellStart"/>
        <w:r w:rsidR="0062407A">
          <w:rPr>
            <w:sz w:val="24"/>
            <w:szCs w:val="24"/>
            <w:lang w:val="en-US"/>
          </w:rPr>
          <w:t>sách</w:t>
        </w:r>
        <w:proofErr w:type="spellEnd"/>
        <w:r>
          <w:rPr>
            <w:sz w:val="24"/>
            <w:szCs w:val="24"/>
            <w:lang w:val="en-US"/>
          </w:rPr>
          <w:t xml:space="preserve"> IT SEC </w:t>
        </w:r>
      </w:ins>
      <w:proofErr w:type="spellStart"/>
      <w:ins w:author="Tien Nguyen Anh" w:date="2024-12-08T08:44:00Z" w16du:dateUtc="2024-12-08T01:44:00Z" w:id="1064">
        <w:r w:rsidR="0062407A">
          <w:rPr>
            <w:sz w:val="24"/>
            <w:szCs w:val="24"/>
            <w:lang w:val="en-US"/>
          </w:rPr>
          <w:t>quy</w:t>
        </w:r>
        <w:proofErr w:type="spellEnd"/>
        <w:r w:rsidR="0062407A">
          <w:rPr>
            <w:sz w:val="24"/>
            <w:szCs w:val="24"/>
            <w:lang w:val="en-US"/>
          </w:rPr>
          <w:t xml:space="preserve"> </w:t>
        </w:r>
        <w:proofErr w:type="spellStart"/>
        <w:r w:rsidR="0062407A">
          <w:rPr>
            <w:sz w:val="24"/>
            <w:szCs w:val="24"/>
            <w:lang w:val="en-US"/>
          </w:rPr>
          <w:t>định</w:t>
        </w:r>
        <w:proofErr w:type="spellEnd"/>
        <w:r w:rsidR="0062407A">
          <w:rPr>
            <w:sz w:val="24"/>
            <w:szCs w:val="24"/>
            <w:lang w:val="en-US"/>
          </w:rPr>
          <w:t xml:space="preserve"> </w:t>
        </w:r>
      </w:ins>
      <w:proofErr w:type="spellStart"/>
      <w:ins w:author="Tien Nguyen Anh" w:date="2024-12-08T08:43:00Z" w16du:dateUtc="2024-12-08T01:43:00Z" w:id="1065">
        <w:r w:rsidR="0062407A">
          <w:rPr>
            <w:sz w:val="24"/>
            <w:szCs w:val="24"/>
            <w:lang w:val="en-US"/>
          </w:rPr>
          <w:t>sẽ</w:t>
        </w:r>
        <w:proofErr w:type="spellEnd"/>
        <w:r w:rsidR="0062407A">
          <w:rPr>
            <w:sz w:val="24"/>
            <w:szCs w:val="24"/>
            <w:lang w:val="en-US"/>
          </w:rPr>
          <w:t xml:space="preserve"> </w:t>
        </w:r>
        <w:proofErr w:type="spellStart"/>
        <w:r w:rsidR="0062407A">
          <w:rPr>
            <w:sz w:val="24"/>
            <w:szCs w:val="24"/>
            <w:lang w:val="en-US"/>
          </w:rPr>
          <w:t>không</w:t>
        </w:r>
        <w:proofErr w:type="spellEnd"/>
        <w:r w:rsidR="0062407A">
          <w:rPr>
            <w:sz w:val="24"/>
            <w:szCs w:val="24"/>
            <w:lang w:val="en-US"/>
          </w:rPr>
          <w:t xml:space="preserve"> </w:t>
        </w:r>
        <w:proofErr w:type="spellStart"/>
        <w:r w:rsidR="0062407A">
          <w:rPr>
            <w:sz w:val="24"/>
            <w:szCs w:val="24"/>
            <w:lang w:val="en-US"/>
          </w:rPr>
          <w:t>được</w:t>
        </w:r>
        <w:proofErr w:type="spellEnd"/>
        <w:r w:rsidR="0062407A">
          <w:rPr>
            <w:sz w:val="24"/>
            <w:szCs w:val="24"/>
            <w:lang w:val="en-US"/>
          </w:rPr>
          <w:t xml:space="preserve"> </w:t>
        </w:r>
        <w:proofErr w:type="spellStart"/>
        <w:r w:rsidR="0062407A">
          <w:rPr>
            <w:sz w:val="24"/>
            <w:szCs w:val="24"/>
            <w:lang w:val="en-US"/>
          </w:rPr>
          <w:t>hiển</w:t>
        </w:r>
        <w:proofErr w:type="spellEnd"/>
        <w:r w:rsidR="0062407A">
          <w:rPr>
            <w:sz w:val="24"/>
            <w:szCs w:val="24"/>
            <w:lang w:val="en-US"/>
          </w:rPr>
          <w:t xml:space="preserve"> </w:t>
        </w:r>
        <w:proofErr w:type="spellStart"/>
        <w:r w:rsidR="0062407A">
          <w:rPr>
            <w:sz w:val="24"/>
            <w:szCs w:val="24"/>
            <w:lang w:val="en-US"/>
          </w:rPr>
          <w:t>thị</w:t>
        </w:r>
        <w:proofErr w:type="spellEnd"/>
        <w:r w:rsidR="0062407A">
          <w:rPr>
            <w:sz w:val="24"/>
            <w:szCs w:val="24"/>
            <w:lang w:val="en-US"/>
          </w:rPr>
          <w:t xml:space="preserve"> </w:t>
        </w:r>
        <w:proofErr w:type="spellStart"/>
        <w:r w:rsidR="0062407A">
          <w:rPr>
            <w:sz w:val="24"/>
            <w:szCs w:val="24"/>
            <w:lang w:val="en-US"/>
          </w:rPr>
          <w:t>trên</w:t>
        </w:r>
        <w:proofErr w:type="spellEnd"/>
        <w:r w:rsidR="0062407A">
          <w:rPr>
            <w:sz w:val="24"/>
            <w:szCs w:val="24"/>
            <w:lang w:val="en-US"/>
          </w:rPr>
          <w:t xml:space="preserve"> </w:t>
        </w:r>
        <w:proofErr w:type="spellStart"/>
        <w:r w:rsidR="0062407A">
          <w:rPr>
            <w:sz w:val="24"/>
            <w:szCs w:val="24"/>
            <w:lang w:val="en-US"/>
          </w:rPr>
          <w:t>màn</w:t>
        </w:r>
        <w:proofErr w:type="spellEnd"/>
        <w:r w:rsidR="0062407A">
          <w:rPr>
            <w:sz w:val="24"/>
            <w:szCs w:val="24"/>
            <w:lang w:val="en-US"/>
          </w:rPr>
          <w:t xml:space="preserve"> </w:t>
        </w:r>
        <w:proofErr w:type="spellStart"/>
        <w:r w:rsidR="0062407A">
          <w:rPr>
            <w:sz w:val="24"/>
            <w:szCs w:val="24"/>
            <w:lang w:val="en-US"/>
          </w:rPr>
          <w:t>hình</w:t>
        </w:r>
        <w:proofErr w:type="spellEnd"/>
        <w:r w:rsidR="0062407A">
          <w:rPr>
            <w:sz w:val="24"/>
            <w:szCs w:val="24"/>
            <w:lang w:val="en-US"/>
          </w:rPr>
          <w:t xml:space="preserve"> </w:t>
        </w:r>
        <w:proofErr w:type="spellStart"/>
        <w:r w:rsidR="0062407A">
          <w:rPr>
            <w:sz w:val="24"/>
            <w:szCs w:val="24"/>
            <w:lang w:val="en-US"/>
          </w:rPr>
          <w:t>danh</w:t>
        </w:r>
        <w:proofErr w:type="spellEnd"/>
        <w:r w:rsidR="0062407A">
          <w:rPr>
            <w:sz w:val="24"/>
            <w:szCs w:val="24"/>
            <w:lang w:val="en-US"/>
          </w:rPr>
          <w:t xml:space="preserve"> </w:t>
        </w:r>
        <w:proofErr w:type="spellStart"/>
        <w:r w:rsidR="0062407A">
          <w:rPr>
            <w:sz w:val="24"/>
            <w:szCs w:val="24"/>
            <w:lang w:val="en-US"/>
          </w:rPr>
          <w:t>sách</w:t>
        </w:r>
      </w:ins>
      <w:proofErr w:type="spellEnd"/>
      <w:ins w:author="Tien Nguyen Anh" w:date="2024-12-08T08:44:00Z" w16du:dateUtc="2024-12-08T01:44:00Z" w:id="1066">
        <w:r w:rsidR="0062407A">
          <w:rPr>
            <w:sz w:val="24"/>
            <w:szCs w:val="24"/>
            <w:lang w:val="en-US"/>
          </w:rPr>
          <w:t xml:space="preserve"> (List View)</w:t>
        </w:r>
      </w:ins>
      <w:ins w:author="Tien Nguyen Anh" w:date="2024-12-08T08:43:00Z" w16du:dateUtc="2024-12-08T01:43:00Z" w:id="1067">
        <w:r w:rsidR="0062407A">
          <w:rPr>
            <w:sz w:val="24"/>
            <w:szCs w:val="24"/>
            <w:lang w:val="en-US"/>
          </w:rPr>
          <w:t xml:space="preserve"> hay </w:t>
        </w:r>
        <w:proofErr w:type="spellStart"/>
        <w:r w:rsidR="0062407A">
          <w:rPr>
            <w:sz w:val="24"/>
            <w:szCs w:val="24"/>
            <w:lang w:val="en-US"/>
          </w:rPr>
          <w:t>báo</w:t>
        </w:r>
        <w:proofErr w:type="spellEnd"/>
        <w:r w:rsidR="0062407A">
          <w:rPr>
            <w:sz w:val="24"/>
            <w:szCs w:val="24"/>
            <w:lang w:val="en-US"/>
          </w:rPr>
          <w:t xml:space="preserve"> </w:t>
        </w:r>
        <w:proofErr w:type="spellStart"/>
        <w:r w:rsidR="0062407A">
          <w:rPr>
            <w:sz w:val="24"/>
            <w:szCs w:val="24"/>
            <w:lang w:val="en-US"/>
          </w:rPr>
          <w:t>cáo</w:t>
        </w:r>
      </w:ins>
      <w:proofErr w:type="spellEnd"/>
      <w:ins w:author="Tien Nguyen Anh" w:date="2024-12-08T08:44:00Z" w16du:dateUtc="2024-12-08T01:44:00Z" w:id="1068">
        <w:r w:rsidR="0062407A">
          <w:rPr>
            <w:sz w:val="24"/>
            <w:szCs w:val="24"/>
            <w:lang w:val="en-US"/>
          </w:rPr>
          <w:t xml:space="preserve"> (Report)</w:t>
        </w:r>
        <w:r w:rsidR="00CD7C88">
          <w:rPr>
            <w:sz w:val="24"/>
            <w:szCs w:val="24"/>
            <w:lang w:val="en-US"/>
          </w:rPr>
          <w:t>.</w:t>
        </w:r>
      </w:ins>
    </w:p>
    <w:p w:rsidRPr="00016CA0" w:rsidR="00377A52" w:rsidP="000D0D0D" w:rsidRDefault="00377A52" w14:paraId="6F874258" w14:textId="37AB1DED">
      <w:pPr>
        <w:pStyle w:val="Heading1"/>
        <w:spacing w:before="0" w:line="276" w:lineRule="auto"/>
        <w:ind w:left="360"/>
        <w:rPr>
          <w:rFonts w:ascii="Times New Roman" w:hAnsi="Times New Roman"/>
          <w:sz w:val="24"/>
          <w:szCs w:val="24"/>
        </w:rPr>
      </w:pPr>
      <w:r w:rsidRPr="00016CA0">
        <w:rPr>
          <w:rFonts w:ascii="Times New Roman" w:hAnsi="Times New Roman"/>
          <w:caps w:val="0"/>
          <w:sz w:val="24"/>
          <w:szCs w:val="24"/>
          <w:lang w:val="vi-VN"/>
        </w:rPr>
        <w:t>Phụ lục</w:t>
      </w:r>
    </w:p>
    <w:p w:rsidRPr="00016CA0" w:rsidR="00377A52" w:rsidP="000D0D0D" w:rsidRDefault="00377A52" w14:paraId="330925AD" w14:textId="6D4E7178">
      <w:pPr>
        <w:pStyle w:val="Heading2"/>
        <w:tabs>
          <w:tab w:val="clear" w:pos="1080"/>
          <w:tab w:val="left" w:pos="630"/>
        </w:tabs>
        <w:spacing w:line="276" w:lineRule="auto"/>
        <w:ind w:left="450"/>
        <w:rPr>
          <w:sz w:val="24"/>
          <w:szCs w:val="24"/>
          <w:lang w:val="vi-VN"/>
        </w:rPr>
      </w:pPr>
      <w:bookmarkStart w:name="_Phụ_lục_1:" w:id="1069"/>
      <w:bookmarkEnd w:id="1069"/>
      <w:r w:rsidRPr="00016CA0">
        <w:rPr>
          <w:sz w:val="24"/>
          <w:szCs w:val="24"/>
          <w:lang w:val="vi-VN"/>
        </w:rPr>
        <w:t xml:space="preserve">Phụ lục 1: </w:t>
      </w:r>
      <w:r w:rsidRPr="00016CA0" w:rsidR="00AA179B">
        <w:rPr>
          <w:sz w:val="24"/>
          <w:szCs w:val="24"/>
          <w:lang w:val="vi-VN"/>
        </w:rPr>
        <w:t xml:space="preserve">Bổ sung </w:t>
      </w:r>
      <w:r w:rsidRPr="00016CA0" w:rsidR="000F79EB">
        <w:rPr>
          <w:sz w:val="24"/>
          <w:szCs w:val="24"/>
          <w:lang w:val="vi-VN"/>
        </w:rPr>
        <w:t xml:space="preserve">thông tin cho </w:t>
      </w:r>
      <w:r w:rsidRPr="00016CA0" w:rsidR="0053399D">
        <w:rPr>
          <w:sz w:val="24"/>
          <w:szCs w:val="24"/>
          <w:lang w:val="vi-VN"/>
        </w:rPr>
        <w:t xml:space="preserve">tài liệu đặc tả yêu cầu phần mềm (SRS) </w:t>
      </w:r>
      <w:proofErr w:type="spellStart"/>
      <w:r w:rsidRPr="00016CA0" w:rsidR="0053399D">
        <w:rPr>
          <w:sz w:val="24"/>
          <w:szCs w:val="24"/>
          <w:lang w:val="vi-VN"/>
        </w:rPr>
        <w:t>Admin</w:t>
      </w:r>
      <w:proofErr w:type="spellEnd"/>
      <w:r w:rsidRPr="00016CA0" w:rsidR="0053399D">
        <w:rPr>
          <w:sz w:val="24"/>
          <w:szCs w:val="24"/>
          <w:lang w:val="vi-VN"/>
        </w:rPr>
        <w:t xml:space="preserve"> </w:t>
      </w:r>
      <w:proofErr w:type="spellStart"/>
      <w:r w:rsidRPr="00016CA0" w:rsidR="0053399D">
        <w:rPr>
          <w:sz w:val="24"/>
          <w:szCs w:val="24"/>
          <w:lang w:val="vi-VN"/>
        </w:rPr>
        <w:t>Function</w:t>
      </w:r>
      <w:proofErr w:type="spellEnd"/>
    </w:p>
    <w:p w:rsidRPr="00016CA0" w:rsidR="00377A52" w:rsidP="00377A52" w:rsidRDefault="00854816" w14:paraId="7B6CA173" w14:textId="4F69E47E">
      <w:pPr>
        <w:pStyle w:val="ListParagraph"/>
        <w:numPr>
          <w:ilvl w:val="0"/>
          <w:numId w:val="20"/>
        </w:numPr>
        <w:rPr>
          <w:sz w:val="24"/>
          <w:szCs w:val="24"/>
          <w:lang w:val="vi-VN" w:eastAsia="zh-CN"/>
        </w:rPr>
      </w:pPr>
      <w:r w:rsidRPr="00016CA0">
        <w:rPr>
          <w:sz w:val="24"/>
          <w:szCs w:val="24"/>
          <w:lang w:val="vi-VN" w:eastAsia="zh-CN"/>
        </w:rPr>
        <w:t xml:space="preserve">Đây là phụ lục đính kèm </w:t>
      </w:r>
      <w:r w:rsidRPr="00016CA0" w:rsidR="00F0014E">
        <w:rPr>
          <w:sz w:val="24"/>
          <w:szCs w:val="24"/>
          <w:lang w:val="vi-VN" w:eastAsia="zh-CN"/>
        </w:rPr>
        <w:t>để liệt kê chi tiết các loại phân quyền</w:t>
      </w:r>
    </w:p>
    <w:p w:rsidRPr="00016CA0" w:rsidR="00324984" w:rsidP="00324984" w:rsidRDefault="00324984" w14:paraId="2CA7E693" w14:textId="60A5D22A">
      <w:pPr>
        <w:pStyle w:val="ListParagraph"/>
        <w:numPr>
          <w:ilvl w:val="1"/>
          <w:numId w:val="20"/>
        </w:numPr>
        <w:rPr>
          <w:sz w:val="24"/>
          <w:szCs w:val="24"/>
          <w:lang w:val="vi-VN" w:eastAsia="zh-CN"/>
        </w:rPr>
      </w:pPr>
      <w:proofErr w:type="spellStart"/>
      <w:r w:rsidRPr="00016CA0">
        <w:rPr>
          <w:sz w:val="24"/>
          <w:szCs w:val="24"/>
          <w:lang w:val="vi-VN" w:eastAsia="zh-CN"/>
        </w:rPr>
        <w:t>Role</w:t>
      </w:r>
      <w:proofErr w:type="spellEnd"/>
      <w:r w:rsidRPr="00016CA0">
        <w:rPr>
          <w:sz w:val="24"/>
          <w:szCs w:val="24"/>
          <w:lang w:val="vi-VN" w:eastAsia="zh-CN"/>
        </w:rPr>
        <w:t xml:space="preserve"> </w:t>
      </w:r>
      <w:proofErr w:type="spellStart"/>
      <w:r w:rsidRPr="00016CA0">
        <w:rPr>
          <w:sz w:val="24"/>
          <w:szCs w:val="24"/>
          <w:lang w:val="vi-VN" w:eastAsia="zh-CN"/>
        </w:rPr>
        <w:t>Hierarchy</w:t>
      </w:r>
      <w:proofErr w:type="spellEnd"/>
    </w:p>
    <w:p w:rsidRPr="00016CA0" w:rsidR="00324984" w:rsidP="00324984" w:rsidRDefault="00324984" w14:paraId="46543185" w14:textId="23DCE215">
      <w:pPr>
        <w:pStyle w:val="ListParagraph"/>
        <w:numPr>
          <w:ilvl w:val="1"/>
          <w:numId w:val="20"/>
        </w:numPr>
        <w:rPr>
          <w:sz w:val="24"/>
          <w:szCs w:val="24"/>
          <w:lang w:val="vi-VN" w:eastAsia="zh-CN"/>
        </w:rPr>
      </w:pPr>
      <w:proofErr w:type="spellStart"/>
      <w:r w:rsidRPr="00016CA0">
        <w:rPr>
          <w:sz w:val="24"/>
          <w:szCs w:val="24"/>
          <w:lang w:val="vi-VN" w:eastAsia="zh-CN"/>
        </w:rPr>
        <w:t>Sharing</w:t>
      </w:r>
      <w:proofErr w:type="spellEnd"/>
      <w:r w:rsidRPr="00016CA0">
        <w:rPr>
          <w:sz w:val="24"/>
          <w:szCs w:val="24"/>
          <w:lang w:val="vi-VN" w:eastAsia="zh-CN"/>
        </w:rPr>
        <w:t xml:space="preserve"> </w:t>
      </w:r>
      <w:proofErr w:type="spellStart"/>
      <w:r w:rsidRPr="00016CA0">
        <w:rPr>
          <w:sz w:val="24"/>
          <w:szCs w:val="24"/>
          <w:lang w:val="vi-VN" w:eastAsia="zh-CN"/>
        </w:rPr>
        <w:t>Rule</w:t>
      </w:r>
      <w:proofErr w:type="spellEnd"/>
    </w:p>
    <w:p w:rsidRPr="00016CA0" w:rsidR="00ED451D" w:rsidP="00324984" w:rsidRDefault="00ED451D" w14:paraId="3DF6A85A" w14:textId="6EA15D78">
      <w:pPr>
        <w:pStyle w:val="ListParagraph"/>
        <w:numPr>
          <w:ilvl w:val="1"/>
          <w:numId w:val="20"/>
        </w:numPr>
        <w:rPr>
          <w:sz w:val="24"/>
          <w:szCs w:val="24"/>
          <w:lang w:val="vi-VN" w:eastAsia="zh-CN"/>
        </w:rPr>
      </w:pPr>
      <w:proofErr w:type="spellStart"/>
      <w:r w:rsidRPr="00016CA0">
        <w:rPr>
          <w:sz w:val="24"/>
          <w:szCs w:val="24"/>
          <w:lang w:val="vi-VN" w:eastAsia="zh-CN"/>
        </w:rPr>
        <w:t>Function</w:t>
      </w:r>
      <w:proofErr w:type="spellEnd"/>
      <w:r w:rsidRPr="00016CA0">
        <w:rPr>
          <w:sz w:val="24"/>
          <w:szCs w:val="24"/>
          <w:lang w:val="vi-VN" w:eastAsia="zh-CN"/>
        </w:rPr>
        <w:t xml:space="preserve"> Access</w:t>
      </w:r>
    </w:p>
    <w:p w:rsidRPr="00016CA0" w:rsidR="00ED451D" w:rsidP="00324984" w:rsidRDefault="00ED451D" w14:paraId="6F51A021" w14:textId="383A4593">
      <w:pPr>
        <w:pStyle w:val="ListParagraph"/>
        <w:numPr>
          <w:ilvl w:val="1"/>
          <w:numId w:val="20"/>
        </w:numPr>
        <w:rPr>
          <w:sz w:val="24"/>
          <w:szCs w:val="24"/>
          <w:lang w:val="vi-VN" w:eastAsia="zh-CN"/>
        </w:rPr>
      </w:pPr>
      <w:proofErr w:type="spellStart"/>
      <w:r w:rsidRPr="00016CA0">
        <w:rPr>
          <w:sz w:val="24"/>
          <w:szCs w:val="24"/>
          <w:lang w:val="vi-VN" w:eastAsia="zh-CN"/>
        </w:rPr>
        <w:t>Function</w:t>
      </w:r>
      <w:proofErr w:type="spellEnd"/>
      <w:r w:rsidRPr="00016CA0">
        <w:rPr>
          <w:sz w:val="24"/>
          <w:szCs w:val="24"/>
          <w:lang w:val="vi-VN" w:eastAsia="zh-CN"/>
        </w:rPr>
        <w:t xml:space="preserve"> Access </w:t>
      </w:r>
      <w:proofErr w:type="spellStart"/>
      <w:r w:rsidRPr="00016CA0">
        <w:rPr>
          <w:sz w:val="24"/>
          <w:szCs w:val="24"/>
          <w:lang w:val="vi-VN" w:eastAsia="zh-CN"/>
        </w:rPr>
        <w:t>Details</w:t>
      </w:r>
      <w:proofErr w:type="spellEnd"/>
    </w:p>
    <w:p w:rsidRPr="00016CA0" w:rsidR="00ED451D" w:rsidP="00324984" w:rsidRDefault="00ED451D" w14:paraId="4829D998" w14:textId="438DD3F7">
      <w:pPr>
        <w:pStyle w:val="ListParagraph"/>
        <w:numPr>
          <w:ilvl w:val="1"/>
          <w:numId w:val="20"/>
        </w:numPr>
        <w:rPr>
          <w:sz w:val="24"/>
          <w:szCs w:val="24"/>
          <w:lang w:val="vi-VN" w:eastAsia="zh-CN"/>
        </w:rPr>
      </w:pPr>
      <w:proofErr w:type="spellStart"/>
      <w:r w:rsidRPr="00016CA0">
        <w:rPr>
          <w:sz w:val="24"/>
          <w:szCs w:val="24"/>
          <w:lang w:val="vi-VN" w:eastAsia="zh-CN"/>
        </w:rPr>
        <w:t>Object</w:t>
      </w:r>
      <w:proofErr w:type="spellEnd"/>
      <w:r w:rsidRPr="00016CA0">
        <w:rPr>
          <w:sz w:val="24"/>
          <w:szCs w:val="24"/>
          <w:lang w:val="vi-VN" w:eastAsia="zh-CN"/>
        </w:rPr>
        <w:t xml:space="preserve"> Access</w:t>
      </w:r>
    </w:p>
    <w:p w:rsidRPr="00016CA0" w:rsidR="00ED451D" w:rsidP="00324984" w:rsidRDefault="00ED451D" w14:paraId="105D7923" w14:textId="62A89DB6">
      <w:pPr>
        <w:pStyle w:val="ListParagraph"/>
        <w:numPr>
          <w:ilvl w:val="1"/>
          <w:numId w:val="20"/>
        </w:numPr>
        <w:rPr>
          <w:sz w:val="24"/>
          <w:szCs w:val="24"/>
          <w:lang w:val="vi-VN" w:eastAsia="zh-CN"/>
        </w:rPr>
      </w:pPr>
      <w:proofErr w:type="spellStart"/>
      <w:r w:rsidRPr="00016CA0">
        <w:rPr>
          <w:sz w:val="24"/>
          <w:szCs w:val="24"/>
          <w:lang w:val="vi-VN" w:eastAsia="zh-CN"/>
        </w:rPr>
        <w:t>Field</w:t>
      </w:r>
      <w:proofErr w:type="spellEnd"/>
      <w:r w:rsidRPr="00016CA0">
        <w:rPr>
          <w:sz w:val="24"/>
          <w:szCs w:val="24"/>
          <w:lang w:val="vi-VN" w:eastAsia="zh-CN"/>
        </w:rPr>
        <w:t xml:space="preserve"> Access</w:t>
      </w:r>
    </w:p>
    <w:p w:rsidRPr="00016CA0" w:rsidR="00ED451D" w:rsidP="00324984" w:rsidRDefault="00ED451D" w14:paraId="051AD49E" w14:textId="4E144AD4">
      <w:pPr>
        <w:pStyle w:val="ListParagraph"/>
        <w:numPr>
          <w:ilvl w:val="1"/>
          <w:numId w:val="20"/>
        </w:numPr>
        <w:rPr>
          <w:sz w:val="24"/>
          <w:szCs w:val="24"/>
          <w:lang w:val="vi-VN" w:eastAsia="zh-CN"/>
        </w:rPr>
      </w:pPr>
      <w:proofErr w:type="spellStart"/>
      <w:r w:rsidRPr="00016CA0">
        <w:rPr>
          <w:sz w:val="24"/>
          <w:szCs w:val="24"/>
          <w:lang w:val="vi-VN" w:eastAsia="zh-CN"/>
        </w:rPr>
        <w:t>Sharing</w:t>
      </w:r>
      <w:proofErr w:type="spellEnd"/>
      <w:r w:rsidRPr="00016CA0">
        <w:rPr>
          <w:sz w:val="24"/>
          <w:szCs w:val="24"/>
          <w:lang w:val="vi-VN" w:eastAsia="zh-CN"/>
        </w:rPr>
        <w:t xml:space="preserve"> </w:t>
      </w:r>
      <w:proofErr w:type="spellStart"/>
      <w:r w:rsidRPr="00016CA0">
        <w:rPr>
          <w:sz w:val="24"/>
          <w:szCs w:val="24"/>
          <w:lang w:val="vi-VN" w:eastAsia="zh-CN"/>
        </w:rPr>
        <w:t>Rules</w:t>
      </w:r>
      <w:proofErr w:type="spellEnd"/>
    </w:p>
    <w:p w:rsidRPr="00016CA0" w:rsidR="00ED451D" w:rsidP="00324984" w:rsidRDefault="00ED451D" w14:paraId="1B0AA4D7" w14:textId="1398BC1A">
      <w:pPr>
        <w:pStyle w:val="ListParagraph"/>
        <w:numPr>
          <w:ilvl w:val="1"/>
          <w:numId w:val="20"/>
        </w:numPr>
        <w:rPr>
          <w:sz w:val="24"/>
          <w:szCs w:val="24"/>
          <w:lang w:val="vi-VN" w:eastAsia="zh-CN"/>
        </w:rPr>
      </w:pPr>
      <w:proofErr w:type="spellStart"/>
      <w:r w:rsidRPr="00016CA0">
        <w:rPr>
          <w:sz w:val="24"/>
          <w:szCs w:val="24"/>
          <w:lang w:val="vi-VN" w:eastAsia="zh-CN"/>
        </w:rPr>
        <w:t>Manual</w:t>
      </w:r>
      <w:proofErr w:type="spellEnd"/>
      <w:r w:rsidRPr="00016CA0">
        <w:rPr>
          <w:sz w:val="24"/>
          <w:szCs w:val="24"/>
          <w:lang w:val="vi-VN" w:eastAsia="zh-CN"/>
        </w:rPr>
        <w:t xml:space="preserve"> </w:t>
      </w:r>
      <w:proofErr w:type="spellStart"/>
      <w:r w:rsidRPr="00016CA0">
        <w:rPr>
          <w:sz w:val="24"/>
          <w:szCs w:val="24"/>
          <w:lang w:val="vi-VN" w:eastAsia="zh-CN"/>
        </w:rPr>
        <w:t>Sharing</w:t>
      </w:r>
      <w:proofErr w:type="spellEnd"/>
      <w:r w:rsidRPr="00016CA0">
        <w:rPr>
          <w:sz w:val="24"/>
          <w:szCs w:val="24"/>
          <w:lang w:val="vi-VN" w:eastAsia="zh-CN"/>
        </w:rPr>
        <w:t xml:space="preserve"> </w:t>
      </w:r>
      <w:proofErr w:type="spellStart"/>
      <w:r w:rsidRPr="00016CA0">
        <w:rPr>
          <w:sz w:val="24"/>
          <w:szCs w:val="24"/>
          <w:lang w:val="vi-VN" w:eastAsia="zh-CN"/>
        </w:rPr>
        <w:t>Rules</w:t>
      </w:r>
      <w:proofErr w:type="spellEnd"/>
    </w:p>
    <w:p w:rsidRPr="00016CA0" w:rsidR="003013A8" w:rsidDel="0072137D" w:rsidP="6AB55F65" w:rsidRDefault="006C6110" w14:paraId="6620F587" w14:textId="05EA77EC" w14:noSpellErr="1">
      <w:pPr>
        <w:jc w:val="center"/>
        <w:rPr>
          <w:del w:author="Tien Nguyen Anh" w:date="2024-12-08T08:47:00Z" w16du:dateUtc="2024-12-08T01:47:00Z" w:id="1690862649"/>
          <w:lang w:val="vi-VN" w:eastAsia="zh-CN"/>
        </w:rPr>
      </w:pPr>
      <w:ins w:author="Tien Nguyen Anh" w:date="2024-12-08T08:47:00Z" w16du:dateUtc="2024-12-08T01:47:00Z" w:id="706291278">
        <w:r w:rsidR="006C6110">
          <w:t>￼</w:t>
        </w:r>
      </w:ins>
      <w:del w:author="Tien Nguyen Anh" w:date="2024-12-08T08:44:00Z" w16du:dateUtc="2024-12-08T01:44:00Z" w:id="1989400449">
        <w:r w:rsidDel="006C6110">
          <w:delText>￼</w:delText>
        </w:r>
      </w:del>
    </w:p>
    <w:p w:rsidRPr="00016CA0" w:rsidR="00377A52" w:rsidDel="0072137D" w:rsidP="00377A52" w:rsidRDefault="00377A52" w14:paraId="2C999E05" w14:textId="77777777">
      <w:pPr>
        <w:rPr>
          <w:del w:author="Tien Nguyen Anh" w:date="2024-12-08T08:47:00Z" w16du:dateUtc="2024-12-08T01:47:00Z" w:id="1073"/>
          <w:szCs w:val="24"/>
          <w:lang w:val="vi-VN" w:eastAsia="zh-CN"/>
        </w:rPr>
      </w:pPr>
    </w:p>
    <w:p w:rsidRPr="00016CA0" w:rsidR="003072DC" w:rsidRDefault="00743A89" w14:paraId="1F2AF4BD" w14:textId="2A16208F">
      <w:pPr>
        <w:jc w:val="center"/>
        <w:pPrChange w:author="Tien Nguyen Anh" w:date="2024-12-08T08:47:00Z" w16du:dateUtc="2024-12-08T01:47:00Z" w:id="1074">
          <w:pPr>
            <w:pStyle w:val="29"/>
            <w:ind w:left="0" w:firstLine="720"/>
            <w:jc w:val="both"/>
          </w:pPr>
        </w:pPrChange>
      </w:pPr>
      <w:del w:author="Tien Nguyen Anh" w:date="2024-12-08T08:47:00Z" w16du:dateUtc="2024-12-08T01:47:00Z" w:id="1075">
        <w:r w:rsidDel="0072137D">
          <w:fldChar w:fldCharType="begin"/>
        </w:r>
        <w:r w:rsidDel="0072137D">
          <w:fldChar w:fldCharType="separate"/>
        </w:r>
        <w:r w:rsidDel="0072137D">
          <w:fldChar w:fldCharType="end"/>
        </w:r>
      </w:del>
    </w:p>
    <w:sectPr w:rsidRPr="00016CA0" w:rsidR="003072DC">
      <w:headerReference w:type="default" r:id="rId27"/>
      <w:footerReference w:type="default" r:id="rId28"/>
      <w:pgSz w:w="11909" w:h="16834" w:orient="portrait"/>
      <w:pgMar w:top="1418" w:right="851" w:bottom="1418" w:left="1701" w:header="720" w:footer="720" w:gutter="0"/>
      <w:cols w:space="720"/>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LN" w:author="Linh Nguyen Viet (RB - BMT.HO)" w:date="2024-11-14T15:27:00Z" w:id="31">
    <w:p w:rsidR="00E63566" w:rsidP="00E63566" w:rsidRDefault="00E63566" w14:paraId="6CD07684" w14:textId="77777777">
      <w:pPr>
        <w:pStyle w:val="CommentText"/>
      </w:pPr>
      <w:r>
        <w:rPr>
          <w:rStyle w:val="CommentReference"/>
        </w:rPr>
        <w:annotationRef/>
      </w:r>
      <w:r>
        <w:t>Các nội dung về Cơ cấu tổ chức, tham số của Vùng miền, chi nhánh, khu vực?</w:t>
      </w:r>
    </w:p>
    <w:p w:rsidR="00E63566" w:rsidP="00E63566" w:rsidRDefault="00E63566" w14:paraId="01627BD5" w14:textId="77777777">
      <w:pPr>
        <w:pStyle w:val="CommentText"/>
      </w:pPr>
      <w:r>
        <w:t>Quy trình thay đổi thể hiện ở đâu?</w:t>
      </w:r>
    </w:p>
  </w:comment>
  <w:comment w:initials="TN" w:author="Tien Nguyen Anh" w:date="2024-12-06T05:53:00Z" w:id="32">
    <w:p w:rsidR="00016CF7" w:rsidP="00016CF7" w:rsidRDefault="00016CF7" w14:paraId="2D408910" w14:textId="77777777">
      <w:pPr>
        <w:pStyle w:val="CommentText"/>
      </w:pPr>
      <w:r>
        <w:rPr>
          <w:rStyle w:val="CommentReference"/>
        </w:rPr>
        <w:annotationRef/>
      </w:r>
      <w:r>
        <w:t>Nội dung về Cơ cấu tổ chức đư</w:t>
      </w:r>
      <w:r>
        <w:rPr>
          <w:lang w:val="vi-VN"/>
        </w:rPr>
        <w:t>ợ</w:t>
      </w:r>
      <w:r>
        <w:t>c mô tả chi tiết trong mục III.3 phân cấp vai trò Role Hierarchy</w:t>
      </w:r>
    </w:p>
    <w:p w:rsidR="00016CF7" w:rsidP="00016CF7" w:rsidRDefault="00016CF7" w14:paraId="1FD70926" w14:textId="77777777">
      <w:pPr>
        <w:pStyle w:val="CommentText"/>
      </w:pPr>
      <w:r>
        <w:t>Các nội dung về tham số tham số của Vùng miền, chi nhánh, khu vực sẽ đư</w:t>
      </w:r>
      <w:r>
        <w:rPr>
          <w:lang w:val="vi-VN"/>
        </w:rPr>
        <w:t>ợ</w:t>
      </w:r>
      <w:r>
        <w:t>c mô tả chi tiết trong tài liệu Design a</w:t>
      </w:r>
    </w:p>
    <w:p w:rsidR="00016CF7" w:rsidP="00016CF7" w:rsidRDefault="00016CF7" w14:paraId="30A37109" w14:textId="77777777">
      <w:pPr>
        <w:pStyle w:val="CommentText"/>
      </w:pPr>
      <w:r>
        <w:t>Quy trình thay đổi sẽ đư</w:t>
      </w:r>
      <w:r>
        <w:rPr>
          <w:lang w:val="vi-VN"/>
        </w:rPr>
        <w:t>ợ</w:t>
      </w:r>
      <w:r>
        <w:t>c mô tả chi tiết trong tài liệu hư</w:t>
      </w:r>
      <w:r>
        <w:rPr>
          <w:lang w:val="vi-VN"/>
        </w:rPr>
        <w:t>ớ</w:t>
      </w:r>
      <w:r>
        <w:t>ng dẫn sử dụng</w:t>
      </w:r>
    </w:p>
  </w:comment>
  <w:comment w:initials="LN" w:author="Linh Nguyen Viet (RB - BMT.HO)" w:date="2024-11-14T15:30:00Z" w:id="47">
    <w:p w:rsidR="00CD50E6" w:rsidP="00CD50E6" w:rsidRDefault="00CD50E6" w14:paraId="446ACD47" w14:textId="28305070">
      <w:pPr>
        <w:pStyle w:val="CommentText"/>
      </w:pPr>
      <w:r>
        <w:rPr>
          <w:rStyle w:val="CommentReference"/>
        </w:rPr>
        <w:annotationRef/>
      </w:r>
      <w:r>
        <w:t>Các trường hợp làm việc ngoài khung giờ này thì cài đ</w:t>
      </w:r>
      <w:r>
        <w:rPr>
          <w:lang w:val="vi-VN"/>
        </w:rPr>
        <w:t>ặ</w:t>
      </w:r>
      <w:r>
        <w:t xml:space="preserve">t ở đâu? </w:t>
      </w:r>
    </w:p>
    <w:p w:rsidR="00CD50E6" w:rsidP="00CD50E6" w:rsidRDefault="00CD50E6" w14:paraId="5051E805" w14:textId="77777777">
      <w:pPr>
        <w:pStyle w:val="CommentText"/>
      </w:pPr>
      <w:r>
        <w:t>Nếu có ngoại lệ thì cài đ</w:t>
      </w:r>
      <w:r>
        <w:rPr>
          <w:lang w:val="vi-VN"/>
        </w:rPr>
        <w:t>ặ</w:t>
      </w:r>
      <w:r>
        <w:t xml:space="preserve">t như thế nào? </w:t>
      </w:r>
    </w:p>
    <w:p w:rsidR="00CD50E6" w:rsidP="00CD50E6" w:rsidRDefault="00CD50E6" w14:paraId="3DF7D769" w14:textId="77777777">
      <w:pPr>
        <w:pStyle w:val="CommentText"/>
      </w:pPr>
      <w:r>
        <w:t>Có mô tả trong tài liệu ko?</w:t>
      </w:r>
    </w:p>
  </w:comment>
  <w:comment w:initials="TN" w:author="Tien Nguyen Anh" w:date="2024-12-06T05:15:00Z" w:id="48">
    <w:p w:rsidR="00E47941" w:rsidP="00E47941" w:rsidRDefault="00E47941" w14:paraId="247B5267" w14:textId="77777777">
      <w:pPr>
        <w:pStyle w:val="CommentText"/>
      </w:pPr>
      <w:r>
        <w:rPr>
          <w:rStyle w:val="CommentReference"/>
        </w:rPr>
        <w:annotationRef/>
      </w:r>
      <w:r>
        <w:t>Các trường hợp làm việc ngoài khung giờ này sẽ đư</w:t>
      </w:r>
      <w:r>
        <w:rPr>
          <w:lang w:val="vi-VN"/>
        </w:rPr>
        <w:t>ợ</w:t>
      </w:r>
      <w:r>
        <w:t>c IT hoặc Admin cài đặt ở Setup và đư</w:t>
      </w:r>
      <w:r>
        <w:rPr>
          <w:lang w:val="vi-VN"/>
        </w:rPr>
        <w:t>ợ</w:t>
      </w:r>
      <w:r>
        <w:t>c gán với các Profile nhất định</w:t>
      </w:r>
    </w:p>
    <w:p w:rsidR="00E47941" w:rsidP="00E47941" w:rsidRDefault="00E47941" w14:paraId="05B781A8" w14:textId="77777777">
      <w:pPr>
        <w:pStyle w:val="CommentText"/>
      </w:pPr>
      <w:r>
        <w:t>Nếu có ngoại lệ hoặc hư</w:t>
      </w:r>
      <w:r>
        <w:rPr>
          <w:lang w:val="vi-VN"/>
        </w:rPr>
        <w:t>ớ</w:t>
      </w:r>
      <w:r>
        <w:t>ng dẫn cài đặt sẽ đư</w:t>
      </w:r>
      <w:r>
        <w:rPr>
          <w:lang w:val="vi-VN"/>
        </w:rPr>
        <w:t>ợ</w:t>
      </w:r>
      <w:r>
        <w:t>c mô tả chi tiết trong tài liệu hư</w:t>
      </w:r>
      <w:r>
        <w:rPr>
          <w:lang w:val="vi-VN"/>
        </w:rPr>
        <w:t>ớ</w:t>
      </w:r>
      <w:r>
        <w:t>ng dẫn sử dụng</w:t>
      </w:r>
    </w:p>
  </w:comment>
  <w:comment w:initials="LN" w:author="Linh Nguyen Viet (RB - BMT.HO)" w:date="2024-11-14T15:28:00Z" w:id="94">
    <w:p w:rsidR="00E63566" w:rsidP="00E63566" w:rsidRDefault="00E63566" w14:paraId="2A440A9F" w14:textId="01520D8A">
      <w:pPr>
        <w:pStyle w:val="CommentText"/>
      </w:pPr>
      <w:r>
        <w:rPr>
          <w:rStyle w:val="CommentReference"/>
        </w:rPr>
        <w:annotationRef/>
      </w:r>
      <w:r>
        <w:t>Có mô tả chức năng cập nhật ngày nghỉ không?</w:t>
      </w:r>
    </w:p>
  </w:comment>
  <w:comment w:initials="TN" w:author="Tien Nguyen Anh" w:date="2024-12-06T05:17:00Z" w:id="95">
    <w:p w:rsidR="00A51838" w:rsidP="00A51838" w:rsidRDefault="00A51838" w14:paraId="09949EFB" w14:textId="77777777">
      <w:pPr>
        <w:pStyle w:val="CommentText"/>
      </w:pPr>
      <w:r>
        <w:rPr>
          <w:rStyle w:val="CommentReference"/>
        </w:rPr>
        <w:annotationRef/>
      </w:r>
      <w:r>
        <w:t>Tương tự như thông tin giờ làm việc, h</w:t>
      </w:r>
      <w:r>
        <w:rPr>
          <w:rFonts w:hint="eastAsia"/>
        </w:rPr>
        <w:t>ư</w:t>
      </w:r>
      <w:r>
        <w:rPr>
          <w:lang w:val="vi-VN"/>
        </w:rPr>
        <w:t>ớ</w:t>
      </w:r>
      <w:r>
        <w:t>ng dẫn cài đặt ngày nghỉ sẽ đư</w:t>
      </w:r>
      <w:r>
        <w:rPr>
          <w:lang w:val="vi-VN"/>
        </w:rPr>
        <w:t>ợ</w:t>
      </w:r>
      <w:r>
        <w:t>c mô tả chi tiết trong tài liệu hư</w:t>
      </w:r>
      <w:r>
        <w:rPr>
          <w:lang w:val="vi-VN"/>
        </w:rPr>
        <w:t>ớ</w:t>
      </w:r>
      <w:r>
        <w:t>ng dẫn sử dụng</w:t>
      </w:r>
    </w:p>
  </w:comment>
  <w:comment w:initials="LN" w:author="Linh Nguyen Viet (RB - BMT.HO)" w:date="2024-11-14T16:04:00Z" w:id="99">
    <w:p w:rsidR="00683F2A" w:rsidP="00683F2A" w:rsidRDefault="00683F2A" w14:paraId="311820F2" w14:textId="7754F0E0">
      <w:pPr>
        <w:pStyle w:val="CommentText"/>
      </w:pPr>
      <w:r>
        <w:rPr>
          <w:rStyle w:val="CommentReference"/>
        </w:rPr>
        <w:annotationRef/>
      </w:r>
      <w:r>
        <w:t>Phần nội dung này không phải là yêu cầu nghiệp vụ của VPBank</w:t>
      </w:r>
    </w:p>
    <w:p w:rsidR="00683F2A" w:rsidP="00683F2A" w:rsidRDefault="00683F2A" w14:paraId="05B4B25E" w14:textId="77777777">
      <w:pPr>
        <w:pStyle w:val="CommentText"/>
      </w:pPr>
      <w:r>
        <w:t>Các yêu cầu nghiệp vụ của VPBank đi theo các module C360, lead/opp…..</w:t>
      </w:r>
    </w:p>
    <w:p w:rsidR="00683F2A" w:rsidP="00683F2A" w:rsidRDefault="00683F2A" w14:paraId="73E7F5CD" w14:textId="77777777">
      <w:pPr>
        <w:pStyle w:val="CommentText"/>
      </w:pPr>
      <w:r>
        <w:t>Đây nên là nội dung trong tài liệu thiết kế và VPBank ko confirm được thông tin này trong tài liệu SRS</w:t>
      </w:r>
    </w:p>
  </w:comment>
  <w:comment w:initials="TN" w:author="Tien Nguyen Anh" w:date="2024-12-06T05:19:00Z" w:id="100">
    <w:p w:rsidR="00B95858" w:rsidP="00B95858" w:rsidRDefault="00B95858" w14:paraId="6ABEE723" w14:textId="77777777">
      <w:pPr>
        <w:pStyle w:val="CommentText"/>
      </w:pPr>
      <w:r>
        <w:rPr>
          <w:rStyle w:val="CommentReference"/>
        </w:rPr>
        <w:annotationRef/>
      </w:r>
      <w:r>
        <w:t>Đồng ý ạ</w:t>
      </w:r>
    </w:p>
  </w:comment>
  <w:comment w:initials="LN" w:author="Linh Nguyen Viet (RB - BMT.HO)" w:date="2024-11-14T15:30:00Z" w:id="123">
    <w:p w:rsidR="00C4369F" w:rsidP="00CD50E6" w:rsidRDefault="00C4369F" w14:paraId="6DC61DDF" w14:textId="1F5F1864">
      <w:pPr>
        <w:pStyle w:val="CommentText"/>
      </w:pPr>
      <w:r>
        <w:rPr>
          <w:rStyle w:val="CommentReference"/>
        </w:rPr>
        <w:annotationRef/>
      </w:r>
      <w:r>
        <w:t>Lặp lại với mục 1</w:t>
      </w:r>
    </w:p>
  </w:comment>
  <w:comment w:initials="TN" w:author="Tien Nguyen Anh" w:date="2024-12-06T05:19:00Z" w:id="124">
    <w:p w:rsidR="00C4369F" w:rsidP="008F1C3F" w:rsidRDefault="00C4369F" w14:paraId="5017C2B5" w14:textId="77777777">
      <w:pPr>
        <w:pStyle w:val="CommentText"/>
      </w:pPr>
      <w:r>
        <w:rPr>
          <w:rStyle w:val="CommentReference"/>
        </w:rPr>
        <w:annotationRef/>
      </w:r>
      <w:r>
        <w:t>Đã cập nhật a</w:t>
      </w:r>
    </w:p>
  </w:comment>
  <w:comment w:initials="LN" w:author="Linh Nguyen Viet (RB - BMT.HO)" w:date="2024-11-14T15:47:00Z" w:id="145">
    <w:p w:rsidR="00C4369F" w:rsidP="006E7A17" w:rsidRDefault="00C4369F" w14:paraId="011892E9" w14:textId="6F35568F">
      <w:pPr>
        <w:pStyle w:val="CommentText"/>
      </w:pPr>
      <w:r>
        <w:rPr>
          <w:rStyle w:val="CommentReference"/>
        </w:rPr>
        <w:annotationRef/>
      </w:r>
      <w:r>
        <w:t>Cần trao đổi thêm phần tham số cho yêu Obj này</w:t>
      </w:r>
    </w:p>
  </w:comment>
  <w:comment w:initials="TN" w:author="Tien Nguyen Anh" w:date="2024-12-06T05:28:00Z" w:id="146">
    <w:p w:rsidR="00C4369F" w:rsidP="00837BD5" w:rsidRDefault="00C4369F" w14:paraId="009945A1" w14:textId="77777777">
      <w:pPr>
        <w:pStyle w:val="CommentText"/>
      </w:pPr>
      <w:r>
        <w:rPr>
          <w:rStyle w:val="CommentReference"/>
        </w:rPr>
        <w:annotationRef/>
      </w:r>
      <w:r>
        <w:t>Đồng ý ạ</w:t>
      </w:r>
    </w:p>
  </w:comment>
  <w:comment w:initials="LN" w:author="Linh Nguyen Viet (RB - BMT.HO)" w:date="2024-11-14T15:48:00Z" w:id="231">
    <w:p w:rsidR="00C4369F" w:rsidP="00337C89" w:rsidRDefault="00C4369F" w14:paraId="5E93098D" w14:textId="1B40A398">
      <w:pPr>
        <w:pStyle w:val="CommentText"/>
      </w:pPr>
      <w:r>
        <w:rPr>
          <w:rStyle w:val="CommentReference"/>
        </w:rPr>
        <w:annotationRef/>
      </w:r>
      <w:r>
        <w:t>Lead &amp; referral??</w:t>
      </w:r>
    </w:p>
  </w:comment>
  <w:comment w:initials="TN" w:author="Tien Nguyen Anh" w:date="2024-12-06T05:28:00Z" w:id="232">
    <w:p w:rsidR="00C4369F" w:rsidP="00DB615D" w:rsidRDefault="00C4369F" w14:paraId="50D54A2F" w14:textId="77777777">
      <w:pPr>
        <w:pStyle w:val="CommentText"/>
      </w:pPr>
      <w:r>
        <w:rPr>
          <w:rStyle w:val="CommentReference"/>
        </w:rPr>
        <w:annotationRef/>
      </w:r>
      <w:r>
        <w:t>Hiện trên hệ thống đang để là Lead ạ</w:t>
      </w:r>
    </w:p>
  </w:comment>
  <w:comment w:initials="TN" w:author="Tien Nguyen Anh [2]" w:date="2024-12-11T10:49:00Z" w:id="233">
    <w:p w:rsidR="00711C0E" w:rsidP="00711C0E" w:rsidRDefault="00711C0E" w14:paraId="7AA69DE2" w14:textId="77777777">
      <w:pPr>
        <w:pStyle w:val="CommentText"/>
      </w:pPr>
      <w:r>
        <w:rPr>
          <w:rStyle w:val="CommentReference"/>
        </w:rPr>
        <w:annotationRef/>
      </w:r>
      <w:r>
        <w:t>Cập nhật lại tên là Lead &amp; Referral</w:t>
      </w:r>
    </w:p>
  </w:comment>
  <w:comment w:initials="LN" w:author="Linh Nguyen Viet (RB - BMT.HO)" w:date="2024-11-14T15:59:00Z" w:id="391">
    <w:p w:rsidR="002E217F" w:rsidP="002E217F" w:rsidRDefault="002E217F" w14:paraId="0F9E5BAF" w14:textId="4172E6DA">
      <w:pPr>
        <w:pStyle w:val="CommentText"/>
      </w:pPr>
      <w:r>
        <w:rPr>
          <w:rStyle w:val="CommentReference"/>
        </w:rPr>
        <w:annotationRef/>
      </w:r>
      <w:r>
        <w:t>Quyền này có bao gồm quyền chỉnh sửa không?</w:t>
      </w:r>
    </w:p>
    <w:p w:rsidR="002E217F" w:rsidP="002E217F" w:rsidRDefault="002E217F" w14:paraId="492FFB13" w14:textId="77777777">
      <w:pPr>
        <w:pStyle w:val="CommentText"/>
      </w:pPr>
      <w:r>
        <w:t xml:space="preserve">Vd: bảng dưới, các Obj sản phẩm </w:t>
      </w:r>
      <w:r>
        <w:rPr>
          <w:color w:val="000000"/>
        </w:rPr>
        <w:t>Control by Parent (Financial Account) =&gt;nhưng chỉ được xem</w:t>
      </w:r>
    </w:p>
    <w:p w:rsidR="002E217F" w:rsidP="002E217F" w:rsidRDefault="002E217F" w14:paraId="2AF57200" w14:textId="77777777">
      <w:pPr>
        <w:pStyle w:val="CommentText"/>
      </w:pPr>
      <w:r>
        <w:rPr>
          <w:color w:val="000000"/>
        </w:rPr>
        <w:t>Opportunity Product Control by Parent (Opportunity) Được xem/sửa dựa trên quyền xem sửa của Opp</w:t>
      </w:r>
    </w:p>
  </w:comment>
  <w:comment w:initials="TN" w:author="Tien Nguyen Anh" w:date="2024-12-06T05:35:00Z" w:id="392">
    <w:p w:rsidR="00C90DDF" w:rsidP="00C90DDF" w:rsidRDefault="00C90DDF" w14:paraId="5756D1A3" w14:textId="77777777">
      <w:pPr>
        <w:pStyle w:val="CommentText"/>
      </w:pPr>
      <w:r>
        <w:rPr>
          <w:rStyle w:val="CommentReference"/>
        </w:rPr>
        <w:annotationRef/>
      </w:r>
      <w:r>
        <w:t xml:space="preserve">Quyền </w:t>
      </w:r>
      <w:r>
        <w:rPr>
          <w:color w:val="000000"/>
        </w:rPr>
        <w:t>Controlled by Parent có đư</w:t>
      </w:r>
      <w:r>
        <w:rPr>
          <w:color w:val="000000"/>
          <w:lang w:val="vi-VN"/>
        </w:rPr>
        <w:t>ợ</w:t>
      </w:r>
      <w:r>
        <w:rPr>
          <w:color w:val="000000"/>
        </w:rPr>
        <w:t>c chỉnh sửa hay không sẽ phụ thuộc vào quyền kiểm soát ở object cha và phân quyền Profile/Permission Set ạ</w:t>
      </w:r>
    </w:p>
    <w:p w:rsidR="00C90DDF" w:rsidP="00C90DDF" w:rsidRDefault="00C90DDF" w14:paraId="53846C4B" w14:textId="77777777">
      <w:pPr>
        <w:pStyle w:val="CommentText"/>
      </w:pPr>
      <w:r>
        <w:rPr>
          <w:color w:val="000000"/>
        </w:rPr>
        <w:t xml:space="preserve">VD: Đối với các </w:t>
      </w:r>
      <w:r>
        <w:t xml:space="preserve">các Obj sản phẩm </w:t>
      </w:r>
      <w:r>
        <w:rPr>
          <w:color w:val="000000"/>
        </w:rPr>
        <w:t>Control by Parent (Financial Account), thay vì phải phân quyền OWD cho từng object con thì sẽ chỉ kiểm soát bằng object cha là Financial Account. Sau khi đã phân quyền nhìn thấy thì sẽ sử dụng Profile/Permission để quy đính quyền CRUD</w:t>
      </w:r>
    </w:p>
  </w:comment>
  <w:comment w:initials="LN" w:author="Linh Nguyen Viet (RB - BMT.HO)" w:date="2024-11-14T16:06:00Z" w:id="687">
    <w:p w:rsidR="00D52FF7" w:rsidP="00D52FF7" w:rsidRDefault="00D52FF7" w14:paraId="70D23AD7" w14:textId="1D1BD1EC">
      <w:pPr>
        <w:pStyle w:val="CommentText"/>
      </w:pPr>
      <w:r>
        <w:rPr>
          <w:rStyle w:val="CommentReference"/>
        </w:rPr>
        <w:annotationRef/>
      </w:r>
      <w:r>
        <w:t>Sơ đồ này quá tổng quát và chỉ có mảng sale</w:t>
      </w:r>
    </w:p>
    <w:p w:rsidR="00D52FF7" w:rsidP="00D52FF7" w:rsidRDefault="00D52FF7" w14:paraId="5EE12810" w14:textId="77777777">
      <w:pPr>
        <w:pStyle w:val="CommentText"/>
      </w:pPr>
      <w:r>
        <w:t>HO còn thiếu trung tâm Liab (Casa &amp; TD)</w:t>
      </w:r>
    </w:p>
  </w:comment>
  <w:comment w:initials="TN" w:author="Tien Nguyen Anh" w:date="2024-12-06T05:45:00Z" w:id="688">
    <w:p w:rsidR="00173FB0" w:rsidP="00173FB0" w:rsidRDefault="00173FB0" w14:paraId="322F84D9" w14:textId="77777777">
      <w:pPr>
        <w:pStyle w:val="CommentText"/>
      </w:pPr>
      <w:r>
        <w:rPr>
          <w:rStyle w:val="CommentReference"/>
        </w:rPr>
        <w:annotationRef/>
      </w:r>
      <w:r>
        <w:t>Phân cấp vai trò Role Hierarchy sẽ đư</w:t>
      </w:r>
      <w:r>
        <w:rPr>
          <w:lang w:val="vi-VN"/>
        </w:rPr>
        <w:t>ợ</w:t>
      </w:r>
      <w:r>
        <w:t>c  liệt kê chi tiết trong sheet Role Hierarchy thuộc file excel SRS_Admin_Function</w:t>
      </w:r>
    </w:p>
    <w:p w:rsidR="00173FB0" w:rsidP="00173FB0" w:rsidRDefault="00173FB0" w14:paraId="0B23A5BD" w14:textId="77777777">
      <w:pPr>
        <w:pStyle w:val="CommentText"/>
      </w:pPr>
      <w:r>
        <w:t>Bổ sung thêm trung tâm Liab (Casa &amp; TD) a</w:t>
      </w:r>
    </w:p>
  </w:comment>
  <w:comment w:initials="LN" w:author="Linh Nguyen Viet (RB - BMT.HO)" w:date="2024-11-14T16:09:00Z" w:id="692">
    <w:p w:rsidR="00175163" w:rsidP="00175163" w:rsidRDefault="00175163" w14:paraId="549FADC7" w14:textId="2DC8A8A0">
      <w:pPr>
        <w:pStyle w:val="CommentText"/>
      </w:pPr>
      <w:r>
        <w:rPr>
          <w:rStyle w:val="CommentReference"/>
        </w:rPr>
        <w:annotationRef/>
      </w:r>
      <w:r>
        <w:t>Sao lại có RM trong cấp 7?</w:t>
      </w:r>
    </w:p>
    <w:p w:rsidR="00175163" w:rsidP="00175163" w:rsidRDefault="00175163" w14:paraId="78B52A12" w14:textId="77777777">
      <w:pPr>
        <w:pStyle w:val="CommentText"/>
      </w:pPr>
      <w:r>
        <w:t>Việc phân cấp như vậy có thể hiện điều gì khác biệt so với RM cấp 8 không?</w:t>
      </w:r>
    </w:p>
  </w:comment>
  <w:comment w:initials="TN" w:author="Tien Nguyen Anh" w:date="2024-12-08T07:43:00Z" w:id="693">
    <w:p w:rsidR="00921AED" w:rsidP="00921AED" w:rsidRDefault="00921AED" w14:paraId="388C6E44" w14:textId="77777777">
      <w:pPr>
        <w:pStyle w:val="CommentText"/>
      </w:pPr>
      <w:r>
        <w:rPr>
          <w:rStyle w:val="CommentReference"/>
        </w:rPr>
        <w:annotationRef/>
      </w:r>
      <w:r>
        <w:t>Như đã trao đổi, sẽ có các RM không thuộc phòng kinh doanh và sẽ trực tiếp thuộc dư</w:t>
      </w:r>
      <w:r>
        <w:rPr>
          <w:lang w:val="vi-VN"/>
        </w:rPr>
        <w:t>ớ</w:t>
      </w:r>
      <w:r>
        <w:t>i chi nhánh ạ. Về bản chất thì không khác nhau về phân quyền Profile/Permission Set do cùng cán bộ bán</w:t>
      </w:r>
    </w:p>
  </w:comment>
  <w:comment w:initials="LN" w:author="Linh Nguyen Viet (RB - BMT.HO)" w:date="2024-11-14T16:12:00Z" w:id="694">
    <w:p w:rsidR="00C836BD" w:rsidP="00C836BD" w:rsidRDefault="00C836BD" w14:paraId="7C773C65" w14:textId="53FAAEA0">
      <w:pPr>
        <w:pStyle w:val="CommentText"/>
      </w:pPr>
      <w:r>
        <w:rPr>
          <w:rStyle w:val="CommentReference"/>
        </w:rPr>
        <w:annotationRef/>
      </w:r>
      <w:r>
        <w:t>VPBank có nhu cầu thay đổi về cơ cấu. Thực tế là 2 lần lớn mỗi năm và ~1 lần nhỏ mỗi tháng.</w:t>
      </w:r>
    </w:p>
    <w:p w:rsidR="00C836BD" w:rsidP="00C836BD" w:rsidRDefault="00C836BD" w14:paraId="3C382A15" w14:textId="77777777">
      <w:pPr>
        <w:pStyle w:val="CommentText"/>
      </w:pPr>
      <w:r>
        <w:t>Quy trình thay đổi Hierarchy sẽ thực hiện như thế nào? Có mô tả trong tài liệu này không?</w:t>
      </w:r>
    </w:p>
  </w:comment>
  <w:comment w:initials="TN" w:author="Tien Nguyen Anh" w:date="2024-12-06T05:51:00Z" w:id="695">
    <w:p w:rsidR="00CC21E5" w:rsidP="00CC21E5" w:rsidRDefault="00CC21E5" w14:paraId="0EE20AC6" w14:textId="77777777">
      <w:pPr>
        <w:pStyle w:val="CommentText"/>
      </w:pPr>
      <w:r>
        <w:rPr>
          <w:rStyle w:val="CommentReference"/>
        </w:rPr>
        <w:annotationRef/>
      </w:r>
      <w:r>
        <w:t>Quy trình thay đổi Hierarchy sẽ đư</w:t>
      </w:r>
      <w:r>
        <w:rPr>
          <w:lang w:val="vi-VN"/>
        </w:rPr>
        <w:t>ợ</w:t>
      </w:r>
      <w:r>
        <w:t>c mô tả chi tiết trong tài liệu hư</w:t>
      </w:r>
      <w:r>
        <w:rPr>
          <w:lang w:val="vi-VN"/>
        </w:rPr>
        <w:t>ớ</w:t>
      </w:r>
      <w:r>
        <w:t>ng dẫn sử dụng ạ</w:t>
      </w:r>
    </w:p>
  </w:comment>
  <w:comment w:initials="LN" w:author="Linh Nguyen Viet (RB - BMT.HO)" w:date="2024-11-14T16:31:00Z" w:id="708">
    <w:p w:rsidR="004222F8" w:rsidP="004222F8" w:rsidRDefault="000B345C" w14:paraId="2D7424C0" w14:textId="400654E5">
      <w:pPr>
        <w:pStyle w:val="CommentText"/>
      </w:pPr>
      <w:r>
        <w:rPr>
          <w:rStyle w:val="CommentReference"/>
        </w:rPr>
        <w:annotationRef/>
      </w:r>
      <w:r w:rsidR="004222F8">
        <w:t>Phần này có vẻ không đúng với ý hiểu của PO</w:t>
      </w:r>
    </w:p>
    <w:p w:rsidR="004222F8" w:rsidP="004222F8" w:rsidRDefault="004222F8" w14:paraId="6909331D" w14:textId="77777777">
      <w:pPr>
        <w:pStyle w:val="CommentText"/>
      </w:pPr>
      <w:r>
        <w:t>PO hiểu là mỗi Per Set chỉ cho một số phân quyền như Per Set Lead Opp view only, Per Set C360 view only...</w:t>
      </w:r>
    </w:p>
  </w:comment>
  <w:comment w:initials="LN" w:author="Linh Nguyen Viet (RB - BMT.HO)" w:date="2024-11-14T16:34:00Z" w:id="709">
    <w:p w:rsidR="00951D35" w:rsidP="00951D35" w:rsidRDefault="00951D35" w14:paraId="726E38CD" w14:textId="77777777">
      <w:pPr>
        <w:pStyle w:val="CommentText"/>
      </w:pPr>
      <w:r>
        <w:rPr>
          <w:rStyle w:val="CommentReference"/>
        </w:rPr>
        <w:annotationRef/>
      </w:r>
      <w:r>
        <w:t>Việc set up Perset y hệt như Profile =&gt; tăng work load xử lý khi có biến động nhân sự và biến động về cơ cấu kênh CN VPBank.</w:t>
      </w:r>
    </w:p>
    <w:p w:rsidR="00951D35" w:rsidP="00951D35" w:rsidRDefault="00951D35" w14:paraId="41457A6B" w14:textId="77777777">
      <w:pPr>
        <w:pStyle w:val="CommentText"/>
      </w:pPr>
      <w:r>
        <w:t>Nhờ FPT giải quyết câu hỏi trên</w:t>
      </w:r>
    </w:p>
  </w:comment>
  <w:comment w:initials="TN" w:author="Tien Nguyen Anh" w:date="2024-12-08T08:06:00Z" w:id="710">
    <w:p w:rsidR="00254500" w:rsidP="00254500" w:rsidRDefault="00254500" w14:paraId="2DCCC6EA" w14:textId="77777777">
      <w:pPr>
        <w:pStyle w:val="CommentText"/>
      </w:pPr>
      <w:r>
        <w:rPr>
          <w:rStyle w:val="CommentReference"/>
        </w:rPr>
        <w:annotationRef/>
      </w:r>
      <w:r>
        <w:t>Đã bổ sung và nhóm Permission Set theo tính năng chính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627BD5" w15:done="0"/>
  <w15:commentEx w15:paraId="30A37109" w15:paraIdParent="01627BD5" w15:done="0"/>
  <w15:commentEx w15:paraId="3DF7D769" w15:done="0"/>
  <w15:commentEx w15:paraId="05B781A8" w15:paraIdParent="3DF7D769" w15:done="0"/>
  <w15:commentEx w15:paraId="2A440A9F" w15:done="0"/>
  <w15:commentEx w15:paraId="09949EFB" w15:paraIdParent="2A440A9F" w15:done="0"/>
  <w15:commentEx w15:paraId="73E7F5CD" w15:done="0"/>
  <w15:commentEx w15:paraId="6ABEE723" w15:paraIdParent="73E7F5CD" w15:done="0"/>
  <w15:commentEx w15:paraId="6DC61DDF" w15:done="0"/>
  <w15:commentEx w15:paraId="5017C2B5" w15:paraIdParent="6DC61DDF" w15:done="0"/>
  <w15:commentEx w15:paraId="011892E9" w15:done="0"/>
  <w15:commentEx w15:paraId="009945A1" w15:paraIdParent="011892E9" w15:done="0"/>
  <w15:commentEx w15:paraId="5E93098D" w15:done="0"/>
  <w15:commentEx w15:paraId="50D54A2F" w15:paraIdParent="5E93098D" w15:done="0"/>
  <w15:commentEx w15:paraId="7AA69DE2" w15:paraIdParent="5E93098D" w15:done="0"/>
  <w15:commentEx w15:paraId="2AF57200" w15:done="0"/>
  <w15:commentEx w15:paraId="53846C4B" w15:paraIdParent="2AF57200" w15:done="0"/>
  <w15:commentEx w15:paraId="5EE12810" w15:done="0"/>
  <w15:commentEx w15:paraId="0B23A5BD" w15:paraIdParent="5EE12810" w15:done="0"/>
  <w15:commentEx w15:paraId="78B52A12" w15:done="0"/>
  <w15:commentEx w15:paraId="388C6E44" w15:paraIdParent="78B52A12" w15:done="0"/>
  <w15:commentEx w15:paraId="3C382A15" w15:done="0"/>
  <w15:commentEx w15:paraId="0EE20AC6" w15:paraIdParent="3C382A15" w15:done="0"/>
  <w15:commentEx w15:paraId="6909331D" w15:done="0"/>
  <w15:commentEx w15:paraId="41457A6B" w15:paraIdParent="6909331D" w15:done="0"/>
  <w15:commentEx w15:paraId="2DCCC6EA" w15:paraIdParent="69093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20951E" w16cex:dateUtc="2024-11-14T08:27:00Z"/>
  <w16cex:commentExtensible w16cex:durableId="7EC11616" w16cex:dateUtc="2024-12-05T22:53:00Z"/>
  <w16cex:commentExtensible w16cex:durableId="6ED0171F" w16cex:dateUtc="2024-11-14T08:30:00Z"/>
  <w16cex:commentExtensible w16cex:durableId="29CF674B" w16cex:dateUtc="2024-12-05T22:15:00Z"/>
  <w16cex:commentExtensible w16cex:durableId="00C0B682" w16cex:dateUtc="2024-11-14T08:28:00Z"/>
  <w16cex:commentExtensible w16cex:durableId="66CBF474" w16cex:dateUtc="2024-12-05T22:17:00Z"/>
  <w16cex:commentExtensible w16cex:durableId="029BA2A5" w16cex:dateUtc="2024-11-14T09:04:00Z"/>
  <w16cex:commentExtensible w16cex:durableId="72C266EE" w16cex:dateUtc="2024-12-05T22:19:00Z"/>
  <w16cex:commentExtensible w16cex:durableId="553AB8C8" w16cex:dateUtc="2024-11-14T08:30:00Z"/>
  <w16cex:commentExtensible w16cex:durableId="545790A0" w16cex:dateUtc="2024-12-05T22:19:00Z"/>
  <w16cex:commentExtensible w16cex:durableId="626FD3CF" w16cex:dateUtc="2024-11-14T08:47:00Z"/>
  <w16cex:commentExtensible w16cex:durableId="5F762C7B" w16cex:dateUtc="2024-12-05T22:28:00Z"/>
  <w16cex:commentExtensible w16cex:durableId="7C9F4C99" w16cex:dateUtc="2024-11-14T08:48:00Z"/>
  <w16cex:commentExtensible w16cex:durableId="13881093" w16cex:dateUtc="2024-12-05T22:28:00Z"/>
  <w16cex:commentExtensible w16cex:durableId="7F0CDA86" w16cex:dateUtc="2024-12-11T03:49:00Z"/>
  <w16cex:commentExtensible w16cex:durableId="07174A51" w16cex:dateUtc="2024-11-14T08:59:00Z"/>
  <w16cex:commentExtensible w16cex:durableId="4CBEA6F5" w16cex:dateUtc="2024-12-05T22:35:00Z"/>
  <w16cex:commentExtensible w16cex:durableId="16134FE7" w16cex:dateUtc="2024-11-14T09:06:00Z"/>
  <w16cex:commentExtensible w16cex:durableId="491BD5C6" w16cex:dateUtc="2024-12-05T22:45:00Z"/>
  <w16cex:commentExtensible w16cex:durableId="04FA9E25" w16cex:dateUtc="2024-11-14T09:09:00Z"/>
  <w16cex:commentExtensible w16cex:durableId="37A81B0F" w16cex:dateUtc="2024-12-08T00:43:00Z"/>
  <w16cex:commentExtensible w16cex:durableId="65DD1992" w16cex:dateUtc="2024-11-14T09:12:00Z"/>
  <w16cex:commentExtensible w16cex:durableId="21A9966E" w16cex:dateUtc="2024-12-05T22:51:00Z"/>
  <w16cex:commentExtensible w16cex:durableId="78A07ABA" w16cex:dateUtc="2024-11-14T09:31:00Z"/>
  <w16cex:commentExtensible w16cex:durableId="404AA9C1" w16cex:dateUtc="2024-11-14T09:34:00Z"/>
  <w16cex:commentExtensible w16cex:durableId="23996879" w16cex:dateUtc="2024-12-08T01: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627BD5" w16cid:durableId="0420951E"/>
  <w16cid:commentId w16cid:paraId="30A37109" w16cid:durableId="7EC11616"/>
  <w16cid:commentId w16cid:paraId="3DF7D769" w16cid:durableId="6ED0171F"/>
  <w16cid:commentId w16cid:paraId="05B781A8" w16cid:durableId="29CF674B"/>
  <w16cid:commentId w16cid:paraId="2A440A9F" w16cid:durableId="00C0B682"/>
  <w16cid:commentId w16cid:paraId="09949EFB" w16cid:durableId="66CBF474"/>
  <w16cid:commentId w16cid:paraId="73E7F5CD" w16cid:durableId="029BA2A5"/>
  <w16cid:commentId w16cid:paraId="6ABEE723" w16cid:durableId="72C266EE"/>
  <w16cid:commentId w16cid:paraId="6DC61DDF" w16cid:durableId="553AB8C8"/>
  <w16cid:commentId w16cid:paraId="5017C2B5" w16cid:durableId="545790A0"/>
  <w16cid:commentId w16cid:paraId="011892E9" w16cid:durableId="626FD3CF"/>
  <w16cid:commentId w16cid:paraId="009945A1" w16cid:durableId="5F762C7B"/>
  <w16cid:commentId w16cid:paraId="5E93098D" w16cid:durableId="7C9F4C99"/>
  <w16cid:commentId w16cid:paraId="50D54A2F" w16cid:durableId="13881093"/>
  <w16cid:commentId w16cid:paraId="7AA69DE2" w16cid:durableId="7F0CDA86"/>
  <w16cid:commentId w16cid:paraId="2AF57200" w16cid:durableId="07174A51"/>
  <w16cid:commentId w16cid:paraId="53846C4B" w16cid:durableId="4CBEA6F5"/>
  <w16cid:commentId w16cid:paraId="5EE12810" w16cid:durableId="16134FE7"/>
  <w16cid:commentId w16cid:paraId="0B23A5BD" w16cid:durableId="491BD5C6"/>
  <w16cid:commentId w16cid:paraId="78B52A12" w16cid:durableId="04FA9E25"/>
  <w16cid:commentId w16cid:paraId="388C6E44" w16cid:durableId="37A81B0F"/>
  <w16cid:commentId w16cid:paraId="3C382A15" w16cid:durableId="65DD1992"/>
  <w16cid:commentId w16cid:paraId="0EE20AC6" w16cid:durableId="21A9966E"/>
  <w16cid:commentId w16cid:paraId="6909331D" w16cid:durableId="78A07ABA"/>
  <w16cid:commentId w16cid:paraId="41457A6B" w16cid:durableId="404AA9C1"/>
  <w16cid:commentId w16cid:paraId="2DCCC6EA" w16cid:durableId="239968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42BBF" w:rsidRDefault="00942BBF" w14:paraId="70F5A796" w14:textId="77777777">
      <w:pPr>
        <w:spacing w:line="240" w:lineRule="auto"/>
      </w:pPr>
      <w:r>
        <w:separator/>
      </w:r>
    </w:p>
  </w:endnote>
  <w:endnote w:type="continuationSeparator" w:id="0">
    <w:p w:rsidR="00942BBF" w:rsidRDefault="00942BBF" w14:paraId="61439021" w14:textId="77777777">
      <w:pPr>
        <w:spacing w:line="240" w:lineRule="auto"/>
      </w:pPr>
      <w:r>
        <w:continuationSeparator/>
      </w:r>
    </w:p>
  </w:endnote>
  <w:endnote w:type="continuationNotice" w:id="1">
    <w:p w:rsidR="00942BBF" w:rsidRDefault="00942BBF" w14:paraId="493D4AD8"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Noto Sans Symbols">
    <w:altName w:val="Calibri"/>
    <w:charset w:val="00"/>
    <w:family w:val="auto"/>
    <w:pitch w:val="default"/>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NI-Times">
    <w:altName w:val="Calibri"/>
    <w:panose1 w:val="00000000000000000000"/>
    <w:charset w:val="00"/>
    <w:family w:val="roman"/>
    <w:notTrueType/>
    <w:pitch w:val="default"/>
  </w:font>
  <w:font w:name=".VnTim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Bold">
    <w:altName w:val="MS Goth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1718" w:rsidRDefault="001C1718" w14:paraId="1201211F" w14:textId="77777777">
    <w:pPr>
      <w:pStyle w:val="Footer"/>
      <w:framePr w:wrap="around"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rsidR="001C1718" w:rsidRDefault="001C1718" w14:paraId="49206A88" w14:textId="77777777">
    <w:pPr>
      <w:pStyle w:val="Footer"/>
      <w:ind w:right="360"/>
    </w:pPr>
  </w:p>
  <w:p w:rsidR="001C1718" w:rsidRDefault="001C1718" w14:paraId="67B7A70C" w14:textId="77777777"/>
  <w:p w:rsidR="001C1718" w:rsidRDefault="001C1718" w14:paraId="71887C79"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45" w:type="dxa"/>
      <w:tblInd w:w="108" w:type="dxa"/>
      <w:tblBorders>
        <w:top w:val="single" w:color="auto" w:sz="4" w:space="0"/>
      </w:tblBorders>
      <w:tblLayout w:type="fixed"/>
      <w:tblLook w:val="04A0" w:firstRow="1" w:lastRow="0" w:firstColumn="1" w:lastColumn="0" w:noHBand="0" w:noVBand="1"/>
    </w:tblPr>
    <w:tblGrid>
      <w:gridCol w:w="3471"/>
      <w:gridCol w:w="3560"/>
      <w:gridCol w:w="2314"/>
    </w:tblGrid>
    <w:tr w:rsidR="001C1718" w14:paraId="7F6435C0" w14:textId="77777777">
      <w:trPr>
        <w:trHeight w:val="96"/>
      </w:trPr>
      <w:tc>
        <w:tcPr>
          <w:tcW w:w="3471" w:type="dxa"/>
          <w:vAlign w:val="center"/>
        </w:tcPr>
        <w:p w:rsidR="001C1718" w:rsidRDefault="001C1718" w14:paraId="3B7FD67C" w14:textId="77777777">
          <w:pPr>
            <w:tabs>
              <w:tab w:val="center" w:pos="4680"/>
              <w:tab w:val="right" w:pos="9360"/>
            </w:tabs>
            <w:spacing w:line="240" w:lineRule="auto"/>
            <w:rPr>
              <w:color w:val="000000"/>
              <w:sz w:val="22"/>
            </w:rPr>
          </w:pPr>
        </w:p>
      </w:tc>
      <w:tc>
        <w:tcPr>
          <w:tcW w:w="3560" w:type="dxa"/>
          <w:vAlign w:val="center"/>
        </w:tcPr>
        <w:p w:rsidR="001C1718" w:rsidRDefault="001C1718" w14:paraId="38D6B9B6" w14:textId="77777777">
          <w:pPr>
            <w:tabs>
              <w:tab w:val="center" w:pos="4680"/>
              <w:tab w:val="right" w:pos="9360"/>
            </w:tabs>
            <w:spacing w:line="240" w:lineRule="auto"/>
            <w:jc w:val="center"/>
            <w:rPr>
              <w:sz w:val="22"/>
            </w:rPr>
          </w:pPr>
        </w:p>
      </w:tc>
      <w:tc>
        <w:tcPr>
          <w:tcW w:w="2314" w:type="dxa"/>
          <w:vAlign w:val="center"/>
        </w:tcPr>
        <w:p w:rsidR="001C1718" w:rsidRDefault="001C1718" w14:paraId="262885C0" w14:textId="77777777">
          <w:pPr>
            <w:tabs>
              <w:tab w:val="center" w:pos="4680"/>
              <w:tab w:val="right" w:pos="9360"/>
            </w:tabs>
            <w:spacing w:line="240" w:lineRule="auto"/>
            <w:ind w:left="799"/>
            <w:jc w:val="left"/>
            <w:rPr>
              <w:sz w:val="22"/>
            </w:rPr>
          </w:pPr>
          <w:r>
            <w:rPr>
              <w:sz w:val="22"/>
            </w:rPr>
            <w:t xml:space="preserve">                 </w:t>
          </w: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tc>
    </w:tr>
  </w:tbl>
  <w:p w:rsidR="001C1718" w:rsidRDefault="001C1718" w14:paraId="22F860B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6" w:type="dxa"/>
      <w:tblInd w:w="108" w:type="dxa"/>
      <w:tblBorders>
        <w:top w:val="single" w:color="auto" w:sz="4" w:space="0"/>
      </w:tblBorders>
      <w:tblLayout w:type="fixed"/>
      <w:tblLook w:val="04A0" w:firstRow="1" w:lastRow="0" w:firstColumn="1" w:lastColumn="0" w:noHBand="0" w:noVBand="1"/>
    </w:tblPr>
    <w:tblGrid>
      <w:gridCol w:w="3510"/>
      <w:gridCol w:w="3294"/>
      <w:gridCol w:w="2552"/>
    </w:tblGrid>
    <w:tr w:rsidR="001C1718" w14:paraId="20DC15FC" w14:textId="77777777">
      <w:trPr>
        <w:trHeight w:val="70"/>
      </w:trPr>
      <w:tc>
        <w:tcPr>
          <w:tcW w:w="3510" w:type="dxa"/>
          <w:vAlign w:val="center"/>
        </w:tcPr>
        <w:p w:rsidR="001C1718" w:rsidRDefault="001C1718" w14:paraId="13C326F3" w14:textId="77777777">
          <w:pPr>
            <w:tabs>
              <w:tab w:val="center" w:pos="4680"/>
              <w:tab w:val="right" w:pos="9360"/>
            </w:tabs>
            <w:spacing w:line="240" w:lineRule="auto"/>
            <w:rPr>
              <w:color w:val="000000"/>
              <w:sz w:val="22"/>
            </w:rPr>
          </w:pPr>
        </w:p>
      </w:tc>
      <w:tc>
        <w:tcPr>
          <w:tcW w:w="3294" w:type="dxa"/>
          <w:vAlign w:val="center"/>
        </w:tcPr>
        <w:p w:rsidR="001C1718" w:rsidRDefault="001C1718" w14:paraId="4853B841" w14:textId="77777777">
          <w:pPr>
            <w:tabs>
              <w:tab w:val="center" w:pos="4680"/>
              <w:tab w:val="right" w:pos="9360"/>
            </w:tabs>
            <w:spacing w:line="240" w:lineRule="auto"/>
            <w:jc w:val="center"/>
            <w:rPr>
              <w:sz w:val="22"/>
            </w:rPr>
          </w:pPr>
        </w:p>
      </w:tc>
      <w:tc>
        <w:tcPr>
          <w:tcW w:w="2552" w:type="dxa"/>
          <w:vAlign w:val="center"/>
        </w:tcPr>
        <w:p w:rsidR="001C1718" w:rsidRDefault="001C1718" w14:paraId="66BB63E6" w14:textId="787A16A9">
          <w:pPr>
            <w:tabs>
              <w:tab w:val="center" w:pos="4680"/>
              <w:tab w:val="right" w:pos="9360"/>
            </w:tabs>
            <w:spacing w:line="240" w:lineRule="auto"/>
            <w:ind w:left="885"/>
            <w:jc w:val="right"/>
            <w:rPr>
              <w:sz w:val="22"/>
            </w:rPr>
          </w:pPr>
          <w:r>
            <w:rPr>
              <w:sz w:val="22"/>
            </w:rPr>
            <w:t xml:space="preserve">                </w:t>
          </w:r>
          <w:r>
            <w:rPr>
              <w:sz w:val="22"/>
            </w:rPr>
            <w:fldChar w:fldCharType="begin"/>
          </w:r>
          <w:r>
            <w:rPr>
              <w:sz w:val="22"/>
            </w:rPr>
            <w:instrText xml:space="preserve"> PAGE   \* MERGEFORMAT </w:instrText>
          </w:r>
          <w:r>
            <w:rPr>
              <w:sz w:val="22"/>
            </w:rPr>
            <w:fldChar w:fldCharType="separate"/>
          </w:r>
          <w:r>
            <w:rPr>
              <w:noProof/>
              <w:sz w:val="22"/>
            </w:rPr>
            <w:t>77</w:t>
          </w:r>
          <w:r>
            <w:rPr>
              <w:sz w:val="22"/>
            </w:rPr>
            <w:fldChar w:fldCharType="end"/>
          </w:r>
        </w:p>
      </w:tc>
    </w:tr>
  </w:tbl>
  <w:p w:rsidR="001C1718" w:rsidRDefault="001C1718" w14:paraId="5012523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42BBF" w:rsidRDefault="00942BBF" w14:paraId="07DB9B2A" w14:textId="77777777">
      <w:pPr>
        <w:spacing w:before="0"/>
      </w:pPr>
      <w:r>
        <w:separator/>
      </w:r>
    </w:p>
  </w:footnote>
  <w:footnote w:type="continuationSeparator" w:id="0">
    <w:p w:rsidR="00942BBF" w:rsidRDefault="00942BBF" w14:paraId="3509522F" w14:textId="77777777">
      <w:pPr>
        <w:spacing w:before="0"/>
      </w:pPr>
      <w:r>
        <w:continuationSeparator/>
      </w:r>
    </w:p>
  </w:footnote>
  <w:footnote w:type="continuationNotice" w:id="1">
    <w:p w:rsidR="00942BBF" w:rsidRDefault="00942BBF" w14:paraId="193137C7"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1718" w:rsidRDefault="001C1718" w14:paraId="20BD9A1A" w14:textId="77777777"/>
  <w:p w:rsidR="001C1718" w:rsidRDefault="001C1718" w14:paraId="0C136CF1" w14:textId="77777777"/>
  <w:p w:rsidR="001C1718" w:rsidRDefault="001C1718" w14:paraId="0A392C6A" w14:textId="77777777"/>
  <w:p w:rsidR="001C1718" w:rsidRDefault="001C1718" w14:paraId="290583F9"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color="auto" w:sz="4" w:space="0"/>
        <w:insideH w:val="single" w:color="auto" w:sz="4" w:space="0"/>
      </w:tblBorders>
      <w:tblLook w:val="04A0" w:firstRow="1" w:lastRow="0" w:firstColumn="1" w:lastColumn="0" w:noHBand="0" w:noVBand="1"/>
    </w:tblPr>
    <w:tblGrid>
      <w:gridCol w:w="4786"/>
      <w:gridCol w:w="4678"/>
    </w:tblGrid>
    <w:tr w:rsidR="001C1718" w14:paraId="649933E8" w14:textId="77777777">
      <w:tc>
        <w:tcPr>
          <w:tcW w:w="4786" w:type="dxa"/>
          <w:shd w:val="clear" w:color="auto" w:fill="auto"/>
        </w:tcPr>
        <w:p w:rsidR="001C1718" w:rsidRDefault="001C1718" w14:paraId="53E9C570" w14:textId="77777777">
          <w:pPr>
            <w:pStyle w:val="Header"/>
            <w:spacing w:before="0" w:after="120"/>
          </w:pPr>
          <w:r>
            <w:rPr>
              <w:sz w:val="22"/>
            </w:rPr>
            <w:t xml:space="preserve">Tài liệu Đặc tả </w:t>
          </w:r>
          <w:proofErr w:type="spellStart"/>
          <w:r>
            <w:rPr>
              <w:sz w:val="22"/>
              <w:lang w:val="en-US"/>
            </w:rPr>
            <w:t>yêu</w:t>
          </w:r>
          <w:proofErr w:type="spellEnd"/>
          <w:r>
            <w:rPr>
              <w:sz w:val="22"/>
              <w:lang w:val="en-US"/>
            </w:rPr>
            <w:t xml:space="preserve"> </w:t>
          </w:r>
          <w:proofErr w:type="spellStart"/>
          <w:r>
            <w:rPr>
              <w:sz w:val="22"/>
              <w:lang w:val="en-US"/>
            </w:rPr>
            <w:t>cầu</w:t>
          </w:r>
          <w:proofErr w:type="spellEnd"/>
          <w:r>
            <w:rPr>
              <w:sz w:val="22"/>
              <w:lang w:val="en-US"/>
            </w:rPr>
            <w:t xml:space="preserve"> </w:t>
          </w:r>
          <w:r>
            <w:rPr>
              <w:sz w:val="22"/>
            </w:rPr>
            <w:t>phần mềm_RM</w:t>
          </w:r>
          <w:r>
            <w:rPr>
              <w:b/>
              <w:sz w:val="22"/>
            </w:rPr>
            <w:t xml:space="preserve"> </w:t>
          </w:r>
        </w:p>
      </w:tc>
      <w:tc>
        <w:tcPr>
          <w:tcW w:w="4678" w:type="dxa"/>
          <w:shd w:val="clear" w:color="auto" w:fill="auto"/>
        </w:tcPr>
        <w:p w:rsidR="001C1718" w:rsidRDefault="001C1718" w14:paraId="682C587E" w14:textId="77777777">
          <w:pPr>
            <w:pStyle w:val="Header"/>
            <w:spacing w:before="0" w:after="120"/>
            <w:jc w:val="center"/>
            <w:rPr>
              <w:lang w:val="en-US"/>
            </w:rPr>
          </w:pPr>
          <w:r>
            <w:rPr>
              <w:b/>
              <w:sz w:val="22"/>
            </w:rPr>
            <w:t xml:space="preserve">                             </w:t>
          </w:r>
          <w:r>
            <w:rPr>
              <w:b/>
              <w:sz w:val="22"/>
              <w:lang w:val="en-US"/>
            </w:rPr>
            <w:t xml:space="preserve">                              </w:t>
          </w:r>
          <w:r>
            <w:rPr>
              <w:sz w:val="22"/>
            </w:rPr>
            <w:t xml:space="preserve">Phiên bản </w:t>
          </w:r>
          <w:r>
            <w:rPr>
              <w:sz w:val="22"/>
              <w:lang w:val="en-US"/>
            </w:rPr>
            <w:t>3</w:t>
          </w:r>
          <w:r>
            <w:rPr>
              <w:sz w:val="22"/>
            </w:rPr>
            <w:t>.</w:t>
          </w:r>
          <w:r>
            <w:rPr>
              <w:sz w:val="22"/>
              <w:lang w:val="en-US"/>
            </w:rPr>
            <w:t>1</w:t>
          </w:r>
        </w:p>
      </w:tc>
    </w:tr>
  </w:tbl>
  <w:p w:rsidR="001C1718" w:rsidRDefault="001C1718" w14:paraId="68F21D9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C1718" w:rsidRDefault="001C1718" w14:paraId="07A7793A" w14:textId="77777777">
    <w:pPr>
      <w:pStyle w:val="Header"/>
      <w:pBdr>
        <w:bottom w:val="single" w:color="auto" w:sz="4" w:space="7"/>
      </w:pBdr>
      <w:tabs>
        <w:tab w:val="clear" w:pos="4680"/>
        <w:tab w:val="clear" w:pos="9360"/>
        <w:tab w:val="center" w:pos="4395"/>
        <w:tab w:val="right" w:pos="9356"/>
      </w:tabs>
      <w:rPr>
        <w:b/>
        <w:sz w:val="22"/>
        <w:lang w:val="en-US"/>
      </w:rPr>
    </w:pPr>
    <w:r>
      <w:rPr>
        <w:sz w:val="22"/>
      </w:rPr>
      <w:t>Tài liệu Đặc tả</w:t>
    </w:r>
    <w:r>
      <w:rPr>
        <w:sz w:val="22"/>
        <w:lang w:val="en-US"/>
      </w:rPr>
      <w:t xml:space="preserve"> </w:t>
    </w:r>
    <w:proofErr w:type="spellStart"/>
    <w:r>
      <w:rPr>
        <w:sz w:val="22"/>
        <w:lang w:val="en-US"/>
      </w:rPr>
      <w:t>yêu</w:t>
    </w:r>
    <w:proofErr w:type="spellEnd"/>
    <w:r>
      <w:rPr>
        <w:sz w:val="22"/>
        <w:lang w:val="en-US"/>
      </w:rPr>
      <w:t xml:space="preserve"> </w:t>
    </w:r>
    <w:proofErr w:type="spellStart"/>
    <w:r>
      <w:rPr>
        <w:sz w:val="22"/>
        <w:lang w:val="en-US"/>
      </w:rPr>
      <w:t>cầu</w:t>
    </w:r>
    <w:proofErr w:type="spellEnd"/>
    <w:r>
      <w:rPr>
        <w:sz w:val="22"/>
      </w:rPr>
      <w:t xml:space="preserve"> phần mềm</w:t>
    </w:r>
    <w:r>
      <w:rPr>
        <w:b/>
        <w:sz w:val="22"/>
        <w:lang w:val="en-US"/>
      </w:rPr>
      <w:tab/>
    </w:r>
    <w:r>
      <w:rPr>
        <w:b/>
        <w:sz w:val="22"/>
        <w:lang w:val="en-US"/>
      </w:rPr>
      <w:tab/>
    </w:r>
    <w:r>
      <w:rPr>
        <w:sz w:val="22"/>
      </w:rPr>
      <w:t xml:space="preserve">Phiên bản </w:t>
    </w:r>
    <w:r>
      <w:rPr>
        <w:sz w:val="22"/>
        <w:lang w:val="en-US"/>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68C1D31"/>
    <w:multiLevelType w:val="singleLevel"/>
    <w:tmpl w:val="B68C1D31"/>
    <w:lvl w:ilvl="0">
      <w:start w:val="1"/>
      <w:numFmt w:val="decimal"/>
      <w:suff w:val="space"/>
      <w:lvlText w:val="%1."/>
      <w:lvlJc w:val="left"/>
    </w:lvl>
  </w:abstractNum>
  <w:abstractNum w:abstractNumId="1" w15:restartNumberingAfterBreak="0">
    <w:nsid w:val="02A473B0"/>
    <w:multiLevelType w:val="multilevel"/>
    <w:tmpl w:val="EF2E3D1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5661D4"/>
    <w:multiLevelType w:val="hybridMultilevel"/>
    <w:tmpl w:val="8E503B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6842B8B"/>
    <w:multiLevelType w:val="multilevel"/>
    <w:tmpl w:val="E29634B0"/>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4" w15:restartNumberingAfterBreak="0">
    <w:nsid w:val="095070AE"/>
    <w:multiLevelType w:val="multilevel"/>
    <w:tmpl w:val="095070AE"/>
    <w:lvl w:ilvl="0">
      <w:start w:val="1"/>
      <w:numFmt w:val="bullet"/>
      <w:pStyle w:val="Bulletslevel1"/>
      <w:lvlText w:val=""/>
      <w:lvlJc w:val="left"/>
      <w:pPr>
        <w:ind w:left="1494" w:hanging="360"/>
      </w:pPr>
      <w:rPr>
        <w:rFonts w:hint="default" w:ascii="Wingdings" w:hAnsi="Wingdings"/>
      </w:rPr>
    </w:lvl>
    <w:lvl w:ilvl="1">
      <w:start w:val="1"/>
      <w:numFmt w:val="bullet"/>
      <w:lvlText w:val="o"/>
      <w:lvlJc w:val="left"/>
      <w:pPr>
        <w:ind w:left="1500" w:hanging="360"/>
      </w:pPr>
      <w:rPr>
        <w:rFonts w:hint="default" w:ascii="Courier New" w:hAnsi="Courier New" w:cs="Courier New"/>
      </w:rPr>
    </w:lvl>
    <w:lvl w:ilvl="2">
      <w:numFmt w:val="bullet"/>
      <w:lvlText w:val="-"/>
      <w:lvlJc w:val="left"/>
      <w:pPr>
        <w:ind w:left="2220" w:hanging="360"/>
      </w:pPr>
      <w:rPr>
        <w:rFonts w:hint="default" w:ascii="Times New Roman" w:hAnsi="Times New Roman" w:eastAsia="Times New Roman" w:cs="Times New Roman"/>
      </w:rPr>
    </w:lvl>
    <w:lvl w:ilvl="3">
      <w:start w:val="1"/>
      <w:numFmt w:val="bullet"/>
      <w:lvlText w:val=""/>
      <w:lvlJc w:val="left"/>
      <w:pPr>
        <w:ind w:left="2940" w:hanging="360"/>
      </w:pPr>
      <w:rPr>
        <w:rFonts w:hint="default" w:ascii="Symbol" w:hAnsi="Symbol"/>
      </w:rPr>
    </w:lvl>
    <w:lvl w:ilvl="4">
      <w:start w:val="1"/>
      <w:numFmt w:val="bullet"/>
      <w:lvlText w:val="o"/>
      <w:lvlJc w:val="left"/>
      <w:pPr>
        <w:ind w:left="3660" w:hanging="360"/>
      </w:pPr>
      <w:rPr>
        <w:rFonts w:hint="default" w:ascii="Courier New" w:hAnsi="Courier New" w:cs="Courier New"/>
      </w:rPr>
    </w:lvl>
    <w:lvl w:ilvl="5">
      <w:start w:val="1"/>
      <w:numFmt w:val="bullet"/>
      <w:lvlText w:val=""/>
      <w:lvlJc w:val="left"/>
      <w:pPr>
        <w:ind w:left="4380" w:hanging="360"/>
      </w:pPr>
      <w:rPr>
        <w:rFonts w:hint="default" w:ascii="Wingdings" w:hAnsi="Wingdings"/>
      </w:rPr>
    </w:lvl>
    <w:lvl w:ilvl="6">
      <w:start w:val="1"/>
      <w:numFmt w:val="bullet"/>
      <w:lvlText w:val=""/>
      <w:lvlJc w:val="left"/>
      <w:pPr>
        <w:ind w:left="5100" w:hanging="360"/>
      </w:pPr>
      <w:rPr>
        <w:rFonts w:hint="default" w:ascii="Symbol" w:hAnsi="Symbol"/>
      </w:rPr>
    </w:lvl>
    <w:lvl w:ilvl="7">
      <w:start w:val="1"/>
      <w:numFmt w:val="bullet"/>
      <w:lvlText w:val="o"/>
      <w:lvlJc w:val="left"/>
      <w:pPr>
        <w:ind w:left="5820" w:hanging="360"/>
      </w:pPr>
      <w:rPr>
        <w:rFonts w:hint="default" w:ascii="Courier New" w:hAnsi="Courier New" w:cs="Courier New"/>
      </w:rPr>
    </w:lvl>
    <w:lvl w:ilvl="8">
      <w:start w:val="1"/>
      <w:numFmt w:val="bullet"/>
      <w:lvlText w:val=""/>
      <w:lvlJc w:val="left"/>
      <w:pPr>
        <w:ind w:left="6540" w:hanging="360"/>
      </w:pPr>
      <w:rPr>
        <w:rFonts w:hint="default" w:ascii="Wingdings" w:hAnsi="Wingdings"/>
      </w:rPr>
    </w:lvl>
  </w:abstractNum>
  <w:abstractNum w:abstractNumId="5" w15:restartNumberingAfterBreak="0">
    <w:nsid w:val="0AF758FF"/>
    <w:multiLevelType w:val="multilevel"/>
    <w:tmpl w:val="0AF758FF"/>
    <w:lvl w:ilvl="0">
      <w:start w:val="8"/>
      <w:numFmt w:val="bullet"/>
      <w:pStyle w:val="Detail"/>
      <w:lvlText w:val="-"/>
      <w:lvlJc w:val="left"/>
      <w:pPr>
        <w:ind w:left="720" w:hanging="360"/>
      </w:pPr>
      <w:rPr>
        <w:rFonts w:hint="default" w:ascii="Times New Roman" w:hAnsi="Times New Roman" w:eastAsia="SimSu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6" w15:restartNumberingAfterBreak="0">
    <w:nsid w:val="128D54C8"/>
    <w:multiLevelType w:val="multilevel"/>
    <w:tmpl w:val="128D54C8"/>
    <w:lvl w:ilvl="0">
      <w:start w:val="1"/>
      <w:numFmt w:val="bullet"/>
      <w:pStyle w:val="FISMotamanhinh"/>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15:restartNumberingAfterBreak="0">
    <w:nsid w:val="13F846BF"/>
    <w:multiLevelType w:val="hybridMultilevel"/>
    <w:tmpl w:val="5D54E1C4"/>
    <w:lvl w:ilvl="0" w:tplc="F7BC9F3C">
      <w:numFmt w:val="bullet"/>
      <w:lvlText w:val=""/>
      <w:lvlJc w:val="left"/>
      <w:pPr>
        <w:ind w:left="720" w:hanging="360"/>
      </w:pPr>
      <w:rPr>
        <w:rFonts w:hint="default" w:ascii="Wingdings" w:hAnsi="Wingdings" w:eastAsia="Calibri"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8A52FA5"/>
    <w:multiLevelType w:val="multilevel"/>
    <w:tmpl w:val="18A52FA5"/>
    <w:lvl w:ilvl="0">
      <w:start w:val="1"/>
      <w:numFmt w:val="decimal"/>
      <w:pStyle w:val="Heading7"/>
      <w:lvlText w:val="%1."/>
      <w:lvlJc w:val="left"/>
      <w:pPr>
        <w:ind w:left="720" w:hanging="360"/>
      </w:pPr>
      <w:rPr>
        <w:rFonts w:hint="default" w:ascii="Times New Roman" w:hAnsi="Times New Roman"/>
        <w:b w:val="0"/>
        <w:i/>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BE710AE"/>
    <w:multiLevelType w:val="multilevel"/>
    <w:tmpl w:val="3E12852C"/>
    <w:lvl w:ilvl="0">
      <w:start w:val="1"/>
      <w:numFmt w:val="bullet"/>
      <w:lvlText w:val=""/>
      <w:lvlJc w:val="left"/>
      <w:pPr>
        <w:tabs>
          <w:tab w:val="num" w:pos="864"/>
        </w:tabs>
        <w:ind w:left="864" w:hanging="360"/>
      </w:pPr>
      <w:rPr>
        <w:rFonts w:hint="default" w:ascii="Symbol" w:hAnsi="Symbol"/>
        <w:sz w:val="20"/>
      </w:rPr>
    </w:lvl>
    <w:lvl w:ilvl="1" w:tentative="1">
      <w:start w:val="1"/>
      <w:numFmt w:val="bullet"/>
      <w:lvlText w:val="o"/>
      <w:lvlJc w:val="left"/>
      <w:pPr>
        <w:tabs>
          <w:tab w:val="num" w:pos="1584"/>
        </w:tabs>
        <w:ind w:left="1584" w:hanging="360"/>
      </w:pPr>
      <w:rPr>
        <w:rFonts w:hint="default" w:ascii="Courier New" w:hAnsi="Courier New"/>
        <w:sz w:val="20"/>
      </w:rPr>
    </w:lvl>
    <w:lvl w:ilvl="2" w:tentative="1">
      <w:start w:val="1"/>
      <w:numFmt w:val="bullet"/>
      <w:lvlText w:val=""/>
      <w:lvlJc w:val="left"/>
      <w:pPr>
        <w:tabs>
          <w:tab w:val="num" w:pos="2304"/>
        </w:tabs>
        <w:ind w:left="2304" w:hanging="360"/>
      </w:pPr>
      <w:rPr>
        <w:rFonts w:hint="default" w:ascii="Wingdings" w:hAnsi="Wingdings"/>
        <w:sz w:val="20"/>
      </w:rPr>
    </w:lvl>
    <w:lvl w:ilvl="3" w:tentative="1">
      <w:start w:val="1"/>
      <w:numFmt w:val="bullet"/>
      <w:lvlText w:val=""/>
      <w:lvlJc w:val="left"/>
      <w:pPr>
        <w:tabs>
          <w:tab w:val="num" w:pos="3024"/>
        </w:tabs>
        <w:ind w:left="3024" w:hanging="360"/>
      </w:pPr>
      <w:rPr>
        <w:rFonts w:hint="default" w:ascii="Wingdings" w:hAnsi="Wingdings"/>
        <w:sz w:val="20"/>
      </w:rPr>
    </w:lvl>
    <w:lvl w:ilvl="4" w:tentative="1">
      <w:start w:val="1"/>
      <w:numFmt w:val="bullet"/>
      <w:lvlText w:val=""/>
      <w:lvlJc w:val="left"/>
      <w:pPr>
        <w:tabs>
          <w:tab w:val="num" w:pos="3744"/>
        </w:tabs>
        <w:ind w:left="3744" w:hanging="360"/>
      </w:pPr>
      <w:rPr>
        <w:rFonts w:hint="default" w:ascii="Wingdings" w:hAnsi="Wingdings"/>
        <w:sz w:val="20"/>
      </w:rPr>
    </w:lvl>
    <w:lvl w:ilvl="5" w:tentative="1">
      <w:start w:val="1"/>
      <w:numFmt w:val="bullet"/>
      <w:lvlText w:val=""/>
      <w:lvlJc w:val="left"/>
      <w:pPr>
        <w:tabs>
          <w:tab w:val="num" w:pos="4464"/>
        </w:tabs>
        <w:ind w:left="4464" w:hanging="360"/>
      </w:pPr>
      <w:rPr>
        <w:rFonts w:hint="default" w:ascii="Wingdings" w:hAnsi="Wingdings"/>
        <w:sz w:val="20"/>
      </w:rPr>
    </w:lvl>
    <w:lvl w:ilvl="6" w:tentative="1">
      <w:start w:val="1"/>
      <w:numFmt w:val="bullet"/>
      <w:lvlText w:val=""/>
      <w:lvlJc w:val="left"/>
      <w:pPr>
        <w:tabs>
          <w:tab w:val="num" w:pos="5184"/>
        </w:tabs>
        <w:ind w:left="5184" w:hanging="360"/>
      </w:pPr>
      <w:rPr>
        <w:rFonts w:hint="default" w:ascii="Wingdings" w:hAnsi="Wingdings"/>
        <w:sz w:val="20"/>
      </w:rPr>
    </w:lvl>
    <w:lvl w:ilvl="7" w:tentative="1">
      <w:start w:val="1"/>
      <w:numFmt w:val="bullet"/>
      <w:lvlText w:val=""/>
      <w:lvlJc w:val="left"/>
      <w:pPr>
        <w:tabs>
          <w:tab w:val="num" w:pos="5904"/>
        </w:tabs>
        <w:ind w:left="5904" w:hanging="360"/>
      </w:pPr>
      <w:rPr>
        <w:rFonts w:hint="default" w:ascii="Wingdings" w:hAnsi="Wingdings"/>
        <w:sz w:val="20"/>
      </w:rPr>
    </w:lvl>
    <w:lvl w:ilvl="8" w:tentative="1">
      <w:start w:val="1"/>
      <w:numFmt w:val="bullet"/>
      <w:lvlText w:val=""/>
      <w:lvlJc w:val="left"/>
      <w:pPr>
        <w:tabs>
          <w:tab w:val="num" w:pos="6624"/>
        </w:tabs>
        <w:ind w:left="6624" w:hanging="360"/>
      </w:pPr>
      <w:rPr>
        <w:rFonts w:hint="default" w:ascii="Wingdings" w:hAnsi="Wingdings"/>
        <w:sz w:val="20"/>
      </w:rPr>
    </w:lvl>
  </w:abstractNum>
  <w:abstractNum w:abstractNumId="10" w15:restartNumberingAfterBreak="0">
    <w:nsid w:val="1C4F48C4"/>
    <w:multiLevelType w:val="hybridMultilevel"/>
    <w:tmpl w:val="845664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1403D84"/>
    <w:multiLevelType w:val="multilevel"/>
    <w:tmpl w:val="21403D84"/>
    <w:lvl w:ilvl="0">
      <w:start w:val="1"/>
      <w:numFmt w:val="bullet"/>
      <w:pStyle w:val="Heading8"/>
      <w:lvlText w:val=""/>
      <w:lvlJc w:val="left"/>
      <w:rPr>
        <w:rFonts w:hint="default" w:ascii="Wingdings" w:hAnsi="Wingding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7400E36"/>
    <w:multiLevelType w:val="multilevel"/>
    <w:tmpl w:val="27400E36"/>
    <w:lvl w:ilvl="0">
      <w:start w:val="1"/>
      <w:numFmt w:val="bullet"/>
      <w:lvlText w:val="-"/>
      <w:lvlJc w:val="left"/>
      <w:pPr>
        <w:ind w:left="720" w:hanging="360"/>
      </w:pPr>
      <w:rPr>
        <w:rFonts w:ascii="Aptos" w:hAnsi="Aptos" w:eastAsia="Aptos" w:cs="Apto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2D2517DC"/>
    <w:multiLevelType w:val="multilevel"/>
    <w:tmpl w:val="2D2517DC"/>
    <w:lvl w:ilvl="0">
      <w:start w:val="1"/>
      <w:numFmt w:val="bullet"/>
      <w:pStyle w:val="HeadingFIS6"/>
      <w:lvlText w:val=""/>
      <w:lvlJc w:val="left"/>
      <w:pPr>
        <w:ind w:left="720" w:hanging="360"/>
      </w:pPr>
      <w:rPr>
        <w:rFonts w:hint="default" w:ascii="Wingdings" w:hAnsi="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331034D8"/>
    <w:multiLevelType w:val="hybridMultilevel"/>
    <w:tmpl w:val="0CE29B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B8944C8"/>
    <w:multiLevelType w:val="multilevel"/>
    <w:tmpl w:val="3B8944C8"/>
    <w:lvl w:ilvl="0">
      <w:start w:val="1"/>
      <w:numFmt w:val="bullet"/>
      <w:pStyle w:val="ListParagraph"/>
      <w:lvlText w:val="-"/>
      <w:lvlJc w:val="left"/>
      <w:pPr>
        <w:ind w:left="720" w:hanging="360"/>
      </w:pPr>
      <w:rPr>
        <w:rFonts w:hint="default" w:ascii="Times New Roman" w:hAnsi="Times New Roman" w:eastAsia="Times New Roman" w:cs="Times New Roman"/>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6" w15:restartNumberingAfterBreak="0">
    <w:nsid w:val="41C60E7F"/>
    <w:multiLevelType w:val="multilevel"/>
    <w:tmpl w:val="41C60E7F"/>
    <w:lvl w:ilvl="0">
      <w:start w:val="1"/>
      <w:numFmt w:val="upperRoman"/>
      <w:pStyle w:val="Heading1"/>
      <w:lvlText w:val="%1."/>
      <w:lvlJc w:val="left"/>
      <w:pPr>
        <w:ind w:left="840" w:hanging="360"/>
      </w:pPr>
      <w:rPr>
        <w:rFonts w:hint="default"/>
      </w:rPr>
    </w:lvl>
    <w:lvl w:ilvl="1">
      <w:start w:val="1"/>
      <w:numFmt w:val="decimal"/>
      <w:pStyle w:val="Heading2"/>
      <w:lvlText w:val="%1.%2."/>
      <w:lvlJc w:val="left"/>
      <w:pPr>
        <w:tabs>
          <w:tab w:val="left" w:pos="1080"/>
        </w:tabs>
        <w:ind w:left="792" w:hanging="432"/>
      </w:pPr>
      <w:rPr>
        <w:rFonts w:hint="default"/>
      </w:rPr>
    </w:lvl>
    <w:lvl w:ilvl="2">
      <w:start w:val="1"/>
      <w:numFmt w:val="decimal"/>
      <w:pStyle w:val="Heading3"/>
      <w:lvlText w:val="%1.%2.%3."/>
      <w:lvlJc w:val="left"/>
      <w:pPr>
        <w:tabs>
          <w:tab w:val="left" w:pos="1710"/>
        </w:tabs>
        <w:ind w:left="1134" w:hanging="504"/>
      </w:pPr>
      <w:rPr>
        <w:rFonts w:hint="default"/>
      </w:rPr>
    </w:lvl>
    <w:lvl w:ilvl="3">
      <w:start w:val="1"/>
      <w:numFmt w:val="decimal"/>
      <w:pStyle w:val="Heading4"/>
      <w:lvlText w:val="%1.%2.%3.%4. "/>
      <w:lvlJc w:val="left"/>
      <w:pPr>
        <w:tabs>
          <w:tab w:val="left" w:pos="1440"/>
        </w:tabs>
        <w:ind w:left="-288" w:firstLine="288"/>
      </w:pPr>
      <w:rPr>
        <w:rFonts w:hint="default"/>
      </w:rPr>
    </w:lvl>
    <w:lvl w:ilvl="4">
      <w:start w:val="1"/>
      <w:numFmt w:val="decimal"/>
      <w:pStyle w:val="Heading5"/>
      <w:lvlText w:val="%1.%2.%3.%4.%5."/>
      <w:lvlJc w:val="left"/>
      <w:pPr>
        <w:tabs>
          <w:tab w:val="left" w:pos="2250"/>
        </w:tabs>
        <w:ind w:left="1602" w:hanging="792"/>
      </w:pPr>
      <w:rPr>
        <w:b/>
        <w:bCs/>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1.%2.%3.%4.%5.%6- "/>
      <w:lvlJc w:val="left"/>
      <w:pPr>
        <w:tabs>
          <w:tab w:val="left" w:pos="3240"/>
        </w:tabs>
        <w:ind w:left="2736" w:hanging="936"/>
      </w:pPr>
      <w:rPr>
        <w:rFonts w:hint="default"/>
      </w:rPr>
    </w:lvl>
    <w:lvl w:ilvl="6">
      <w:start w:val="1"/>
      <w:numFmt w:val="decimal"/>
      <w:lvlText w:val="%1.%2.%3.%4.%5.%6-%7."/>
      <w:lvlJc w:val="left"/>
      <w:pPr>
        <w:tabs>
          <w:tab w:val="left" w:pos="3960"/>
        </w:tabs>
        <w:ind w:left="3240" w:hanging="1080"/>
      </w:pPr>
      <w:rPr>
        <w:rFonts w:hint="default"/>
      </w:rPr>
    </w:lvl>
    <w:lvl w:ilvl="7">
      <w:start w:val="1"/>
      <w:numFmt w:val="decimal"/>
      <w:lvlText w:val="%1.%2.%3.%4.%5.%6.%7.%8."/>
      <w:lvlJc w:val="left"/>
      <w:pPr>
        <w:tabs>
          <w:tab w:val="left" w:pos="4680"/>
        </w:tabs>
        <w:ind w:left="3744" w:hanging="1224"/>
      </w:pPr>
      <w:rPr>
        <w:rFonts w:hint="default"/>
      </w:rPr>
    </w:lvl>
    <w:lvl w:ilvl="8">
      <w:start w:val="1"/>
      <w:numFmt w:val="decimal"/>
      <w:lvlText w:val="%1.%2.%3.%4.%5.%6.%7.%8.%9."/>
      <w:lvlJc w:val="left"/>
      <w:pPr>
        <w:tabs>
          <w:tab w:val="left" w:pos="5040"/>
        </w:tabs>
        <w:ind w:left="4320" w:hanging="1440"/>
      </w:pPr>
      <w:rPr>
        <w:rFonts w:hint="default"/>
      </w:rPr>
    </w:lvl>
  </w:abstractNum>
  <w:abstractNum w:abstractNumId="17" w15:restartNumberingAfterBreak="0">
    <w:nsid w:val="426A268B"/>
    <w:multiLevelType w:val="multilevel"/>
    <w:tmpl w:val="426A268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D160FA1"/>
    <w:multiLevelType w:val="hybridMultilevel"/>
    <w:tmpl w:val="7DEE9A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D2C4DA7"/>
    <w:multiLevelType w:val="multilevel"/>
    <w:tmpl w:val="4D2C4DA7"/>
    <w:lvl w:ilvl="0">
      <w:start w:val="1"/>
      <w:numFmt w:val="decimal"/>
      <w:pStyle w:val="Manhinh1"/>
      <w:lvlText w:val="Hình %1."/>
      <w:lvlJc w:val="left"/>
      <w:pPr>
        <w:ind w:left="1080" w:hanging="360"/>
      </w:pPr>
      <w:rPr>
        <w:rFonts w:hint="default" w:ascii="Times New Roman" w:hAnsi="Times New Roman"/>
        <w:b w:val="0"/>
        <w:i/>
        <w:sz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0" w15:restartNumberingAfterBreak="0">
    <w:nsid w:val="50C0102A"/>
    <w:multiLevelType w:val="multilevel"/>
    <w:tmpl w:val="50C0102A"/>
    <w:lvl w:ilvl="0">
      <w:start w:val="1"/>
      <w:numFmt w:val="bullet"/>
      <w:pStyle w:val="FIS-Bullet1"/>
      <w:lvlText w:val="o"/>
      <w:lvlJc w:val="left"/>
      <w:pPr>
        <w:ind w:left="720" w:hanging="360"/>
      </w:pPr>
      <w:rPr>
        <w:rFonts w:hint="default" w:ascii="Courier New" w:hAnsi="Courier New" w:cs="Courier New"/>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21" w15:restartNumberingAfterBreak="0">
    <w:nsid w:val="542319A6"/>
    <w:multiLevelType w:val="multilevel"/>
    <w:tmpl w:val="6D2807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42F46CD"/>
    <w:multiLevelType w:val="hybridMultilevel"/>
    <w:tmpl w:val="D6B4365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3" w15:restartNumberingAfterBreak="0">
    <w:nsid w:val="54520AF2"/>
    <w:multiLevelType w:val="multilevel"/>
    <w:tmpl w:val="54520AF2"/>
    <w:lvl w:ilvl="0">
      <w:start w:val="1"/>
      <w:numFmt w:val="upperRoman"/>
      <w:pStyle w:val="FISHeading1"/>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49C3F01"/>
    <w:multiLevelType w:val="multilevel"/>
    <w:tmpl w:val="549C3F01"/>
    <w:lvl w:ilvl="0">
      <w:numFmt w:val="decimal"/>
      <w:pStyle w:val="FISBullet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A18085C"/>
    <w:multiLevelType w:val="hybridMultilevel"/>
    <w:tmpl w:val="B928A4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CEE6285"/>
    <w:multiLevelType w:val="multilevel"/>
    <w:tmpl w:val="5CEE6285"/>
    <w:lvl w:ilvl="0">
      <w:numFmt w:val="decimal"/>
      <w:pStyle w:val="AUTONUM2"/>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173409E"/>
    <w:multiLevelType w:val="multilevel"/>
    <w:tmpl w:val="6173409E"/>
    <w:lvl w:ilvl="0">
      <w:start w:val="1"/>
      <w:numFmt w:val="decimal"/>
      <w:pStyle w:val="FISHinh"/>
      <w:lvlText w:val="Hình %1."/>
      <w:lvlJc w:val="right"/>
      <w:pPr>
        <w:ind w:left="720" w:hanging="360"/>
      </w:pPr>
      <w:rPr>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1DB6A4C"/>
    <w:multiLevelType w:val="hybridMultilevel"/>
    <w:tmpl w:val="DCCADD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71104535"/>
    <w:multiLevelType w:val="hybridMultilevel"/>
    <w:tmpl w:val="6A0E02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3571451"/>
    <w:multiLevelType w:val="hybridMultilevel"/>
    <w:tmpl w:val="569E49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733845595">
    <w:abstractNumId w:val="16"/>
  </w:num>
  <w:num w:numId="2" w16cid:durableId="1486555532">
    <w:abstractNumId w:val="8"/>
  </w:num>
  <w:num w:numId="3" w16cid:durableId="2093113330">
    <w:abstractNumId w:val="11"/>
  </w:num>
  <w:num w:numId="4" w16cid:durableId="407730906">
    <w:abstractNumId w:val="15"/>
  </w:num>
  <w:num w:numId="5" w16cid:durableId="1407727105">
    <w:abstractNumId w:val="27"/>
  </w:num>
  <w:num w:numId="6" w16cid:durableId="377357281">
    <w:abstractNumId w:val="24"/>
  </w:num>
  <w:num w:numId="7" w16cid:durableId="394277049">
    <w:abstractNumId w:val="5"/>
  </w:num>
  <w:num w:numId="8" w16cid:durableId="2019189513">
    <w:abstractNumId w:val="4"/>
  </w:num>
  <w:num w:numId="9" w16cid:durableId="478425359">
    <w:abstractNumId w:val="26"/>
  </w:num>
  <w:num w:numId="10" w16cid:durableId="834567076">
    <w:abstractNumId w:val="20"/>
  </w:num>
  <w:num w:numId="11" w16cid:durableId="1464999837">
    <w:abstractNumId w:val="19"/>
  </w:num>
  <w:num w:numId="12" w16cid:durableId="1613974683">
    <w:abstractNumId w:val="23"/>
  </w:num>
  <w:num w:numId="13" w16cid:durableId="162009780">
    <w:abstractNumId w:val="13"/>
  </w:num>
  <w:num w:numId="14" w16cid:durableId="544372871">
    <w:abstractNumId w:val="6"/>
  </w:num>
  <w:num w:numId="15" w16cid:durableId="449056845">
    <w:abstractNumId w:val="17"/>
  </w:num>
  <w:num w:numId="16" w16cid:durableId="2088259909">
    <w:abstractNumId w:val="0"/>
  </w:num>
  <w:num w:numId="17" w16cid:durableId="14640810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68803735">
    <w:abstractNumId w:val="16"/>
  </w:num>
  <w:num w:numId="19" w16cid:durableId="1181624164">
    <w:abstractNumId w:val="25"/>
  </w:num>
  <w:num w:numId="20" w16cid:durableId="1452047406">
    <w:abstractNumId w:val="12"/>
  </w:num>
  <w:num w:numId="21" w16cid:durableId="2041318892">
    <w:abstractNumId w:val="22"/>
  </w:num>
  <w:num w:numId="22" w16cid:durableId="1037438375">
    <w:abstractNumId w:val="10"/>
  </w:num>
  <w:num w:numId="23" w16cid:durableId="19181292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6902222">
    <w:abstractNumId w:val="9"/>
  </w:num>
  <w:num w:numId="25" w16cid:durableId="1909992830">
    <w:abstractNumId w:val="28"/>
  </w:num>
  <w:num w:numId="26" w16cid:durableId="1477454508">
    <w:abstractNumId w:val="18"/>
  </w:num>
  <w:num w:numId="27" w16cid:durableId="1427845707">
    <w:abstractNumId w:val="14"/>
  </w:num>
  <w:num w:numId="28" w16cid:durableId="9016749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41467084">
    <w:abstractNumId w:val="21"/>
  </w:num>
  <w:num w:numId="30" w16cid:durableId="89014826">
    <w:abstractNumId w:val="3"/>
  </w:num>
  <w:num w:numId="31" w16cid:durableId="101981956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901251117">
    <w:abstractNumId w:val="29"/>
  </w:num>
  <w:num w:numId="33" w16cid:durableId="673413705">
    <w:abstractNumId w:val="2"/>
  </w:num>
  <w:num w:numId="34" w16cid:durableId="2145805731">
    <w:abstractNumId w:val="1"/>
  </w:num>
  <w:num w:numId="35" w16cid:durableId="19680471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20046241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785408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50155524">
    <w:abstractNumId w:val="30"/>
  </w:num>
  <w:num w:numId="39" w16cid:durableId="96477614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nh Nguyen Viet (RB - BMT.HO)">
    <w15:presenceInfo w15:providerId="AD" w15:userId="S::linhnv38@vpbank.com.vn::96adaee0-6a04-4946-bf5d-ab23df44b68f"/>
  </w15:person>
  <w15:person w15:author="Tien Nguyen Anh">
    <w15:presenceInfo w15:providerId="Windows Live" w15:userId="2855947cb19624d0"/>
  </w15:person>
  <w15:person w15:author="Tien Nguyen Anh [2]">
    <w15:presenceInfo w15:providerId="AD" w15:userId="S::tienna10@fpt.com::6c9581f3-e6bf-4f4e-9d6b-f59ec017bd1f"/>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80"/>
  <w:hideSpellingErrors/>
  <w:hideGrammaticalErrors/>
  <w:proofState w:spelling="clean" w:grammar="dirty"/>
  <w:trackRevisions w:val="true"/>
  <w:defaultTabStop w:val="720"/>
  <w:drawingGridHorizontalSpacing w:val="140"/>
  <w:drawingGridVerticalSpacing w:val="381"/>
  <w:noPunctuationKerning/>
  <w:characterSpacingControl w:val="doNotCompress"/>
  <w:footnotePr>
    <w:footnote w:id="-1"/>
    <w:footnote w:id="0"/>
    <w:footnote w:id="1"/>
  </w:footnotePr>
  <w:endnotePr>
    <w:endnote w:id="-1"/>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LYwsjAzMzC2MDWwsDRR0lEKTi0uzszPAykwrAUAQbUHOywAAAA="/>
  </w:docVars>
  <w:rsids>
    <w:rsidRoot w:val="00FA643E"/>
    <w:rsid w:val="000000D0"/>
    <w:rsid w:val="00002802"/>
    <w:rsid w:val="0000372E"/>
    <w:rsid w:val="00010C16"/>
    <w:rsid w:val="00012941"/>
    <w:rsid w:val="00013E60"/>
    <w:rsid w:val="00014175"/>
    <w:rsid w:val="000154AA"/>
    <w:rsid w:val="00016CA0"/>
    <w:rsid w:val="00016CF7"/>
    <w:rsid w:val="00017C4A"/>
    <w:rsid w:val="000202D1"/>
    <w:rsid w:val="00020796"/>
    <w:rsid w:val="00021299"/>
    <w:rsid w:val="0002144C"/>
    <w:rsid w:val="000220C1"/>
    <w:rsid w:val="000221B6"/>
    <w:rsid w:val="00024EC7"/>
    <w:rsid w:val="0002586C"/>
    <w:rsid w:val="000274A0"/>
    <w:rsid w:val="000279AA"/>
    <w:rsid w:val="00027A46"/>
    <w:rsid w:val="00033199"/>
    <w:rsid w:val="00034234"/>
    <w:rsid w:val="00042069"/>
    <w:rsid w:val="00042661"/>
    <w:rsid w:val="00043994"/>
    <w:rsid w:val="000457AF"/>
    <w:rsid w:val="000469F9"/>
    <w:rsid w:val="000508D2"/>
    <w:rsid w:val="00051A46"/>
    <w:rsid w:val="000523C7"/>
    <w:rsid w:val="000526A3"/>
    <w:rsid w:val="00055D09"/>
    <w:rsid w:val="000615F9"/>
    <w:rsid w:val="000625DD"/>
    <w:rsid w:val="00067079"/>
    <w:rsid w:val="000673F0"/>
    <w:rsid w:val="0007116D"/>
    <w:rsid w:val="00072016"/>
    <w:rsid w:val="000747D4"/>
    <w:rsid w:val="00074F56"/>
    <w:rsid w:val="00077B7D"/>
    <w:rsid w:val="0008230D"/>
    <w:rsid w:val="000842CF"/>
    <w:rsid w:val="00084D65"/>
    <w:rsid w:val="00091E51"/>
    <w:rsid w:val="00091E62"/>
    <w:rsid w:val="000935B3"/>
    <w:rsid w:val="00096062"/>
    <w:rsid w:val="00097826"/>
    <w:rsid w:val="00097E89"/>
    <w:rsid w:val="000A1E17"/>
    <w:rsid w:val="000A1EE8"/>
    <w:rsid w:val="000A2792"/>
    <w:rsid w:val="000A4A71"/>
    <w:rsid w:val="000A5794"/>
    <w:rsid w:val="000A5F21"/>
    <w:rsid w:val="000B0ED8"/>
    <w:rsid w:val="000B1A7D"/>
    <w:rsid w:val="000B2FB9"/>
    <w:rsid w:val="000B345C"/>
    <w:rsid w:val="000B45C1"/>
    <w:rsid w:val="000B45EF"/>
    <w:rsid w:val="000B6148"/>
    <w:rsid w:val="000B6880"/>
    <w:rsid w:val="000B6C93"/>
    <w:rsid w:val="000C1B17"/>
    <w:rsid w:val="000C1BC2"/>
    <w:rsid w:val="000C1CEE"/>
    <w:rsid w:val="000C1E11"/>
    <w:rsid w:val="000C20EE"/>
    <w:rsid w:val="000C2185"/>
    <w:rsid w:val="000C23F9"/>
    <w:rsid w:val="000C2663"/>
    <w:rsid w:val="000C39E6"/>
    <w:rsid w:val="000C4590"/>
    <w:rsid w:val="000C59B6"/>
    <w:rsid w:val="000C5EBA"/>
    <w:rsid w:val="000C707B"/>
    <w:rsid w:val="000D0D0D"/>
    <w:rsid w:val="000D20B8"/>
    <w:rsid w:val="000D4529"/>
    <w:rsid w:val="000D49F9"/>
    <w:rsid w:val="000D4CC1"/>
    <w:rsid w:val="000D56EA"/>
    <w:rsid w:val="000D6DD3"/>
    <w:rsid w:val="000D744F"/>
    <w:rsid w:val="000D79B1"/>
    <w:rsid w:val="000D7B1C"/>
    <w:rsid w:val="000E07D9"/>
    <w:rsid w:val="000E0A88"/>
    <w:rsid w:val="000E1093"/>
    <w:rsid w:val="000E155C"/>
    <w:rsid w:val="000E2E38"/>
    <w:rsid w:val="000E308D"/>
    <w:rsid w:val="000E5744"/>
    <w:rsid w:val="000E768D"/>
    <w:rsid w:val="000E7B3E"/>
    <w:rsid w:val="000F18C2"/>
    <w:rsid w:val="000F4017"/>
    <w:rsid w:val="000F47DA"/>
    <w:rsid w:val="000F4F81"/>
    <w:rsid w:val="000F79EB"/>
    <w:rsid w:val="00100E7B"/>
    <w:rsid w:val="001037AC"/>
    <w:rsid w:val="00104AE5"/>
    <w:rsid w:val="00104CE9"/>
    <w:rsid w:val="00104FC5"/>
    <w:rsid w:val="00105984"/>
    <w:rsid w:val="00106A2B"/>
    <w:rsid w:val="00107149"/>
    <w:rsid w:val="00107873"/>
    <w:rsid w:val="001112F0"/>
    <w:rsid w:val="00113182"/>
    <w:rsid w:val="0011389D"/>
    <w:rsid w:val="00113D49"/>
    <w:rsid w:val="001205E5"/>
    <w:rsid w:val="00121429"/>
    <w:rsid w:val="00121D13"/>
    <w:rsid w:val="001273DC"/>
    <w:rsid w:val="00127D17"/>
    <w:rsid w:val="001304B1"/>
    <w:rsid w:val="00132A39"/>
    <w:rsid w:val="00132D0F"/>
    <w:rsid w:val="0013471D"/>
    <w:rsid w:val="00135038"/>
    <w:rsid w:val="00137A78"/>
    <w:rsid w:val="00137C5E"/>
    <w:rsid w:val="00141193"/>
    <w:rsid w:val="0014192C"/>
    <w:rsid w:val="0014665B"/>
    <w:rsid w:val="00151380"/>
    <w:rsid w:val="00151601"/>
    <w:rsid w:val="00151731"/>
    <w:rsid w:val="001518D9"/>
    <w:rsid w:val="00151E80"/>
    <w:rsid w:val="001540FD"/>
    <w:rsid w:val="00155BA5"/>
    <w:rsid w:val="00156988"/>
    <w:rsid w:val="00160263"/>
    <w:rsid w:val="001612EE"/>
    <w:rsid w:val="00161EDC"/>
    <w:rsid w:val="001648E1"/>
    <w:rsid w:val="001658AB"/>
    <w:rsid w:val="001713C7"/>
    <w:rsid w:val="00171FB5"/>
    <w:rsid w:val="00172A32"/>
    <w:rsid w:val="001737EB"/>
    <w:rsid w:val="00173FB0"/>
    <w:rsid w:val="00174571"/>
    <w:rsid w:val="00174930"/>
    <w:rsid w:val="00174B75"/>
    <w:rsid w:val="00175163"/>
    <w:rsid w:val="00175B09"/>
    <w:rsid w:val="00175C0A"/>
    <w:rsid w:val="0018002D"/>
    <w:rsid w:val="001806C1"/>
    <w:rsid w:val="001808C4"/>
    <w:rsid w:val="00180EA1"/>
    <w:rsid w:val="00181A1E"/>
    <w:rsid w:val="001848AD"/>
    <w:rsid w:val="00184C6E"/>
    <w:rsid w:val="0018691B"/>
    <w:rsid w:val="001874ED"/>
    <w:rsid w:val="00190205"/>
    <w:rsid w:val="0019140C"/>
    <w:rsid w:val="0019196F"/>
    <w:rsid w:val="00191D05"/>
    <w:rsid w:val="001966B2"/>
    <w:rsid w:val="00196E3A"/>
    <w:rsid w:val="00196EF2"/>
    <w:rsid w:val="00197761"/>
    <w:rsid w:val="001A0743"/>
    <w:rsid w:val="001A0763"/>
    <w:rsid w:val="001A116C"/>
    <w:rsid w:val="001A38BE"/>
    <w:rsid w:val="001A4451"/>
    <w:rsid w:val="001A46C5"/>
    <w:rsid w:val="001A4EEB"/>
    <w:rsid w:val="001A5C2E"/>
    <w:rsid w:val="001A6089"/>
    <w:rsid w:val="001A6274"/>
    <w:rsid w:val="001B06C1"/>
    <w:rsid w:val="001B3111"/>
    <w:rsid w:val="001B3E5D"/>
    <w:rsid w:val="001B703E"/>
    <w:rsid w:val="001C03D4"/>
    <w:rsid w:val="001C0498"/>
    <w:rsid w:val="001C1718"/>
    <w:rsid w:val="001C2410"/>
    <w:rsid w:val="001C4B04"/>
    <w:rsid w:val="001D0042"/>
    <w:rsid w:val="001D2EC3"/>
    <w:rsid w:val="001D42F7"/>
    <w:rsid w:val="001D5370"/>
    <w:rsid w:val="001D7B32"/>
    <w:rsid w:val="001D7E96"/>
    <w:rsid w:val="001E085F"/>
    <w:rsid w:val="001E1B75"/>
    <w:rsid w:val="001E1FE9"/>
    <w:rsid w:val="001E3287"/>
    <w:rsid w:val="001E3AB7"/>
    <w:rsid w:val="001E3F50"/>
    <w:rsid w:val="001E5FC8"/>
    <w:rsid w:val="001E6E86"/>
    <w:rsid w:val="001E73F9"/>
    <w:rsid w:val="001E7971"/>
    <w:rsid w:val="001F0B10"/>
    <w:rsid w:val="001F6033"/>
    <w:rsid w:val="001F7090"/>
    <w:rsid w:val="001F724B"/>
    <w:rsid w:val="00201DB8"/>
    <w:rsid w:val="00201F89"/>
    <w:rsid w:val="00202A00"/>
    <w:rsid w:val="00204E82"/>
    <w:rsid w:val="00205AA8"/>
    <w:rsid w:val="002103DE"/>
    <w:rsid w:val="00212D6F"/>
    <w:rsid w:val="00213567"/>
    <w:rsid w:val="00213EB3"/>
    <w:rsid w:val="00214295"/>
    <w:rsid w:val="002146BD"/>
    <w:rsid w:val="00215F9A"/>
    <w:rsid w:val="002205B2"/>
    <w:rsid w:val="00220756"/>
    <w:rsid w:val="00221AFD"/>
    <w:rsid w:val="002233DC"/>
    <w:rsid w:val="002237E9"/>
    <w:rsid w:val="00224FF0"/>
    <w:rsid w:val="002307B7"/>
    <w:rsid w:val="00230C06"/>
    <w:rsid w:val="002321B1"/>
    <w:rsid w:val="00233891"/>
    <w:rsid w:val="00235A23"/>
    <w:rsid w:val="00237E44"/>
    <w:rsid w:val="00240595"/>
    <w:rsid w:val="002421EF"/>
    <w:rsid w:val="00242C75"/>
    <w:rsid w:val="00243AC5"/>
    <w:rsid w:val="0024402F"/>
    <w:rsid w:val="0024662C"/>
    <w:rsid w:val="0025250B"/>
    <w:rsid w:val="00253DF4"/>
    <w:rsid w:val="00254500"/>
    <w:rsid w:val="002549EE"/>
    <w:rsid w:val="00255130"/>
    <w:rsid w:val="002552B1"/>
    <w:rsid w:val="00255627"/>
    <w:rsid w:val="00255CA3"/>
    <w:rsid w:val="002603F9"/>
    <w:rsid w:val="0026108F"/>
    <w:rsid w:val="002634FE"/>
    <w:rsid w:val="00263C7E"/>
    <w:rsid w:val="0026586F"/>
    <w:rsid w:val="00266B29"/>
    <w:rsid w:val="002678DB"/>
    <w:rsid w:val="00267F4F"/>
    <w:rsid w:val="00267F97"/>
    <w:rsid w:val="002707EB"/>
    <w:rsid w:val="00270906"/>
    <w:rsid w:val="00270F97"/>
    <w:rsid w:val="0027277E"/>
    <w:rsid w:val="00273D3A"/>
    <w:rsid w:val="002746A0"/>
    <w:rsid w:val="00275057"/>
    <w:rsid w:val="00276948"/>
    <w:rsid w:val="00276B06"/>
    <w:rsid w:val="00276EE0"/>
    <w:rsid w:val="00277180"/>
    <w:rsid w:val="002772A7"/>
    <w:rsid w:val="002773D9"/>
    <w:rsid w:val="00282B38"/>
    <w:rsid w:val="00282CD9"/>
    <w:rsid w:val="002836C8"/>
    <w:rsid w:val="0028467E"/>
    <w:rsid w:val="00285FC0"/>
    <w:rsid w:val="002877C8"/>
    <w:rsid w:val="002902E3"/>
    <w:rsid w:val="002912CB"/>
    <w:rsid w:val="00291640"/>
    <w:rsid w:val="0029183C"/>
    <w:rsid w:val="00292F9B"/>
    <w:rsid w:val="002948FF"/>
    <w:rsid w:val="00294AD4"/>
    <w:rsid w:val="00296383"/>
    <w:rsid w:val="00296B14"/>
    <w:rsid w:val="00296ED9"/>
    <w:rsid w:val="00297295"/>
    <w:rsid w:val="00297397"/>
    <w:rsid w:val="00297662"/>
    <w:rsid w:val="0029799D"/>
    <w:rsid w:val="00297ED1"/>
    <w:rsid w:val="002A08EC"/>
    <w:rsid w:val="002A1470"/>
    <w:rsid w:val="002A39EF"/>
    <w:rsid w:val="002A6CB2"/>
    <w:rsid w:val="002A7E9E"/>
    <w:rsid w:val="002B24A0"/>
    <w:rsid w:val="002B2957"/>
    <w:rsid w:val="002B3ED0"/>
    <w:rsid w:val="002B485A"/>
    <w:rsid w:val="002B6FE5"/>
    <w:rsid w:val="002C01A0"/>
    <w:rsid w:val="002C20EB"/>
    <w:rsid w:val="002C23BD"/>
    <w:rsid w:val="002C3AE7"/>
    <w:rsid w:val="002C4E14"/>
    <w:rsid w:val="002D0F15"/>
    <w:rsid w:val="002D2AB0"/>
    <w:rsid w:val="002D2E28"/>
    <w:rsid w:val="002D31B6"/>
    <w:rsid w:val="002D4C76"/>
    <w:rsid w:val="002D61C5"/>
    <w:rsid w:val="002E13D9"/>
    <w:rsid w:val="002E217F"/>
    <w:rsid w:val="002E2B76"/>
    <w:rsid w:val="002E3A7A"/>
    <w:rsid w:val="002E471A"/>
    <w:rsid w:val="002E514D"/>
    <w:rsid w:val="002E70CE"/>
    <w:rsid w:val="002E7B32"/>
    <w:rsid w:val="002E7CE8"/>
    <w:rsid w:val="002E7EE3"/>
    <w:rsid w:val="002F039A"/>
    <w:rsid w:val="002F3F0A"/>
    <w:rsid w:val="002F3F65"/>
    <w:rsid w:val="002F4DEF"/>
    <w:rsid w:val="002F533B"/>
    <w:rsid w:val="002F6270"/>
    <w:rsid w:val="002F71A1"/>
    <w:rsid w:val="002F7256"/>
    <w:rsid w:val="003001A2"/>
    <w:rsid w:val="003013A8"/>
    <w:rsid w:val="00302E61"/>
    <w:rsid w:val="003048F7"/>
    <w:rsid w:val="003072DC"/>
    <w:rsid w:val="00307652"/>
    <w:rsid w:val="00311C67"/>
    <w:rsid w:val="00313487"/>
    <w:rsid w:val="00313B07"/>
    <w:rsid w:val="00313B8E"/>
    <w:rsid w:val="00314C51"/>
    <w:rsid w:val="00315915"/>
    <w:rsid w:val="00315FD2"/>
    <w:rsid w:val="00323F6D"/>
    <w:rsid w:val="00324984"/>
    <w:rsid w:val="00324D8B"/>
    <w:rsid w:val="00324F0D"/>
    <w:rsid w:val="00325AE8"/>
    <w:rsid w:val="00325DD4"/>
    <w:rsid w:val="00326660"/>
    <w:rsid w:val="00326D18"/>
    <w:rsid w:val="00326F42"/>
    <w:rsid w:val="003274C2"/>
    <w:rsid w:val="003279D7"/>
    <w:rsid w:val="00331B5A"/>
    <w:rsid w:val="00332DF9"/>
    <w:rsid w:val="00332F7D"/>
    <w:rsid w:val="0033318F"/>
    <w:rsid w:val="00334525"/>
    <w:rsid w:val="00335423"/>
    <w:rsid w:val="00335C68"/>
    <w:rsid w:val="003367D2"/>
    <w:rsid w:val="00336849"/>
    <w:rsid w:val="00336B2B"/>
    <w:rsid w:val="00336B54"/>
    <w:rsid w:val="00337910"/>
    <w:rsid w:val="00337973"/>
    <w:rsid w:val="00337C89"/>
    <w:rsid w:val="00342124"/>
    <w:rsid w:val="0034362D"/>
    <w:rsid w:val="003450D1"/>
    <w:rsid w:val="003456ED"/>
    <w:rsid w:val="00345F8D"/>
    <w:rsid w:val="0035064D"/>
    <w:rsid w:val="0035114E"/>
    <w:rsid w:val="00352978"/>
    <w:rsid w:val="00354423"/>
    <w:rsid w:val="003556CD"/>
    <w:rsid w:val="00357EE8"/>
    <w:rsid w:val="00360D4D"/>
    <w:rsid w:val="00361453"/>
    <w:rsid w:val="00362B8E"/>
    <w:rsid w:val="003648D8"/>
    <w:rsid w:val="00364AB2"/>
    <w:rsid w:val="00365D91"/>
    <w:rsid w:val="0037198F"/>
    <w:rsid w:val="0037272E"/>
    <w:rsid w:val="00374A80"/>
    <w:rsid w:val="00375006"/>
    <w:rsid w:val="00375CA3"/>
    <w:rsid w:val="00377516"/>
    <w:rsid w:val="0037795E"/>
    <w:rsid w:val="00377A52"/>
    <w:rsid w:val="00384E7F"/>
    <w:rsid w:val="0038746D"/>
    <w:rsid w:val="00387C70"/>
    <w:rsid w:val="00390062"/>
    <w:rsid w:val="003947EF"/>
    <w:rsid w:val="00394A94"/>
    <w:rsid w:val="00394D63"/>
    <w:rsid w:val="00395393"/>
    <w:rsid w:val="00397098"/>
    <w:rsid w:val="00397EB2"/>
    <w:rsid w:val="003A0390"/>
    <w:rsid w:val="003A2980"/>
    <w:rsid w:val="003A3482"/>
    <w:rsid w:val="003A377A"/>
    <w:rsid w:val="003A4E90"/>
    <w:rsid w:val="003A6432"/>
    <w:rsid w:val="003B1A4C"/>
    <w:rsid w:val="003B46EE"/>
    <w:rsid w:val="003B4804"/>
    <w:rsid w:val="003B5666"/>
    <w:rsid w:val="003B65FE"/>
    <w:rsid w:val="003B687A"/>
    <w:rsid w:val="003B6B9A"/>
    <w:rsid w:val="003C007B"/>
    <w:rsid w:val="003C0C12"/>
    <w:rsid w:val="003C3239"/>
    <w:rsid w:val="003C4A0A"/>
    <w:rsid w:val="003C736E"/>
    <w:rsid w:val="003D03A7"/>
    <w:rsid w:val="003D085C"/>
    <w:rsid w:val="003E121F"/>
    <w:rsid w:val="003E21C0"/>
    <w:rsid w:val="003E2861"/>
    <w:rsid w:val="003E3EBF"/>
    <w:rsid w:val="003E4DC9"/>
    <w:rsid w:val="003E5083"/>
    <w:rsid w:val="003E5C82"/>
    <w:rsid w:val="003E5D2C"/>
    <w:rsid w:val="003E6798"/>
    <w:rsid w:val="003F1466"/>
    <w:rsid w:val="003F3642"/>
    <w:rsid w:val="003F3B73"/>
    <w:rsid w:val="003F7D3A"/>
    <w:rsid w:val="004006A9"/>
    <w:rsid w:val="00404A48"/>
    <w:rsid w:val="00404AD4"/>
    <w:rsid w:val="00406A80"/>
    <w:rsid w:val="00406D7E"/>
    <w:rsid w:val="00407E1F"/>
    <w:rsid w:val="0041019F"/>
    <w:rsid w:val="004137C2"/>
    <w:rsid w:val="00413D2C"/>
    <w:rsid w:val="004142E2"/>
    <w:rsid w:val="00414640"/>
    <w:rsid w:val="00414FA8"/>
    <w:rsid w:val="0041573B"/>
    <w:rsid w:val="00415D84"/>
    <w:rsid w:val="00417D12"/>
    <w:rsid w:val="00421575"/>
    <w:rsid w:val="00421B12"/>
    <w:rsid w:val="004222F8"/>
    <w:rsid w:val="00424E91"/>
    <w:rsid w:val="004251EF"/>
    <w:rsid w:val="004273E0"/>
    <w:rsid w:val="00432B88"/>
    <w:rsid w:val="00432C73"/>
    <w:rsid w:val="00433359"/>
    <w:rsid w:val="00435FBF"/>
    <w:rsid w:val="004361C5"/>
    <w:rsid w:val="00440CC0"/>
    <w:rsid w:val="004438CC"/>
    <w:rsid w:val="00444444"/>
    <w:rsid w:val="0044521C"/>
    <w:rsid w:val="004470B6"/>
    <w:rsid w:val="004479B6"/>
    <w:rsid w:val="00451037"/>
    <w:rsid w:val="0045229E"/>
    <w:rsid w:val="00452DFA"/>
    <w:rsid w:val="00453160"/>
    <w:rsid w:val="004536D3"/>
    <w:rsid w:val="00454A0E"/>
    <w:rsid w:val="00455F4F"/>
    <w:rsid w:val="004564BB"/>
    <w:rsid w:val="00456525"/>
    <w:rsid w:val="00457885"/>
    <w:rsid w:val="00457892"/>
    <w:rsid w:val="0046042A"/>
    <w:rsid w:val="00460505"/>
    <w:rsid w:val="004605F7"/>
    <w:rsid w:val="00460AB2"/>
    <w:rsid w:val="004726A9"/>
    <w:rsid w:val="00474DBA"/>
    <w:rsid w:val="00475527"/>
    <w:rsid w:val="0047792C"/>
    <w:rsid w:val="00481830"/>
    <w:rsid w:val="00482C6D"/>
    <w:rsid w:val="00483393"/>
    <w:rsid w:val="00483F6C"/>
    <w:rsid w:val="00491B4D"/>
    <w:rsid w:val="00492E87"/>
    <w:rsid w:val="00493CCA"/>
    <w:rsid w:val="004944B4"/>
    <w:rsid w:val="00494DA6"/>
    <w:rsid w:val="00495B4F"/>
    <w:rsid w:val="00495BF6"/>
    <w:rsid w:val="0049610F"/>
    <w:rsid w:val="004A05AE"/>
    <w:rsid w:val="004A08D0"/>
    <w:rsid w:val="004A2D0A"/>
    <w:rsid w:val="004A50C9"/>
    <w:rsid w:val="004A5F5F"/>
    <w:rsid w:val="004A6162"/>
    <w:rsid w:val="004A6843"/>
    <w:rsid w:val="004A7452"/>
    <w:rsid w:val="004A7C82"/>
    <w:rsid w:val="004B18E4"/>
    <w:rsid w:val="004B588B"/>
    <w:rsid w:val="004B5C0A"/>
    <w:rsid w:val="004B66EC"/>
    <w:rsid w:val="004B6A28"/>
    <w:rsid w:val="004B7D83"/>
    <w:rsid w:val="004C00C7"/>
    <w:rsid w:val="004C0224"/>
    <w:rsid w:val="004C0899"/>
    <w:rsid w:val="004C0FFB"/>
    <w:rsid w:val="004C219B"/>
    <w:rsid w:val="004C2361"/>
    <w:rsid w:val="004C3185"/>
    <w:rsid w:val="004C3C14"/>
    <w:rsid w:val="004C3E2D"/>
    <w:rsid w:val="004C49E1"/>
    <w:rsid w:val="004C4A22"/>
    <w:rsid w:val="004C5479"/>
    <w:rsid w:val="004C5BCA"/>
    <w:rsid w:val="004C76D8"/>
    <w:rsid w:val="004C79DA"/>
    <w:rsid w:val="004D0C6F"/>
    <w:rsid w:val="004D1106"/>
    <w:rsid w:val="004D1A57"/>
    <w:rsid w:val="004D466F"/>
    <w:rsid w:val="004D69EC"/>
    <w:rsid w:val="004D708D"/>
    <w:rsid w:val="004D73B4"/>
    <w:rsid w:val="004D7D11"/>
    <w:rsid w:val="004E2783"/>
    <w:rsid w:val="004E2AD1"/>
    <w:rsid w:val="004E33C8"/>
    <w:rsid w:val="004E3D5B"/>
    <w:rsid w:val="004E3FD3"/>
    <w:rsid w:val="004E4EB4"/>
    <w:rsid w:val="004E5E56"/>
    <w:rsid w:val="004E7B4A"/>
    <w:rsid w:val="004F1097"/>
    <w:rsid w:val="004F2850"/>
    <w:rsid w:val="004F2DC2"/>
    <w:rsid w:val="004F3053"/>
    <w:rsid w:val="004F48D7"/>
    <w:rsid w:val="004F5FEF"/>
    <w:rsid w:val="00501A96"/>
    <w:rsid w:val="0050483D"/>
    <w:rsid w:val="00504D07"/>
    <w:rsid w:val="005052B9"/>
    <w:rsid w:val="00505BEF"/>
    <w:rsid w:val="0050683D"/>
    <w:rsid w:val="005110AA"/>
    <w:rsid w:val="005115FC"/>
    <w:rsid w:val="00511DCD"/>
    <w:rsid w:val="00512BC5"/>
    <w:rsid w:val="00512FF9"/>
    <w:rsid w:val="00514AFA"/>
    <w:rsid w:val="00516534"/>
    <w:rsid w:val="00516AC0"/>
    <w:rsid w:val="00517EB7"/>
    <w:rsid w:val="00517FE0"/>
    <w:rsid w:val="00520295"/>
    <w:rsid w:val="00521475"/>
    <w:rsid w:val="00523AA5"/>
    <w:rsid w:val="00523D60"/>
    <w:rsid w:val="00523E5B"/>
    <w:rsid w:val="00523F10"/>
    <w:rsid w:val="005242F2"/>
    <w:rsid w:val="00524383"/>
    <w:rsid w:val="00525B3C"/>
    <w:rsid w:val="00526C5B"/>
    <w:rsid w:val="0052700C"/>
    <w:rsid w:val="00532D67"/>
    <w:rsid w:val="0053399D"/>
    <w:rsid w:val="00534A48"/>
    <w:rsid w:val="005359A4"/>
    <w:rsid w:val="00535D38"/>
    <w:rsid w:val="00537949"/>
    <w:rsid w:val="00540069"/>
    <w:rsid w:val="00541AD5"/>
    <w:rsid w:val="00543929"/>
    <w:rsid w:val="00546380"/>
    <w:rsid w:val="00547568"/>
    <w:rsid w:val="005479D2"/>
    <w:rsid w:val="00551A40"/>
    <w:rsid w:val="005540C1"/>
    <w:rsid w:val="005543CF"/>
    <w:rsid w:val="00555907"/>
    <w:rsid w:val="00555C35"/>
    <w:rsid w:val="0056258F"/>
    <w:rsid w:val="005628AB"/>
    <w:rsid w:val="0056335B"/>
    <w:rsid w:val="00564FB8"/>
    <w:rsid w:val="00566DCA"/>
    <w:rsid w:val="0057032E"/>
    <w:rsid w:val="00573917"/>
    <w:rsid w:val="005742E3"/>
    <w:rsid w:val="0057447A"/>
    <w:rsid w:val="00577CA7"/>
    <w:rsid w:val="00582129"/>
    <w:rsid w:val="00582873"/>
    <w:rsid w:val="005836C2"/>
    <w:rsid w:val="00583949"/>
    <w:rsid w:val="00584B7D"/>
    <w:rsid w:val="005861F2"/>
    <w:rsid w:val="00586FB3"/>
    <w:rsid w:val="00590A41"/>
    <w:rsid w:val="00593208"/>
    <w:rsid w:val="0059362F"/>
    <w:rsid w:val="00595626"/>
    <w:rsid w:val="00596AFD"/>
    <w:rsid w:val="00597428"/>
    <w:rsid w:val="00597BC8"/>
    <w:rsid w:val="005A061A"/>
    <w:rsid w:val="005A14C6"/>
    <w:rsid w:val="005A358B"/>
    <w:rsid w:val="005A4735"/>
    <w:rsid w:val="005A68BD"/>
    <w:rsid w:val="005A7970"/>
    <w:rsid w:val="005A79D9"/>
    <w:rsid w:val="005B1323"/>
    <w:rsid w:val="005B2C43"/>
    <w:rsid w:val="005B3870"/>
    <w:rsid w:val="005B41B3"/>
    <w:rsid w:val="005B47C3"/>
    <w:rsid w:val="005C197F"/>
    <w:rsid w:val="005C2C0E"/>
    <w:rsid w:val="005C3388"/>
    <w:rsid w:val="005C3C6B"/>
    <w:rsid w:val="005C40B6"/>
    <w:rsid w:val="005C4F2C"/>
    <w:rsid w:val="005C7456"/>
    <w:rsid w:val="005C7D7E"/>
    <w:rsid w:val="005C7FC3"/>
    <w:rsid w:val="005D0668"/>
    <w:rsid w:val="005D0C7C"/>
    <w:rsid w:val="005D1AE1"/>
    <w:rsid w:val="005D2197"/>
    <w:rsid w:val="005D3CAA"/>
    <w:rsid w:val="005D3D8B"/>
    <w:rsid w:val="005D439D"/>
    <w:rsid w:val="005D582F"/>
    <w:rsid w:val="005D5FA4"/>
    <w:rsid w:val="005D7958"/>
    <w:rsid w:val="005E1892"/>
    <w:rsid w:val="005E1F3D"/>
    <w:rsid w:val="005E49EB"/>
    <w:rsid w:val="005E63BF"/>
    <w:rsid w:val="005E764A"/>
    <w:rsid w:val="005E78E1"/>
    <w:rsid w:val="005E7C14"/>
    <w:rsid w:val="005F0552"/>
    <w:rsid w:val="005F2AE3"/>
    <w:rsid w:val="005F4791"/>
    <w:rsid w:val="005F5376"/>
    <w:rsid w:val="005F5475"/>
    <w:rsid w:val="005F551F"/>
    <w:rsid w:val="005F574B"/>
    <w:rsid w:val="005F61F1"/>
    <w:rsid w:val="005F6218"/>
    <w:rsid w:val="005F7772"/>
    <w:rsid w:val="0060165D"/>
    <w:rsid w:val="0060399A"/>
    <w:rsid w:val="00604845"/>
    <w:rsid w:val="0060494C"/>
    <w:rsid w:val="00607104"/>
    <w:rsid w:val="006117DF"/>
    <w:rsid w:val="00613C4F"/>
    <w:rsid w:val="006155BB"/>
    <w:rsid w:val="006163C6"/>
    <w:rsid w:val="00617A6A"/>
    <w:rsid w:val="006203FD"/>
    <w:rsid w:val="0062112C"/>
    <w:rsid w:val="0062196B"/>
    <w:rsid w:val="006232B6"/>
    <w:rsid w:val="0062407A"/>
    <w:rsid w:val="00625244"/>
    <w:rsid w:val="0062651B"/>
    <w:rsid w:val="0062686A"/>
    <w:rsid w:val="00627EE3"/>
    <w:rsid w:val="006305D9"/>
    <w:rsid w:val="00630C97"/>
    <w:rsid w:val="00634115"/>
    <w:rsid w:val="006347C1"/>
    <w:rsid w:val="00637BFF"/>
    <w:rsid w:val="006409BF"/>
    <w:rsid w:val="00642D86"/>
    <w:rsid w:val="0064397F"/>
    <w:rsid w:val="0064454A"/>
    <w:rsid w:val="00645495"/>
    <w:rsid w:val="006501AC"/>
    <w:rsid w:val="00650614"/>
    <w:rsid w:val="00651404"/>
    <w:rsid w:val="00652D0F"/>
    <w:rsid w:val="006530FE"/>
    <w:rsid w:val="00654BF6"/>
    <w:rsid w:val="00656A8D"/>
    <w:rsid w:val="00657C8B"/>
    <w:rsid w:val="00660133"/>
    <w:rsid w:val="00660588"/>
    <w:rsid w:val="00660BA9"/>
    <w:rsid w:val="00660FB6"/>
    <w:rsid w:val="006622B3"/>
    <w:rsid w:val="006625E6"/>
    <w:rsid w:val="00665404"/>
    <w:rsid w:val="00666E2A"/>
    <w:rsid w:val="00667154"/>
    <w:rsid w:val="00667FE9"/>
    <w:rsid w:val="006734F5"/>
    <w:rsid w:val="006747BE"/>
    <w:rsid w:val="00675550"/>
    <w:rsid w:val="00675B26"/>
    <w:rsid w:val="00675D79"/>
    <w:rsid w:val="006767CC"/>
    <w:rsid w:val="0067694E"/>
    <w:rsid w:val="00683F2A"/>
    <w:rsid w:val="00684AC2"/>
    <w:rsid w:val="0068538D"/>
    <w:rsid w:val="0068786F"/>
    <w:rsid w:val="00692CB3"/>
    <w:rsid w:val="00692D24"/>
    <w:rsid w:val="00693D50"/>
    <w:rsid w:val="00694090"/>
    <w:rsid w:val="00694FC8"/>
    <w:rsid w:val="006954CA"/>
    <w:rsid w:val="00696C56"/>
    <w:rsid w:val="006A0817"/>
    <w:rsid w:val="006A13DC"/>
    <w:rsid w:val="006A2C41"/>
    <w:rsid w:val="006A5C84"/>
    <w:rsid w:val="006B1263"/>
    <w:rsid w:val="006B22A0"/>
    <w:rsid w:val="006B3349"/>
    <w:rsid w:val="006B434E"/>
    <w:rsid w:val="006B58E9"/>
    <w:rsid w:val="006B5F72"/>
    <w:rsid w:val="006B7F6A"/>
    <w:rsid w:val="006C2359"/>
    <w:rsid w:val="006C2AAF"/>
    <w:rsid w:val="006C3370"/>
    <w:rsid w:val="006C4003"/>
    <w:rsid w:val="006C6110"/>
    <w:rsid w:val="006C6116"/>
    <w:rsid w:val="006D264B"/>
    <w:rsid w:val="006D4717"/>
    <w:rsid w:val="006D4F46"/>
    <w:rsid w:val="006D5611"/>
    <w:rsid w:val="006D6149"/>
    <w:rsid w:val="006D6347"/>
    <w:rsid w:val="006D72CD"/>
    <w:rsid w:val="006D7C8E"/>
    <w:rsid w:val="006E0D35"/>
    <w:rsid w:val="006E1369"/>
    <w:rsid w:val="006E1882"/>
    <w:rsid w:val="006E2D14"/>
    <w:rsid w:val="006E307C"/>
    <w:rsid w:val="006E32E9"/>
    <w:rsid w:val="006E3E22"/>
    <w:rsid w:val="006E53B0"/>
    <w:rsid w:val="006E5AE3"/>
    <w:rsid w:val="006E7270"/>
    <w:rsid w:val="006E7A17"/>
    <w:rsid w:val="006F08B2"/>
    <w:rsid w:val="006F4518"/>
    <w:rsid w:val="006F540B"/>
    <w:rsid w:val="006F572D"/>
    <w:rsid w:val="006F57D5"/>
    <w:rsid w:val="006F5908"/>
    <w:rsid w:val="007011AB"/>
    <w:rsid w:val="00701DD7"/>
    <w:rsid w:val="00702A70"/>
    <w:rsid w:val="007040A9"/>
    <w:rsid w:val="00705233"/>
    <w:rsid w:val="00710CD8"/>
    <w:rsid w:val="00711C0E"/>
    <w:rsid w:val="00715232"/>
    <w:rsid w:val="00715D9F"/>
    <w:rsid w:val="00717302"/>
    <w:rsid w:val="0072107A"/>
    <w:rsid w:val="0072137D"/>
    <w:rsid w:val="0072156C"/>
    <w:rsid w:val="007238BE"/>
    <w:rsid w:val="00726297"/>
    <w:rsid w:val="00726EB5"/>
    <w:rsid w:val="007275DE"/>
    <w:rsid w:val="0073008E"/>
    <w:rsid w:val="00731523"/>
    <w:rsid w:val="00731FC8"/>
    <w:rsid w:val="00733B0F"/>
    <w:rsid w:val="00734022"/>
    <w:rsid w:val="00734AB0"/>
    <w:rsid w:val="00734D34"/>
    <w:rsid w:val="00735969"/>
    <w:rsid w:val="0073698F"/>
    <w:rsid w:val="00742EE3"/>
    <w:rsid w:val="00743A89"/>
    <w:rsid w:val="00743F79"/>
    <w:rsid w:val="00744587"/>
    <w:rsid w:val="00745AEF"/>
    <w:rsid w:val="00746650"/>
    <w:rsid w:val="00750674"/>
    <w:rsid w:val="00751D28"/>
    <w:rsid w:val="007523C9"/>
    <w:rsid w:val="007528BE"/>
    <w:rsid w:val="007533BE"/>
    <w:rsid w:val="0075342F"/>
    <w:rsid w:val="00753D6C"/>
    <w:rsid w:val="00754076"/>
    <w:rsid w:val="00754936"/>
    <w:rsid w:val="00755524"/>
    <w:rsid w:val="00756F5D"/>
    <w:rsid w:val="007574DA"/>
    <w:rsid w:val="0075791D"/>
    <w:rsid w:val="00760055"/>
    <w:rsid w:val="00760BB9"/>
    <w:rsid w:val="00762271"/>
    <w:rsid w:val="00764311"/>
    <w:rsid w:val="00764653"/>
    <w:rsid w:val="0076511D"/>
    <w:rsid w:val="00766F8B"/>
    <w:rsid w:val="0077033C"/>
    <w:rsid w:val="00772C18"/>
    <w:rsid w:val="00774909"/>
    <w:rsid w:val="00774F50"/>
    <w:rsid w:val="00776ACC"/>
    <w:rsid w:val="00780307"/>
    <w:rsid w:val="0078071D"/>
    <w:rsid w:val="0078093F"/>
    <w:rsid w:val="00781303"/>
    <w:rsid w:val="0078211A"/>
    <w:rsid w:val="00782E8D"/>
    <w:rsid w:val="00783507"/>
    <w:rsid w:val="007836F4"/>
    <w:rsid w:val="00783C99"/>
    <w:rsid w:val="00783EB9"/>
    <w:rsid w:val="00784B8A"/>
    <w:rsid w:val="00784D75"/>
    <w:rsid w:val="007854C9"/>
    <w:rsid w:val="007858F7"/>
    <w:rsid w:val="007859DA"/>
    <w:rsid w:val="00785F90"/>
    <w:rsid w:val="00790B0D"/>
    <w:rsid w:val="00791871"/>
    <w:rsid w:val="00791B04"/>
    <w:rsid w:val="00791CD2"/>
    <w:rsid w:val="00792162"/>
    <w:rsid w:val="007939BB"/>
    <w:rsid w:val="00794819"/>
    <w:rsid w:val="007955C6"/>
    <w:rsid w:val="00797319"/>
    <w:rsid w:val="0079764D"/>
    <w:rsid w:val="007A2605"/>
    <w:rsid w:val="007A2BC1"/>
    <w:rsid w:val="007A571D"/>
    <w:rsid w:val="007A5EB9"/>
    <w:rsid w:val="007A6B1E"/>
    <w:rsid w:val="007A6E30"/>
    <w:rsid w:val="007B0990"/>
    <w:rsid w:val="007B0E2C"/>
    <w:rsid w:val="007B31E2"/>
    <w:rsid w:val="007B4272"/>
    <w:rsid w:val="007B61D0"/>
    <w:rsid w:val="007B6610"/>
    <w:rsid w:val="007B6C47"/>
    <w:rsid w:val="007C2436"/>
    <w:rsid w:val="007C356A"/>
    <w:rsid w:val="007C41B1"/>
    <w:rsid w:val="007C43A3"/>
    <w:rsid w:val="007C6EF7"/>
    <w:rsid w:val="007D0667"/>
    <w:rsid w:val="007D18CA"/>
    <w:rsid w:val="007D1FB2"/>
    <w:rsid w:val="007D2E59"/>
    <w:rsid w:val="007D5CB5"/>
    <w:rsid w:val="007D6859"/>
    <w:rsid w:val="007D6BB0"/>
    <w:rsid w:val="007D7DB7"/>
    <w:rsid w:val="007E06CA"/>
    <w:rsid w:val="007E0E88"/>
    <w:rsid w:val="007E0F31"/>
    <w:rsid w:val="007E285F"/>
    <w:rsid w:val="007E2D43"/>
    <w:rsid w:val="007E42E2"/>
    <w:rsid w:val="007E61EA"/>
    <w:rsid w:val="007F36E7"/>
    <w:rsid w:val="007F44A7"/>
    <w:rsid w:val="007F5307"/>
    <w:rsid w:val="007F797A"/>
    <w:rsid w:val="0080191C"/>
    <w:rsid w:val="008019CC"/>
    <w:rsid w:val="00802E1E"/>
    <w:rsid w:val="0080310D"/>
    <w:rsid w:val="008049B3"/>
    <w:rsid w:val="008064EB"/>
    <w:rsid w:val="0081234D"/>
    <w:rsid w:val="0081511C"/>
    <w:rsid w:val="0081580F"/>
    <w:rsid w:val="00815F5E"/>
    <w:rsid w:val="008202B1"/>
    <w:rsid w:val="008208D8"/>
    <w:rsid w:val="00820F6E"/>
    <w:rsid w:val="00821D8A"/>
    <w:rsid w:val="008221DC"/>
    <w:rsid w:val="008223C7"/>
    <w:rsid w:val="00824468"/>
    <w:rsid w:val="00825434"/>
    <w:rsid w:val="00827D06"/>
    <w:rsid w:val="0083200A"/>
    <w:rsid w:val="00832C01"/>
    <w:rsid w:val="00834B6A"/>
    <w:rsid w:val="008351F7"/>
    <w:rsid w:val="008356E4"/>
    <w:rsid w:val="008367A7"/>
    <w:rsid w:val="00836CE2"/>
    <w:rsid w:val="0083712E"/>
    <w:rsid w:val="00837BD5"/>
    <w:rsid w:val="008407BF"/>
    <w:rsid w:val="00842E80"/>
    <w:rsid w:val="00843C0A"/>
    <w:rsid w:val="00844D87"/>
    <w:rsid w:val="008471D9"/>
    <w:rsid w:val="00850C42"/>
    <w:rsid w:val="00854044"/>
    <w:rsid w:val="0085477A"/>
    <w:rsid w:val="00854816"/>
    <w:rsid w:val="00855A9E"/>
    <w:rsid w:val="00856151"/>
    <w:rsid w:val="008571ED"/>
    <w:rsid w:val="00857B50"/>
    <w:rsid w:val="0086082C"/>
    <w:rsid w:val="00860A12"/>
    <w:rsid w:val="008633BB"/>
    <w:rsid w:val="00863DC1"/>
    <w:rsid w:val="008643C5"/>
    <w:rsid w:val="00866097"/>
    <w:rsid w:val="008660E9"/>
    <w:rsid w:val="0086610A"/>
    <w:rsid w:val="008670A3"/>
    <w:rsid w:val="0087151B"/>
    <w:rsid w:val="008716D0"/>
    <w:rsid w:val="00871AD3"/>
    <w:rsid w:val="00872CCA"/>
    <w:rsid w:val="00874D6A"/>
    <w:rsid w:val="00874E7F"/>
    <w:rsid w:val="00877408"/>
    <w:rsid w:val="008776AC"/>
    <w:rsid w:val="008823D9"/>
    <w:rsid w:val="00883029"/>
    <w:rsid w:val="008838C8"/>
    <w:rsid w:val="008844F1"/>
    <w:rsid w:val="00884ADA"/>
    <w:rsid w:val="008864C7"/>
    <w:rsid w:val="008879DB"/>
    <w:rsid w:val="008900C0"/>
    <w:rsid w:val="00890302"/>
    <w:rsid w:val="008907A1"/>
    <w:rsid w:val="008933AB"/>
    <w:rsid w:val="008933D5"/>
    <w:rsid w:val="00893DCE"/>
    <w:rsid w:val="00895AD0"/>
    <w:rsid w:val="00895F38"/>
    <w:rsid w:val="008975F8"/>
    <w:rsid w:val="00897FB3"/>
    <w:rsid w:val="008A04CC"/>
    <w:rsid w:val="008A27D5"/>
    <w:rsid w:val="008A3DE1"/>
    <w:rsid w:val="008A3F00"/>
    <w:rsid w:val="008A5282"/>
    <w:rsid w:val="008A621A"/>
    <w:rsid w:val="008A78E0"/>
    <w:rsid w:val="008B30CE"/>
    <w:rsid w:val="008B3189"/>
    <w:rsid w:val="008B443B"/>
    <w:rsid w:val="008B595B"/>
    <w:rsid w:val="008B6852"/>
    <w:rsid w:val="008B694B"/>
    <w:rsid w:val="008B697B"/>
    <w:rsid w:val="008B6D01"/>
    <w:rsid w:val="008B749F"/>
    <w:rsid w:val="008B77B0"/>
    <w:rsid w:val="008C0D44"/>
    <w:rsid w:val="008C249C"/>
    <w:rsid w:val="008C250E"/>
    <w:rsid w:val="008C3285"/>
    <w:rsid w:val="008C4D46"/>
    <w:rsid w:val="008C5444"/>
    <w:rsid w:val="008C69CA"/>
    <w:rsid w:val="008C6D9A"/>
    <w:rsid w:val="008D4B7A"/>
    <w:rsid w:val="008D5D10"/>
    <w:rsid w:val="008E1AE9"/>
    <w:rsid w:val="008E3370"/>
    <w:rsid w:val="008E3920"/>
    <w:rsid w:val="008E474B"/>
    <w:rsid w:val="008E4F98"/>
    <w:rsid w:val="008E50FB"/>
    <w:rsid w:val="008E5CF8"/>
    <w:rsid w:val="008E6545"/>
    <w:rsid w:val="008F0A4D"/>
    <w:rsid w:val="008F0F30"/>
    <w:rsid w:val="008F1C3F"/>
    <w:rsid w:val="008F2297"/>
    <w:rsid w:val="008F33B2"/>
    <w:rsid w:val="008F6853"/>
    <w:rsid w:val="008F7109"/>
    <w:rsid w:val="00902198"/>
    <w:rsid w:val="00903CFF"/>
    <w:rsid w:val="009051B0"/>
    <w:rsid w:val="009057F7"/>
    <w:rsid w:val="00907D61"/>
    <w:rsid w:val="00907EDF"/>
    <w:rsid w:val="0091092E"/>
    <w:rsid w:val="0091236E"/>
    <w:rsid w:val="00912DF4"/>
    <w:rsid w:val="0091315E"/>
    <w:rsid w:val="00914B0B"/>
    <w:rsid w:val="0091531A"/>
    <w:rsid w:val="00915E55"/>
    <w:rsid w:val="0091768D"/>
    <w:rsid w:val="00920B9E"/>
    <w:rsid w:val="00920E9B"/>
    <w:rsid w:val="00921AED"/>
    <w:rsid w:val="00922406"/>
    <w:rsid w:val="009231EF"/>
    <w:rsid w:val="0092372B"/>
    <w:rsid w:val="009246DF"/>
    <w:rsid w:val="0092559B"/>
    <w:rsid w:val="00926B8F"/>
    <w:rsid w:val="0092779F"/>
    <w:rsid w:val="00934D63"/>
    <w:rsid w:val="009357AF"/>
    <w:rsid w:val="0093746D"/>
    <w:rsid w:val="00942B02"/>
    <w:rsid w:val="00942BBF"/>
    <w:rsid w:val="00945234"/>
    <w:rsid w:val="0094716C"/>
    <w:rsid w:val="009477FC"/>
    <w:rsid w:val="00950228"/>
    <w:rsid w:val="00950633"/>
    <w:rsid w:val="0095160E"/>
    <w:rsid w:val="009519D3"/>
    <w:rsid w:val="00951D35"/>
    <w:rsid w:val="00952005"/>
    <w:rsid w:val="00954D58"/>
    <w:rsid w:val="009555CB"/>
    <w:rsid w:val="00957523"/>
    <w:rsid w:val="0096012A"/>
    <w:rsid w:val="00960EEC"/>
    <w:rsid w:val="009621ED"/>
    <w:rsid w:val="009624D9"/>
    <w:rsid w:val="00965040"/>
    <w:rsid w:val="00965DC0"/>
    <w:rsid w:val="009660E0"/>
    <w:rsid w:val="00967580"/>
    <w:rsid w:val="009679AE"/>
    <w:rsid w:val="009704F5"/>
    <w:rsid w:val="009709DC"/>
    <w:rsid w:val="00972514"/>
    <w:rsid w:val="00972E29"/>
    <w:rsid w:val="00972FDA"/>
    <w:rsid w:val="00973503"/>
    <w:rsid w:val="00973A12"/>
    <w:rsid w:val="00973AE3"/>
    <w:rsid w:val="0097444A"/>
    <w:rsid w:val="0097460A"/>
    <w:rsid w:val="00974A8A"/>
    <w:rsid w:val="009756B6"/>
    <w:rsid w:val="009764B4"/>
    <w:rsid w:val="00976D3C"/>
    <w:rsid w:val="0098063F"/>
    <w:rsid w:val="00981F8A"/>
    <w:rsid w:val="009823AA"/>
    <w:rsid w:val="00984AC0"/>
    <w:rsid w:val="00984E66"/>
    <w:rsid w:val="009865BB"/>
    <w:rsid w:val="00986FAD"/>
    <w:rsid w:val="0098718E"/>
    <w:rsid w:val="009873C1"/>
    <w:rsid w:val="009921D2"/>
    <w:rsid w:val="00992246"/>
    <w:rsid w:val="0099306A"/>
    <w:rsid w:val="00993613"/>
    <w:rsid w:val="00994943"/>
    <w:rsid w:val="00994CF4"/>
    <w:rsid w:val="00995E4F"/>
    <w:rsid w:val="009973C0"/>
    <w:rsid w:val="009A118F"/>
    <w:rsid w:val="009A149B"/>
    <w:rsid w:val="009A1993"/>
    <w:rsid w:val="009A40B1"/>
    <w:rsid w:val="009A500D"/>
    <w:rsid w:val="009A5B7C"/>
    <w:rsid w:val="009B072D"/>
    <w:rsid w:val="009B274E"/>
    <w:rsid w:val="009B3040"/>
    <w:rsid w:val="009B49F4"/>
    <w:rsid w:val="009B690E"/>
    <w:rsid w:val="009C0AB0"/>
    <w:rsid w:val="009C1BBF"/>
    <w:rsid w:val="009C3379"/>
    <w:rsid w:val="009C74FD"/>
    <w:rsid w:val="009D02C1"/>
    <w:rsid w:val="009D1D0C"/>
    <w:rsid w:val="009D34BA"/>
    <w:rsid w:val="009D4531"/>
    <w:rsid w:val="009D4E94"/>
    <w:rsid w:val="009D51CE"/>
    <w:rsid w:val="009D5B2B"/>
    <w:rsid w:val="009D60C6"/>
    <w:rsid w:val="009D7E55"/>
    <w:rsid w:val="009E0429"/>
    <w:rsid w:val="009E1B8A"/>
    <w:rsid w:val="009E37B0"/>
    <w:rsid w:val="009E39E7"/>
    <w:rsid w:val="009E60E8"/>
    <w:rsid w:val="009F0EDC"/>
    <w:rsid w:val="009F415B"/>
    <w:rsid w:val="009F50A4"/>
    <w:rsid w:val="009F6700"/>
    <w:rsid w:val="00A00C00"/>
    <w:rsid w:val="00A00EF9"/>
    <w:rsid w:val="00A017CA"/>
    <w:rsid w:val="00A0491F"/>
    <w:rsid w:val="00A04BFD"/>
    <w:rsid w:val="00A05ED5"/>
    <w:rsid w:val="00A06412"/>
    <w:rsid w:val="00A0656D"/>
    <w:rsid w:val="00A07201"/>
    <w:rsid w:val="00A1021B"/>
    <w:rsid w:val="00A103E6"/>
    <w:rsid w:val="00A13C15"/>
    <w:rsid w:val="00A16071"/>
    <w:rsid w:val="00A17A66"/>
    <w:rsid w:val="00A2185A"/>
    <w:rsid w:val="00A23E5E"/>
    <w:rsid w:val="00A24C8E"/>
    <w:rsid w:val="00A25C88"/>
    <w:rsid w:val="00A26E55"/>
    <w:rsid w:val="00A30AB2"/>
    <w:rsid w:val="00A338D6"/>
    <w:rsid w:val="00A37CB0"/>
    <w:rsid w:val="00A46349"/>
    <w:rsid w:val="00A46816"/>
    <w:rsid w:val="00A4773D"/>
    <w:rsid w:val="00A508CC"/>
    <w:rsid w:val="00A51838"/>
    <w:rsid w:val="00A53483"/>
    <w:rsid w:val="00A5628C"/>
    <w:rsid w:val="00A56876"/>
    <w:rsid w:val="00A5737D"/>
    <w:rsid w:val="00A57FC0"/>
    <w:rsid w:val="00A60707"/>
    <w:rsid w:val="00A62126"/>
    <w:rsid w:val="00A62AD4"/>
    <w:rsid w:val="00A63148"/>
    <w:rsid w:val="00A63743"/>
    <w:rsid w:val="00A64E37"/>
    <w:rsid w:val="00A66A0B"/>
    <w:rsid w:val="00A7418C"/>
    <w:rsid w:val="00A75B18"/>
    <w:rsid w:val="00A7663E"/>
    <w:rsid w:val="00A804F9"/>
    <w:rsid w:val="00A82698"/>
    <w:rsid w:val="00A87CB1"/>
    <w:rsid w:val="00A90AFC"/>
    <w:rsid w:val="00A911C6"/>
    <w:rsid w:val="00A92A79"/>
    <w:rsid w:val="00A92F9A"/>
    <w:rsid w:val="00A956C6"/>
    <w:rsid w:val="00A95BD1"/>
    <w:rsid w:val="00A973C2"/>
    <w:rsid w:val="00A9759F"/>
    <w:rsid w:val="00A978AF"/>
    <w:rsid w:val="00A97DAB"/>
    <w:rsid w:val="00AA101D"/>
    <w:rsid w:val="00AA179B"/>
    <w:rsid w:val="00AA1EF2"/>
    <w:rsid w:val="00AA40A8"/>
    <w:rsid w:val="00AA725B"/>
    <w:rsid w:val="00AA76B1"/>
    <w:rsid w:val="00AB1877"/>
    <w:rsid w:val="00AB24F1"/>
    <w:rsid w:val="00AB2C86"/>
    <w:rsid w:val="00AB358C"/>
    <w:rsid w:val="00AB3E9E"/>
    <w:rsid w:val="00AB3FB4"/>
    <w:rsid w:val="00AB45AE"/>
    <w:rsid w:val="00AB5807"/>
    <w:rsid w:val="00AB6016"/>
    <w:rsid w:val="00AC0626"/>
    <w:rsid w:val="00AC38FF"/>
    <w:rsid w:val="00AC4F61"/>
    <w:rsid w:val="00AC5582"/>
    <w:rsid w:val="00AC701C"/>
    <w:rsid w:val="00AC7A01"/>
    <w:rsid w:val="00AD0085"/>
    <w:rsid w:val="00AD6B41"/>
    <w:rsid w:val="00AD6D2F"/>
    <w:rsid w:val="00AE05AF"/>
    <w:rsid w:val="00AE1435"/>
    <w:rsid w:val="00AE1803"/>
    <w:rsid w:val="00AE1D18"/>
    <w:rsid w:val="00AE32B9"/>
    <w:rsid w:val="00AE4095"/>
    <w:rsid w:val="00AE438E"/>
    <w:rsid w:val="00AF13D7"/>
    <w:rsid w:val="00AF1A5A"/>
    <w:rsid w:val="00AF1FDE"/>
    <w:rsid w:val="00AF35D3"/>
    <w:rsid w:val="00AF487A"/>
    <w:rsid w:val="00AF5FB9"/>
    <w:rsid w:val="00AF67C0"/>
    <w:rsid w:val="00AF739D"/>
    <w:rsid w:val="00B00AF6"/>
    <w:rsid w:val="00B02032"/>
    <w:rsid w:val="00B0318E"/>
    <w:rsid w:val="00B0353B"/>
    <w:rsid w:val="00B0409A"/>
    <w:rsid w:val="00B065A8"/>
    <w:rsid w:val="00B06784"/>
    <w:rsid w:val="00B13871"/>
    <w:rsid w:val="00B142F9"/>
    <w:rsid w:val="00B148D5"/>
    <w:rsid w:val="00B16C8C"/>
    <w:rsid w:val="00B173CE"/>
    <w:rsid w:val="00B17B40"/>
    <w:rsid w:val="00B17BDA"/>
    <w:rsid w:val="00B20880"/>
    <w:rsid w:val="00B20ADE"/>
    <w:rsid w:val="00B20E02"/>
    <w:rsid w:val="00B22ABA"/>
    <w:rsid w:val="00B2459E"/>
    <w:rsid w:val="00B25189"/>
    <w:rsid w:val="00B25B15"/>
    <w:rsid w:val="00B26543"/>
    <w:rsid w:val="00B27076"/>
    <w:rsid w:val="00B2774A"/>
    <w:rsid w:val="00B27A36"/>
    <w:rsid w:val="00B32DD4"/>
    <w:rsid w:val="00B3497E"/>
    <w:rsid w:val="00B350CC"/>
    <w:rsid w:val="00B354E6"/>
    <w:rsid w:val="00B35C14"/>
    <w:rsid w:val="00B375BA"/>
    <w:rsid w:val="00B40170"/>
    <w:rsid w:val="00B40CFA"/>
    <w:rsid w:val="00B40D87"/>
    <w:rsid w:val="00B40E19"/>
    <w:rsid w:val="00B50F59"/>
    <w:rsid w:val="00B526A5"/>
    <w:rsid w:val="00B52D6E"/>
    <w:rsid w:val="00B53CD2"/>
    <w:rsid w:val="00B5453E"/>
    <w:rsid w:val="00B56A05"/>
    <w:rsid w:val="00B61DA2"/>
    <w:rsid w:val="00B62BB5"/>
    <w:rsid w:val="00B62D3D"/>
    <w:rsid w:val="00B6453E"/>
    <w:rsid w:val="00B6531D"/>
    <w:rsid w:val="00B65494"/>
    <w:rsid w:val="00B656C1"/>
    <w:rsid w:val="00B67ACE"/>
    <w:rsid w:val="00B7006C"/>
    <w:rsid w:val="00B705EC"/>
    <w:rsid w:val="00B706A9"/>
    <w:rsid w:val="00B71187"/>
    <w:rsid w:val="00B72428"/>
    <w:rsid w:val="00B73755"/>
    <w:rsid w:val="00B74F69"/>
    <w:rsid w:val="00B75DF5"/>
    <w:rsid w:val="00B76E89"/>
    <w:rsid w:val="00B773DB"/>
    <w:rsid w:val="00B81481"/>
    <w:rsid w:val="00B81955"/>
    <w:rsid w:val="00B82076"/>
    <w:rsid w:val="00B84978"/>
    <w:rsid w:val="00B86887"/>
    <w:rsid w:val="00B86955"/>
    <w:rsid w:val="00B87308"/>
    <w:rsid w:val="00B87924"/>
    <w:rsid w:val="00B91D0D"/>
    <w:rsid w:val="00B922D8"/>
    <w:rsid w:val="00B95858"/>
    <w:rsid w:val="00B96959"/>
    <w:rsid w:val="00B97C09"/>
    <w:rsid w:val="00BA047D"/>
    <w:rsid w:val="00BA0723"/>
    <w:rsid w:val="00BA08AE"/>
    <w:rsid w:val="00BA1265"/>
    <w:rsid w:val="00BA21E0"/>
    <w:rsid w:val="00BA3340"/>
    <w:rsid w:val="00BA3532"/>
    <w:rsid w:val="00BA3713"/>
    <w:rsid w:val="00BA3919"/>
    <w:rsid w:val="00BA3B40"/>
    <w:rsid w:val="00BA4DFB"/>
    <w:rsid w:val="00BA58FA"/>
    <w:rsid w:val="00BA6341"/>
    <w:rsid w:val="00BB3C1F"/>
    <w:rsid w:val="00BB402F"/>
    <w:rsid w:val="00BB62FE"/>
    <w:rsid w:val="00BB7161"/>
    <w:rsid w:val="00BB7367"/>
    <w:rsid w:val="00BC1486"/>
    <w:rsid w:val="00BC24C2"/>
    <w:rsid w:val="00BC41C9"/>
    <w:rsid w:val="00BC4900"/>
    <w:rsid w:val="00BD0465"/>
    <w:rsid w:val="00BD0521"/>
    <w:rsid w:val="00BD124E"/>
    <w:rsid w:val="00BD21E0"/>
    <w:rsid w:val="00BD426D"/>
    <w:rsid w:val="00BD430F"/>
    <w:rsid w:val="00BD4C25"/>
    <w:rsid w:val="00BD604C"/>
    <w:rsid w:val="00BD6F66"/>
    <w:rsid w:val="00BD7054"/>
    <w:rsid w:val="00BD7B22"/>
    <w:rsid w:val="00BD7C46"/>
    <w:rsid w:val="00BE3446"/>
    <w:rsid w:val="00BE3897"/>
    <w:rsid w:val="00BE4B06"/>
    <w:rsid w:val="00BE6048"/>
    <w:rsid w:val="00BE6D6B"/>
    <w:rsid w:val="00BE6F19"/>
    <w:rsid w:val="00BF0167"/>
    <w:rsid w:val="00BF0495"/>
    <w:rsid w:val="00BF0B6A"/>
    <w:rsid w:val="00BF1869"/>
    <w:rsid w:val="00BF2375"/>
    <w:rsid w:val="00BF5A41"/>
    <w:rsid w:val="00C00E47"/>
    <w:rsid w:val="00C02C00"/>
    <w:rsid w:val="00C0320D"/>
    <w:rsid w:val="00C06B78"/>
    <w:rsid w:val="00C075C9"/>
    <w:rsid w:val="00C10F1B"/>
    <w:rsid w:val="00C111E0"/>
    <w:rsid w:val="00C114F8"/>
    <w:rsid w:val="00C123D8"/>
    <w:rsid w:val="00C132AD"/>
    <w:rsid w:val="00C13ABF"/>
    <w:rsid w:val="00C15CB3"/>
    <w:rsid w:val="00C16CFC"/>
    <w:rsid w:val="00C256DA"/>
    <w:rsid w:val="00C25974"/>
    <w:rsid w:val="00C26B35"/>
    <w:rsid w:val="00C2728F"/>
    <w:rsid w:val="00C274AB"/>
    <w:rsid w:val="00C303D7"/>
    <w:rsid w:val="00C30E79"/>
    <w:rsid w:val="00C310AD"/>
    <w:rsid w:val="00C316B5"/>
    <w:rsid w:val="00C33CA4"/>
    <w:rsid w:val="00C3466A"/>
    <w:rsid w:val="00C37112"/>
    <w:rsid w:val="00C376E9"/>
    <w:rsid w:val="00C3799E"/>
    <w:rsid w:val="00C37C68"/>
    <w:rsid w:val="00C40E50"/>
    <w:rsid w:val="00C41559"/>
    <w:rsid w:val="00C430DF"/>
    <w:rsid w:val="00C4369F"/>
    <w:rsid w:val="00C43B27"/>
    <w:rsid w:val="00C43CFD"/>
    <w:rsid w:val="00C47A18"/>
    <w:rsid w:val="00C47DE3"/>
    <w:rsid w:val="00C542C5"/>
    <w:rsid w:val="00C552D4"/>
    <w:rsid w:val="00C56219"/>
    <w:rsid w:val="00C565F4"/>
    <w:rsid w:val="00C60059"/>
    <w:rsid w:val="00C60AFE"/>
    <w:rsid w:val="00C60E67"/>
    <w:rsid w:val="00C6137A"/>
    <w:rsid w:val="00C623C0"/>
    <w:rsid w:val="00C6240C"/>
    <w:rsid w:val="00C6289A"/>
    <w:rsid w:val="00C64E33"/>
    <w:rsid w:val="00C67259"/>
    <w:rsid w:val="00C67FD7"/>
    <w:rsid w:val="00C720B3"/>
    <w:rsid w:val="00C7485A"/>
    <w:rsid w:val="00C74E74"/>
    <w:rsid w:val="00C75753"/>
    <w:rsid w:val="00C7667D"/>
    <w:rsid w:val="00C766A1"/>
    <w:rsid w:val="00C821FC"/>
    <w:rsid w:val="00C82293"/>
    <w:rsid w:val="00C836BD"/>
    <w:rsid w:val="00C8408F"/>
    <w:rsid w:val="00C84708"/>
    <w:rsid w:val="00C84BBB"/>
    <w:rsid w:val="00C85142"/>
    <w:rsid w:val="00C85872"/>
    <w:rsid w:val="00C85FF3"/>
    <w:rsid w:val="00C86134"/>
    <w:rsid w:val="00C87418"/>
    <w:rsid w:val="00C87756"/>
    <w:rsid w:val="00C90DDF"/>
    <w:rsid w:val="00C92365"/>
    <w:rsid w:val="00C924AF"/>
    <w:rsid w:val="00C94171"/>
    <w:rsid w:val="00C95257"/>
    <w:rsid w:val="00C95438"/>
    <w:rsid w:val="00C963C1"/>
    <w:rsid w:val="00C97F08"/>
    <w:rsid w:val="00CA0066"/>
    <w:rsid w:val="00CA0973"/>
    <w:rsid w:val="00CA1027"/>
    <w:rsid w:val="00CA2BBE"/>
    <w:rsid w:val="00CA34AE"/>
    <w:rsid w:val="00CA4491"/>
    <w:rsid w:val="00CA586E"/>
    <w:rsid w:val="00CA6022"/>
    <w:rsid w:val="00CA78A1"/>
    <w:rsid w:val="00CA7F8E"/>
    <w:rsid w:val="00CB08A1"/>
    <w:rsid w:val="00CB20C0"/>
    <w:rsid w:val="00CB47F5"/>
    <w:rsid w:val="00CB4844"/>
    <w:rsid w:val="00CB4AB0"/>
    <w:rsid w:val="00CB5338"/>
    <w:rsid w:val="00CB5FD7"/>
    <w:rsid w:val="00CB69CF"/>
    <w:rsid w:val="00CC05DC"/>
    <w:rsid w:val="00CC1D91"/>
    <w:rsid w:val="00CC1E35"/>
    <w:rsid w:val="00CC21E5"/>
    <w:rsid w:val="00CC2600"/>
    <w:rsid w:val="00CC2FFF"/>
    <w:rsid w:val="00CC3B39"/>
    <w:rsid w:val="00CC463A"/>
    <w:rsid w:val="00CC6DEB"/>
    <w:rsid w:val="00CD42AB"/>
    <w:rsid w:val="00CD460D"/>
    <w:rsid w:val="00CD50E6"/>
    <w:rsid w:val="00CD58C4"/>
    <w:rsid w:val="00CD6A7F"/>
    <w:rsid w:val="00CD70DA"/>
    <w:rsid w:val="00CD7C88"/>
    <w:rsid w:val="00CE1D08"/>
    <w:rsid w:val="00CE2D77"/>
    <w:rsid w:val="00CE358D"/>
    <w:rsid w:val="00CE37B3"/>
    <w:rsid w:val="00CE390D"/>
    <w:rsid w:val="00CE4712"/>
    <w:rsid w:val="00CE5799"/>
    <w:rsid w:val="00CE5D22"/>
    <w:rsid w:val="00CE6C31"/>
    <w:rsid w:val="00CE6C4C"/>
    <w:rsid w:val="00CF1CE3"/>
    <w:rsid w:val="00CF568E"/>
    <w:rsid w:val="00CF5B31"/>
    <w:rsid w:val="00CF7271"/>
    <w:rsid w:val="00D00C55"/>
    <w:rsid w:val="00D03905"/>
    <w:rsid w:val="00D07B25"/>
    <w:rsid w:val="00D1082E"/>
    <w:rsid w:val="00D10BF4"/>
    <w:rsid w:val="00D10C39"/>
    <w:rsid w:val="00D12748"/>
    <w:rsid w:val="00D141FA"/>
    <w:rsid w:val="00D153D1"/>
    <w:rsid w:val="00D17407"/>
    <w:rsid w:val="00D201BE"/>
    <w:rsid w:val="00D21C1A"/>
    <w:rsid w:val="00D24F6A"/>
    <w:rsid w:val="00D254A2"/>
    <w:rsid w:val="00D26531"/>
    <w:rsid w:val="00D31771"/>
    <w:rsid w:val="00D33C11"/>
    <w:rsid w:val="00D35786"/>
    <w:rsid w:val="00D3592B"/>
    <w:rsid w:val="00D359CB"/>
    <w:rsid w:val="00D35BF3"/>
    <w:rsid w:val="00D409E0"/>
    <w:rsid w:val="00D40CB5"/>
    <w:rsid w:val="00D41678"/>
    <w:rsid w:val="00D43050"/>
    <w:rsid w:val="00D471DF"/>
    <w:rsid w:val="00D477B6"/>
    <w:rsid w:val="00D52AF9"/>
    <w:rsid w:val="00D52FF7"/>
    <w:rsid w:val="00D53CF0"/>
    <w:rsid w:val="00D54448"/>
    <w:rsid w:val="00D544D7"/>
    <w:rsid w:val="00D5510D"/>
    <w:rsid w:val="00D5680A"/>
    <w:rsid w:val="00D57C4A"/>
    <w:rsid w:val="00D60089"/>
    <w:rsid w:val="00D61C7A"/>
    <w:rsid w:val="00D6267C"/>
    <w:rsid w:val="00D63DA0"/>
    <w:rsid w:val="00D67C62"/>
    <w:rsid w:val="00D700C7"/>
    <w:rsid w:val="00D7028E"/>
    <w:rsid w:val="00D72B7C"/>
    <w:rsid w:val="00D73598"/>
    <w:rsid w:val="00D75196"/>
    <w:rsid w:val="00D75E13"/>
    <w:rsid w:val="00D80B48"/>
    <w:rsid w:val="00D8270F"/>
    <w:rsid w:val="00D854C4"/>
    <w:rsid w:val="00D86781"/>
    <w:rsid w:val="00D867F7"/>
    <w:rsid w:val="00D9059C"/>
    <w:rsid w:val="00D91D6F"/>
    <w:rsid w:val="00D93423"/>
    <w:rsid w:val="00D93525"/>
    <w:rsid w:val="00D944C2"/>
    <w:rsid w:val="00D95076"/>
    <w:rsid w:val="00D956F5"/>
    <w:rsid w:val="00D97DA5"/>
    <w:rsid w:val="00DA0C31"/>
    <w:rsid w:val="00DA0CC2"/>
    <w:rsid w:val="00DA1CA4"/>
    <w:rsid w:val="00DA2539"/>
    <w:rsid w:val="00DA3DA7"/>
    <w:rsid w:val="00DA43DF"/>
    <w:rsid w:val="00DA48C1"/>
    <w:rsid w:val="00DA491E"/>
    <w:rsid w:val="00DA50F8"/>
    <w:rsid w:val="00DA528D"/>
    <w:rsid w:val="00DA5B61"/>
    <w:rsid w:val="00DA731B"/>
    <w:rsid w:val="00DB231C"/>
    <w:rsid w:val="00DB260D"/>
    <w:rsid w:val="00DB28E4"/>
    <w:rsid w:val="00DB4D33"/>
    <w:rsid w:val="00DB5F12"/>
    <w:rsid w:val="00DB615D"/>
    <w:rsid w:val="00DB6FF0"/>
    <w:rsid w:val="00DC01EB"/>
    <w:rsid w:val="00DC1609"/>
    <w:rsid w:val="00DC3402"/>
    <w:rsid w:val="00DC3650"/>
    <w:rsid w:val="00DC3FED"/>
    <w:rsid w:val="00DC6C32"/>
    <w:rsid w:val="00DC7308"/>
    <w:rsid w:val="00DD1327"/>
    <w:rsid w:val="00DD1441"/>
    <w:rsid w:val="00DD6B35"/>
    <w:rsid w:val="00DD7590"/>
    <w:rsid w:val="00DE18C5"/>
    <w:rsid w:val="00DE1BFD"/>
    <w:rsid w:val="00DE378E"/>
    <w:rsid w:val="00DE498A"/>
    <w:rsid w:val="00DE517D"/>
    <w:rsid w:val="00DE7FF6"/>
    <w:rsid w:val="00DF162B"/>
    <w:rsid w:val="00DF1EED"/>
    <w:rsid w:val="00DF21C9"/>
    <w:rsid w:val="00DF2E92"/>
    <w:rsid w:val="00DF3A3D"/>
    <w:rsid w:val="00DF3CC2"/>
    <w:rsid w:val="00DF5C87"/>
    <w:rsid w:val="00DF6D1F"/>
    <w:rsid w:val="00DF73C1"/>
    <w:rsid w:val="00DF7A49"/>
    <w:rsid w:val="00E009EF"/>
    <w:rsid w:val="00E06490"/>
    <w:rsid w:val="00E06BA4"/>
    <w:rsid w:val="00E101D5"/>
    <w:rsid w:val="00E10BDC"/>
    <w:rsid w:val="00E1229C"/>
    <w:rsid w:val="00E137DF"/>
    <w:rsid w:val="00E13E91"/>
    <w:rsid w:val="00E15650"/>
    <w:rsid w:val="00E1576A"/>
    <w:rsid w:val="00E15B32"/>
    <w:rsid w:val="00E166D9"/>
    <w:rsid w:val="00E227C7"/>
    <w:rsid w:val="00E2506D"/>
    <w:rsid w:val="00E25CDB"/>
    <w:rsid w:val="00E26945"/>
    <w:rsid w:val="00E27522"/>
    <w:rsid w:val="00E305B9"/>
    <w:rsid w:val="00E30899"/>
    <w:rsid w:val="00E31154"/>
    <w:rsid w:val="00E3270D"/>
    <w:rsid w:val="00E330F4"/>
    <w:rsid w:val="00E36CB0"/>
    <w:rsid w:val="00E36CF7"/>
    <w:rsid w:val="00E37BB0"/>
    <w:rsid w:val="00E40226"/>
    <w:rsid w:val="00E40EDE"/>
    <w:rsid w:val="00E444D1"/>
    <w:rsid w:val="00E47941"/>
    <w:rsid w:val="00E54923"/>
    <w:rsid w:val="00E56815"/>
    <w:rsid w:val="00E60019"/>
    <w:rsid w:val="00E60DE1"/>
    <w:rsid w:val="00E61439"/>
    <w:rsid w:val="00E62B38"/>
    <w:rsid w:val="00E630DA"/>
    <w:rsid w:val="00E63566"/>
    <w:rsid w:val="00E638A6"/>
    <w:rsid w:val="00E64015"/>
    <w:rsid w:val="00E644F0"/>
    <w:rsid w:val="00E64551"/>
    <w:rsid w:val="00E64626"/>
    <w:rsid w:val="00E65A94"/>
    <w:rsid w:val="00E67610"/>
    <w:rsid w:val="00E73145"/>
    <w:rsid w:val="00E73C54"/>
    <w:rsid w:val="00E80AEE"/>
    <w:rsid w:val="00E81404"/>
    <w:rsid w:val="00E826DB"/>
    <w:rsid w:val="00E84C34"/>
    <w:rsid w:val="00E850DA"/>
    <w:rsid w:val="00E8604C"/>
    <w:rsid w:val="00E86B2A"/>
    <w:rsid w:val="00E86CBF"/>
    <w:rsid w:val="00E91809"/>
    <w:rsid w:val="00E91889"/>
    <w:rsid w:val="00E91958"/>
    <w:rsid w:val="00E945C1"/>
    <w:rsid w:val="00EA02A9"/>
    <w:rsid w:val="00EA1245"/>
    <w:rsid w:val="00EA32BA"/>
    <w:rsid w:val="00EA34E1"/>
    <w:rsid w:val="00EA47FC"/>
    <w:rsid w:val="00EA5BA6"/>
    <w:rsid w:val="00EB0184"/>
    <w:rsid w:val="00EB0F6F"/>
    <w:rsid w:val="00EB1E06"/>
    <w:rsid w:val="00EB1EAD"/>
    <w:rsid w:val="00EB30EE"/>
    <w:rsid w:val="00EB3626"/>
    <w:rsid w:val="00EB4699"/>
    <w:rsid w:val="00EB6978"/>
    <w:rsid w:val="00EB7134"/>
    <w:rsid w:val="00EC27BE"/>
    <w:rsid w:val="00EC3795"/>
    <w:rsid w:val="00EC4CE1"/>
    <w:rsid w:val="00EC4D82"/>
    <w:rsid w:val="00EC56BF"/>
    <w:rsid w:val="00EC5AF7"/>
    <w:rsid w:val="00EC652B"/>
    <w:rsid w:val="00EC66E2"/>
    <w:rsid w:val="00EC678D"/>
    <w:rsid w:val="00EC6EA3"/>
    <w:rsid w:val="00EC6F3B"/>
    <w:rsid w:val="00ED1C43"/>
    <w:rsid w:val="00ED3541"/>
    <w:rsid w:val="00ED451D"/>
    <w:rsid w:val="00ED4729"/>
    <w:rsid w:val="00ED5034"/>
    <w:rsid w:val="00ED614A"/>
    <w:rsid w:val="00ED6DFF"/>
    <w:rsid w:val="00EE1D8A"/>
    <w:rsid w:val="00EE1DFF"/>
    <w:rsid w:val="00EE2F9A"/>
    <w:rsid w:val="00EE45C0"/>
    <w:rsid w:val="00EE5CAA"/>
    <w:rsid w:val="00EE7504"/>
    <w:rsid w:val="00EF14ED"/>
    <w:rsid w:val="00EF4A90"/>
    <w:rsid w:val="00EF5348"/>
    <w:rsid w:val="00EF7CCF"/>
    <w:rsid w:val="00F0014E"/>
    <w:rsid w:val="00F00F25"/>
    <w:rsid w:val="00F02B9F"/>
    <w:rsid w:val="00F034CA"/>
    <w:rsid w:val="00F03B54"/>
    <w:rsid w:val="00F03FCD"/>
    <w:rsid w:val="00F05A31"/>
    <w:rsid w:val="00F06BFA"/>
    <w:rsid w:val="00F07541"/>
    <w:rsid w:val="00F07B94"/>
    <w:rsid w:val="00F108EE"/>
    <w:rsid w:val="00F1148F"/>
    <w:rsid w:val="00F11E8C"/>
    <w:rsid w:val="00F129E9"/>
    <w:rsid w:val="00F130D0"/>
    <w:rsid w:val="00F134C7"/>
    <w:rsid w:val="00F146FC"/>
    <w:rsid w:val="00F157C6"/>
    <w:rsid w:val="00F15821"/>
    <w:rsid w:val="00F16B6F"/>
    <w:rsid w:val="00F232C9"/>
    <w:rsid w:val="00F24C19"/>
    <w:rsid w:val="00F26254"/>
    <w:rsid w:val="00F26EA1"/>
    <w:rsid w:val="00F26EF2"/>
    <w:rsid w:val="00F27906"/>
    <w:rsid w:val="00F302A7"/>
    <w:rsid w:val="00F30343"/>
    <w:rsid w:val="00F31537"/>
    <w:rsid w:val="00F3426D"/>
    <w:rsid w:val="00F348DE"/>
    <w:rsid w:val="00F34CA7"/>
    <w:rsid w:val="00F36B5D"/>
    <w:rsid w:val="00F3771D"/>
    <w:rsid w:val="00F40197"/>
    <w:rsid w:val="00F41DBD"/>
    <w:rsid w:val="00F43C2B"/>
    <w:rsid w:val="00F44AA3"/>
    <w:rsid w:val="00F461AB"/>
    <w:rsid w:val="00F47255"/>
    <w:rsid w:val="00F5090D"/>
    <w:rsid w:val="00F51155"/>
    <w:rsid w:val="00F52D8B"/>
    <w:rsid w:val="00F5329C"/>
    <w:rsid w:val="00F547FA"/>
    <w:rsid w:val="00F5529A"/>
    <w:rsid w:val="00F557F1"/>
    <w:rsid w:val="00F627D6"/>
    <w:rsid w:val="00F64674"/>
    <w:rsid w:val="00F64F27"/>
    <w:rsid w:val="00F653E0"/>
    <w:rsid w:val="00F655F9"/>
    <w:rsid w:val="00F67D13"/>
    <w:rsid w:val="00F704B9"/>
    <w:rsid w:val="00F70E3B"/>
    <w:rsid w:val="00F7191B"/>
    <w:rsid w:val="00F71EC8"/>
    <w:rsid w:val="00F74ED0"/>
    <w:rsid w:val="00F7696B"/>
    <w:rsid w:val="00F771B7"/>
    <w:rsid w:val="00F80E3F"/>
    <w:rsid w:val="00F83756"/>
    <w:rsid w:val="00F87CB9"/>
    <w:rsid w:val="00F91445"/>
    <w:rsid w:val="00F937B3"/>
    <w:rsid w:val="00F93FF6"/>
    <w:rsid w:val="00F9438A"/>
    <w:rsid w:val="00F95A82"/>
    <w:rsid w:val="00F96788"/>
    <w:rsid w:val="00FA272E"/>
    <w:rsid w:val="00FA319A"/>
    <w:rsid w:val="00FA43B7"/>
    <w:rsid w:val="00FA4F6D"/>
    <w:rsid w:val="00FA51D6"/>
    <w:rsid w:val="00FA5911"/>
    <w:rsid w:val="00FA622F"/>
    <w:rsid w:val="00FA643E"/>
    <w:rsid w:val="00FA6AFC"/>
    <w:rsid w:val="00FA6B2B"/>
    <w:rsid w:val="00FA79C1"/>
    <w:rsid w:val="00FB05BA"/>
    <w:rsid w:val="00FB1CB5"/>
    <w:rsid w:val="00FB23D6"/>
    <w:rsid w:val="00FB25AD"/>
    <w:rsid w:val="00FB26AD"/>
    <w:rsid w:val="00FB3F3B"/>
    <w:rsid w:val="00FB411E"/>
    <w:rsid w:val="00FB4DEC"/>
    <w:rsid w:val="00FB5CF5"/>
    <w:rsid w:val="00FB655A"/>
    <w:rsid w:val="00FB75EB"/>
    <w:rsid w:val="00FC1972"/>
    <w:rsid w:val="00FC33E0"/>
    <w:rsid w:val="00FC5E52"/>
    <w:rsid w:val="00FC606B"/>
    <w:rsid w:val="00FC6454"/>
    <w:rsid w:val="00FC6C44"/>
    <w:rsid w:val="00FC75EC"/>
    <w:rsid w:val="00FC7C31"/>
    <w:rsid w:val="00FD0A98"/>
    <w:rsid w:val="00FD343A"/>
    <w:rsid w:val="00FD7D14"/>
    <w:rsid w:val="00FE01C5"/>
    <w:rsid w:val="00FE0418"/>
    <w:rsid w:val="00FE17BA"/>
    <w:rsid w:val="00FE3DC0"/>
    <w:rsid w:val="00FE5090"/>
    <w:rsid w:val="00FE7E12"/>
    <w:rsid w:val="00FF143A"/>
    <w:rsid w:val="00FF192A"/>
    <w:rsid w:val="00FF1ACF"/>
    <w:rsid w:val="00FF2045"/>
    <w:rsid w:val="00FF5A6F"/>
    <w:rsid w:val="00FF6A99"/>
    <w:rsid w:val="00FF73FA"/>
    <w:rsid w:val="0166CB68"/>
    <w:rsid w:val="029F1605"/>
    <w:rsid w:val="03225C63"/>
    <w:rsid w:val="03462C4B"/>
    <w:rsid w:val="03DEF7F3"/>
    <w:rsid w:val="048F5C31"/>
    <w:rsid w:val="0498CD98"/>
    <w:rsid w:val="06F76ED7"/>
    <w:rsid w:val="07494DEA"/>
    <w:rsid w:val="086E4C27"/>
    <w:rsid w:val="08F7155D"/>
    <w:rsid w:val="0B6A1972"/>
    <w:rsid w:val="0BA0D382"/>
    <w:rsid w:val="0E2568EF"/>
    <w:rsid w:val="11EF6DE1"/>
    <w:rsid w:val="12224D50"/>
    <w:rsid w:val="1242B127"/>
    <w:rsid w:val="12B34DA9"/>
    <w:rsid w:val="13C66A38"/>
    <w:rsid w:val="13E5609E"/>
    <w:rsid w:val="17BE198A"/>
    <w:rsid w:val="1948780F"/>
    <w:rsid w:val="1AEF4FAE"/>
    <w:rsid w:val="1BCDF413"/>
    <w:rsid w:val="1CD345BC"/>
    <w:rsid w:val="2259D8B9"/>
    <w:rsid w:val="25E5F62B"/>
    <w:rsid w:val="25F7D3EB"/>
    <w:rsid w:val="281318C7"/>
    <w:rsid w:val="2837FEBF"/>
    <w:rsid w:val="28E8975B"/>
    <w:rsid w:val="2A47A995"/>
    <w:rsid w:val="2B92E066"/>
    <w:rsid w:val="2C0A5C57"/>
    <w:rsid w:val="2C16AADE"/>
    <w:rsid w:val="2CFCD5C6"/>
    <w:rsid w:val="2DDF56D1"/>
    <w:rsid w:val="2F3062A4"/>
    <w:rsid w:val="2F642A08"/>
    <w:rsid w:val="33781CCF"/>
    <w:rsid w:val="34196D9C"/>
    <w:rsid w:val="377BA9CB"/>
    <w:rsid w:val="3971227A"/>
    <w:rsid w:val="3BAA7315"/>
    <w:rsid w:val="3C6F2B25"/>
    <w:rsid w:val="3DE693F5"/>
    <w:rsid w:val="3E040A48"/>
    <w:rsid w:val="3E113084"/>
    <w:rsid w:val="3EDB0815"/>
    <w:rsid w:val="44B4AA2A"/>
    <w:rsid w:val="44D06382"/>
    <w:rsid w:val="4506CC73"/>
    <w:rsid w:val="462BCBF7"/>
    <w:rsid w:val="47ADE8B3"/>
    <w:rsid w:val="48AE81A4"/>
    <w:rsid w:val="49B8B9A9"/>
    <w:rsid w:val="4A77C7D0"/>
    <w:rsid w:val="4B394FF4"/>
    <w:rsid w:val="4B403E05"/>
    <w:rsid w:val="4B4C7C18"/>
    <w:rsid w:val="4B92C65B"/>
    <w:rsid w:val="4CBC92DB"/>
    <w:rsid w:val="4D36558B"/>
    <w:rsid w:val="4D58B19A"/>
    <w:rsid w:val="4F33F7AB"/>
    <w:rsid w:val="4F7A4C53"/>
    <w:rsid w:val="509E5D9B"/>
    <w:rsid w:val="50B1FAB6"/>
    <w:rsid w:val="50B9E484"/>
    <w:rsid w:val="51CD4943"/>
    <w:rsid w:val="528B012F"/>
    <w:rsid w:val="533659AE"/>
    <w:rsid w:val="53DF72A0"/>
    <w:rsid w:val="541325FF"/>
    <w:rsid w:val="54528BDA"/>
    <w:rsid w:val="55845222"/>
    <w:rsid w:val="56584E35"/>
    <w:rsid w:val="59C460B2"/>
    <w:rsid w:val="5A562F92"/>
    <w:rsid w:val="5A5B8167"/>
    <w:rsid w:val="5C2AB577"/>
    <w:rsid w:val="5DEFD7A6"/>
    <w:rsid w:val="5F1A112D"/>
    <w:rsid w:val="5FED7856"/>
    <w:rsid w:val="617C16C0"/>
    <w:rsid w:val="65BE8F6B"/>
    <w:rsid w:val="660E2F1C"/>
    <w:rsid w:val="66ED7F25"/>
    <w:rsid w:val="69D91207"/>
    <w:rsid w:val="6AB55F65"/>
    <w:rsid w:val="6AD95BE9"/>
    <w:rsid w:val="6AEAB2DC"/>
    <w:rsid w:val="6AFF705B"/>
    <w:rsid w:val="6B845E74"/>
    <w:rsid w:val="6C5703CB"/>
    <w:rsid w:val="6C6E77FA"/>
    <w:rsid w:val="6E271D45"/>
    <w:rsid w:val="6F3A9571"/>
    <w:rsid w:val="6F63FD35"/>
    <w:rsid w:val="72D199EE"/>
    <w:rsid w:val="730F9506"/>
    <w:rsid w:val="740496FE"/>
    <w:rsid w:val="753C3895"/>
    <w:rsid w:val="761B5ED0"/>
    <w:rsid w:val="7769F9A4"/>
    <w:rsid w:val="78446AA7"/>
    <w:rsid w:val="79E21AE8"/>
    <w:rsid w:val="7A3A231A"/>
    <w:rsid w:val="7C72988D"/>
    <w:rsid w:val="7FF535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A6DEB4D"/>
  <w15:docId w15:val="{7DE04DA0-B211-4DDD-AE4E-39A05DD0CB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SimSu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lsdException w:name="annotation text" w:unhideWhenUsed="1"/>
    <w:lsdException w:name="header" w:unhideWhenUsed="1"/>
    <w:lsdException w:name="footer" w:unhideWhenUsed="1"/>
    <w:lsdException w:name="index heading" w:semiHidden="1" w:unhideWhenUsed="1"/>
    <w:lsdException w:name="caption" w:uiPriority="0" w:qFormat="1"/>
    <w:lsdException w:name="table of figures" w:unhideWhenUsed="1"/>
    <w:lsdException w:name="envelope address" w:semiHidden="1" w:unhideWhenUsed="1"/>
    <w:lsdException w:name="envelope return" w:semiHidden="1" w:unhideWhenUsed="1"/>
    <w:lsdException w:name="footnote reference" w:uiPriority="0" w:semiHidden="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0A98"/>
    <w:pPr>
      <w:spacing w:before="120" w:line="300" w:lineRule="auto"/>
      <w:contextualSpacing/>
      <w:jc w:val="both"/>
    </w:pPr>
    <w:rPr>
      <w:rFonts w:eastAsia="Calibri"/>
      <w:sz w:val="24"/>
      <w:szCs w:val="22"/>
    </w:rPr>
  </w:style>
  <w:style w:type="paragraph" w:styleId="Heading1">
    <w:name w:val="heading 1"/>
    <w:basedOn w:val="Normal"/>
    <w:next w:val="Normal"/>
    <w:link w:val="Heading1Char"/>
    <w:uiPriority w:val="9"/>
    <w:qFormat/>
    <w:pPr>
      <w:keepNext/>
      <w:keepLines/>
      <w:numPr>
        <w:numId w:val="1"/>
      </w:numPr>
      <w:spacing w:before="360" w:after="120"/>
      <w:contextualSpacing w:val="0"/>
      <w:outlineLvl w:val="0"/>
    </w:pPr>
    <w:rPr>
      <w:rFonts w:ascii="Times New Roman Bold" w:hAnsi="Times New Roman Bold" w:eastAsia="Times New Roman"/>
      <w:b/>
      <w:caps/>
      <w:sz w:val="26"/>
      <w:szCs w:val="28"/>
    </w:rPr>
  </w:style>
  <w:style w:type="paragraph" w:styleId="Heading2">
    <w:name w:val="heading 2"/>
    <w:basedOn w:val="Normal"/>
    <w:next w:val="Normal"/>
    <w:link w:val="Heading2Char"/>
    <w:unhideWhenUsed/>
    <w:qFormat/>
    <w:pPr>
      <w:keepNext/>
      <w:keepLines/>
      <w:numPr>
        <w:ilvl w:val="1"/>
        <w:numId w:val="1"/>
      </w:numPr>
      <w:contextualSpacing w:val="0"/>
      <w:jc w:val="left"/>
      <w:outlineLvl w:val="1"/>
    </w:pPr>
    <w:rPr>
      <w:rFonts w:eastAsia="Times New Roman"/>
      <w:b/>
      <w:bCs/>
      <w:sz w:val="28"/>
      <w:szCs w:val="28"/>
      <w:lang w:eastAsia="zh-CN"/>
    </w:rPr>
  </w:style>
  <w:style w:type="paragraph" w:styleId="Heading3">
    <w:name w:val="heading 3"/>
    <w:basedOn w:val="Normal"/>
    <w:next w:val="Normal"/>
    <w:link w:val="Heading3Char"/>
    <w:unhideWhenUsed/>
    <w:qFormat/>
    <w:pPr>
      <w:keepNext/>
      <w:keepLines/>
      <w:numPr>
        <w:ilvl w:val="2"/>
        <w:numId w:val="1"/>
      </w:numPr>
      <w:tabs>
        <w:tab w:val="left" w:pos="1080"/>
      </w:tabs>
      <w:contextualSpacing w:val="0"/>
      <w:outlineLvl w:val="2"/>
    </w:pPr>
    <w:rPr>
      <w:rFonts w:eastAsia="Times New Roman"/>
      <w:b/>
      <w:bCs/>
      <w:sz w:val="27"/>
      <w:szCs w:val="20"/>
      <w:lang w:eastAsia="zh-CN"/>
    </w:rPr>
  </w:style>
  <w:style w:type="paragraph" w:styleId="Heading4">
    <w:name w:val="heading 4"/>
    <w:basedOn w:val="Normal"/>
    <w:next w:val="Normal"/>
    <w:link w:val="Heading4Char"/>
    <w:uiPriority w:val="9"/>
    <w:unhideWhenUsed/>
    <w:qFormat/>
    <w:pPr>
      <w:keepNext/>
      <w:keepLines/>
      <w:numPr>
        <w:ilvl w:val="3"/>
        <w:numId w:val="1"/>
      </w:numPr>
      <w:contextualSpacing w:val="0"/>
      <w:outlineLvl w:val="3"/>
    </w:pPr>
    <w:rPr>
      <w:rFonts w:eastAsia="Times New Roman"/>
      <w:b/>
      <w:i/>
      <w:iCs/>
      <w:szCs w:val="20"/>
      <w:lang w:eastAsia="zh-CN"/>
    </w:rPr>
  </w:style>
  <w:style w:type="paragraph" w:styleId="Heading5">
    <w:name w:val="heading 5"/>
    <w:basedOn w:val="Normal"/>
    <w:next w:val="Normal"/>
    <w:link w:val="Heading5Char"/>
    <w:uiPriority w:val="9"/>
    <w:unhideWhenUsed/>
    <w:qFormat/>
    <w:pPr>
      <w:numPr>
        <w:ilvl w:val="4"/>
        <w:numId w:val="1"/>
      </w:numPr>
      <w:tabs>
        <w:tab w:val="left" w:pos="1440"/>
      </w:tabs>
      <w:jc w:val="left"/>
      <w:outlineLvl w:val="4"/>
    </w:pPr>
    <w:rPr>
      <w:rFonts w:eastAsia="Times New Roman"/>
      <w:bCs/>
      <w:i/>
      <w:iCs/>
      <w:szCs w:val="26"/>
      <w:u w:val="single"/>
      <w:lang w:val="zh-CN" w:eastAsia="zh-CN"/>
    </w:rPr>
  </w:style>
  <w:style w:type="paragraph" w:styleId="Heading6">
    <w:name w:val="heading 6"/>
    <w:basedOn w:val="Normal"/>
    <w:next w:val="Normal"/>
    <w:link w:val="Heading6Char"/>
    <w:uiPriority w:val="9"/>
    <w:unhideWhenUsed/>
    <w:qFormat/>
    <w:pPr>
      <w:keepNext/>
      <w:keepLines/>
      <w:ind w:left="360" w:hanging="360"/>
      <w:outlineLvl w:val="5"/>
    </w:pPr>
    <w:rPr>
      <w:rFonts w:eastAsia="Times New Roman"/>
      <w:i/>
      <w:iCs/>
      <w:szCs w:val="20"/>
      <w:lang w:val="zh-CN" w:eastAsia="zh-CN"/>
    </w:rPr>
  </w:style>
  <w:style w:type="paragraph" w:styleId="Heading7">
    <w:name w:val="heading 7"/>
    <w:basedOn w:val="FISHeading6"/>
    <w:next w:val="Normal"/>
    <w:link w:val="Heading7Char"/>
    <w:uiPriority w:val="9"/>
    <w:unhideWhenUsed/>
    <w:qFormat/>
    <w:pPr>
      <w:numPr>
        <w:numId w:val="2"/>
      </w:numPr>
      <w:ind w:left="426" w:hanging="426"/>
      <w:outlineLvl w:val="6"/>
    </w:pPr>
  </w:style>
  <w:style w:type="paragraph" w:styleId="Heading8">
    <w:name w:val="heading 8"/>
    <w:basedOn w:val="Normal"/>
    <w:next w:val="Normal"/>
    <w:link w:val="Heading8Char"/>
    <w:uiPriority w:val="9"/>
    <w:unhideWhenUsed/>
    <w:qFormat/>
    <w:pPr>
      <w:numPr>
        <w:numId w:val="3"/>
      </w:numPr>
      <w:tabs>
        <w:tab w:val="left" w:pos="426"/>
      </w:tabs>
      <w:outlineLvl w:val="7"/>
    </w:pPr>
    <w:rPr>
      <w:rFonts w:eastAsia="Times New Roman"/>
      <w:i/>
      <w:iCs/>
      <w:szCs w:val="24"/>
    </w:rPr>
  </w:style>
  <w:style w:type="paragraph" w:styleId="Heading9">
    <w:name w:val="heading 9"/>
    <w:basedOn w:val="Normal"/>
    <w:next w:val="Normal"/>
    <w:link w:val="Heading9Char"/>
    <w:uiPriority w:val="99"/>
    <w:qFormat/>
    <w:pPr>
      <w:spacing w:before="240" w:after="60" w:line="240" w:lineRule="auto"/>
      <w:jc w:val="left"/>
      <w:outlineLvl w:val="8"/>
    </w:pPr>
    <w:rPr>
      <w:rFonts w:ascii="Cambria" w:hAnsi="Cambria" w:eastAsia="Times New Roman"/>
      <w:sz w:val="26"/>
      <w:szCs w:val="20"/>
      <w:lang w:val="zh-CN" w:eastAsia="zh-C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ISHeading6" w:customStyle="1">
    <w:name w:val="FIS Heading 6"/>
    <w:basedOn w:val="Heading6"/>
    <w:link w:val="FISHeading6Char"/>
    <w:qFormat/>
    <w:pPr>
      <w:ind w:left="357" w:hanging="357"/>
    </w:pPr>
    <w:rPr>
      <w:szCs w:val="26"/>
    </w:rPr>
  </w:style>
  <w:style w:type="paragraph" w:styleId="BalloonText">
    <w:name w:val="Balloon Text"/>
    <w:basedOn w:val="Normal"/>
    <w:link w:val="BalloonTextChar"/>
    <w:uiPriority w:val="99"/>
    <w:semiHidden/>
    <w:unhideWhenUsed/>
    <w:pPr>
      <w:spacing w:line="240" w:lineRule="auto"/>
      <w:contextualSpacing w:val="0"/>
    </w:pPr>
    <w:rPr>
      <w:rFonts w:ascii="Segoe UI" w:hAnsi="Segoe UI" w:cs="Segoe UI"/>
      <w:sz w:val="18"/>
      <w:szCs w:val="18"/>
    </w:rPr>
  </w:style>
  <w:style w:type="paragraph" w:styleId="BodyText">
    <w:name w:val="Body Text"/>
    <w:basedOn w:val="Normal"/>
    <w:link w:val="BodyTextChar"/>
    <w:uiPriority w:val="99"/>
    <w:pPr>
      <w:spacing w:line="240" w:lineRule="auto"/>
    </w:pPr>
    <w:rPr>
      <w:rFonts w:ascii="VNI-Times" w:hAnsi="VNI-Times" w:eastAsia="Times New Roman"/>
      <w:sz w:val="26"/>
      <w:szCs w:val="24"/>
      <w:lang w:val="zh-CN" w:eastAsia="zh-CN"/>
    </w:rPr>
  </w:style>
  <w:style w:type="paragraph" w:styleId="BodyText3">
    <w:name w:val="Body Text 3"/>
    <w:basedOn w:val="Normal"/>
    <w:link w:val="BodyText3Char"/>
    <w:uiPriority w:val="99"/>
    <w:semiHidden/>
    <w:unhideWhenUsed/>
    <w:pPr>
      <w:spacing w:after="120" w:line="288" w:lineRule="auto"/>
      <w:jc w:val="left"/>
    </w:pPr>
    <w:rPr>
      <w:rFonts w:ascii="Calibri" w:hAnsi="Calibri"/>
      <w:sz w:val="16"/>
      <w:szCs w:val="16"/>
      <w:lang w:val="zh-CN" w:eastAsia="zh-CN"/>
    </w:rPr>
  </w:style>
  <w:style w:type="paragraph" w:styleId="BodyTextIndent3">
    <w:name w:val="Body Text Indent 3"/>
    <w:basedOn w:val="Normal"/>
    <w:link w:val="BodyTextIndent3Char"/>
    <w:uiPriority w:val="99"/>
    <w:semiHidden/>
    <w:unhideWhenUsed/>
    <w:pPr>
      <w:spacing w:after="120" w:line="288" w:lineRule="auto"/>
      <w:ind w:left="360"/>
      <w:jc w:val="left"/>
    </w:pPr>
    <w:rPr>
      <w:rFonts w:ascii="Calibri" w:hAnsi="Calibri"/>
      <w:sz w:val="16"/>
      <w:szCs w:val="16"/>
      <w:lang w:val="zh-CN" w:eastAsia="zh-CN"/>
    </w:rPr>
  </w:style>
  <w:style w:type="paragraph" w:styleId="Caption">
    <w:name w:val="caption"/>
    <w:basedOn w:val="Normal"/>
    <w:next w:val="Normal"/>
    <w:qFormat/>
    <w:pPr>
      <w:keepNext/>
      <w:spacing w:before="60" w:after="120"/>
      <w:ind w:left="1440"/>
    </w:pPr>
    <w:rPr>
      <w:rFonts w:ascii=".VnTime" w:hAnsi=".VnTime" w:eastAsia="Times New Roman"/>
      <w:b/>
      <w:snapToGrid w:val="0"/>
      <w:szCs w:val="20"/>
    </w:rPr>
  </w:style>
  <w:style w:type="character" w:styleId="CommentReference">
    <w:name w:val="annotation reference"/>
    <w:link w:val="CommentReferencePara"/>
    <w:rPr>
      <w:sz w:val="16"/>
      <w:szCs w:val="16"/>
    </w:rPr>
  </w:style>
  <w:style w:type="paragraph" w:styleId="CommentReferencePara" w:customStyle="1">
    <w:name w:val="Comment Reference Para"/>
    <w:basedOn w:val="Normal"/>
    <w:link w:val="CommentReference"/>
    <w:rPr>
      <w:sz w:val="16"/>
      <w:szCs w:val="16"/>
    </w:rPr>
  </w:style>
  <w:style w:type="paragraph" w:styleId="CommentText">
    <w:name w:val="annotation text"/>
    <w:basedOn w:val="Normal"/>
    <w:link w:val="CommentTextChar"/>
    <w:uiPriority w:val="99"/>
    <w:unhideWhenUsed/>
    <w:pPr>
      <w:spacing w:after="120" w:line="240" w:lineRule="auto"/>
      <w:jc w:val="left"/>
    </w:pPr>
    <w:rPr>
      <w:sz w:val="20"/>
      <w:szCs w:val="20"/>
      <w:lang w:val="zh-CN" w:eastAsia="zh-CN"/>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pPr>
      <w:spacing w:line="240" w:lineRule="auto"/>
      <w:jc w:val="left"/>
    </w:pPr>
    <w:rPr>
      <w:rFonts w:ascii="Tahoma" w:hAnsi="Tahoma"/>
      <w:sz w:val="16"/>
      <w:szCs w:val="16"/>
      <w:lang w:val="zh-CN" w:eastAsia="zh-CN"/>
    </w:rPr>
  </w:style>
  <w:style w:type="character" w:styleId="Emphasis">
    <w:name w:val="Emphasis"/>
    <w:uiPriority w:val="20"/>
    <w:qFormat/>
    <w:rPr>
      <w:i/>
      <w:iCs/>
    </w:rPr>
  </w:style>
  <w:style w:type="character" w:styleId="EndnoteReference">
    <w:name w:val="endnote reference"/>
    <w:uiPriority w:val="99"/>
    <w:semiHidden/>
    <w:unhideWhenUsed/>
    <w:rPr>
      <w:vertAlign w:val="superscript"/>
    </w:rPr>
  </w:style>
  <w:style w:type="paragraph" w:styleId="EndnoteText">
    <w:name w:val="endnote text"/>
    <w:basedOn w:val="Normal"/>
    <w:link w:val="EndnoteTextChar"/>
    <w:uiPriority w:val="99"/>
    <w:semiHidden/>
    <w:unhideWhenUsed/>
    <w:pPr>
      <w:spacing w:line="240" w:lineRule="auto"/>
      <w:jc w:val="left"/>
    </w:pPr>
    <w:rPr>
      <w:sz w:val="20"/>
      <w:szCs w:val="20"/>
      <w:lang w:val="zh-CN" w:eastAsia="zh-CN"/>
    </w:rPr>
  </w:style>
  <w:style w:type="character" w:styleId="FollowedHyperlink">
    <w:name w:val="FollowedHyperlink"/>
    <w:uiPriority w:val="99"/>
    <w:semiHidden/>
    <w:unhideWhenUsed/>
    <w:rPr>
      <w:color w:val="800080"/>
      <w:u w:val="single"/>
    </w:rPr>
  </w:style>
  <w:style w:type="paragraph" w:styleId="Footer">
    <w:name w:val="footer"/>
    <w:basedOn w:val="Normal"/>
    <w:link w:val="FooterChar"/>
    <w:uiPriority w:val="99"/>
    <w:unhideWhenUsed/>
    <w:pPr>
      <w:tabs>
        <w:tab w:val="center" w:pos="4680"/>
        <w:tab w:val="right" w:pos="9360"/>
      </w:tabs>
      <w:spacing w:line="240" w:lineRule="auto"/>
      <w:jc w:val="left"/>
    </w:pPr>
    <w:rPr>
      <w:sz w:val="26"/>
      <w:szCs w:val="20"/>
      <w:lang w:val="zh-CN" w:eastAsia="zh-CN"/>
    </w:rPr>
  </w:style>
  <w:style w:type="character" w:styleId="FootnoteReference">
    <w:name w:val="footnote reference"/>
    <w:semiHidden/>
    <w:rPr>
      <w:vertAlign w:val="superscript"/>
    </w:rPr>
  </w:style>
  <w:style w:type="paragraph" w:styleId="FootnoteText">
    <w:name w:val="footnote text"/>
    <w:basedOn w:val="Normal"/>
    <w:link w:val="FootnoteTextChar"/>
    <w:uiPriority w:val="99"/>
    <w:semiHidden/>
    <w:pPr>
      <w:keepNext/>
      <w:spacing w:after="60"/>
      <w:ind w:left="360" w:hanging="360"/>
      <w:jc w:val="left"/>
    </w:pPr>
    <w:rPr>
      <w:rFonts w:eastAsia="Times New Roman"/>
      <w:snapToGrid w:val="0"/>
      <w:sz w:val="18"/>
      <w:szCs w:val="20"/>
      <w:lang w:val="zh-CN" w:eastAsia="zh-CN"/>
    </w:rPr>
  </w:style>
  <w:style w:type="paragraph" w:styleId="Header">
    <w:name w:val="header"/>
    <w:basedOn w:val="Normal"/>
    <w:link w:val="HeaderChar"/>
    <w:uiPriority w:val="99"/>
    <w:unhideWhenUsed/>
    <w:pPr>
      <w:tabs>
        <w:tab w:val="center" w:pos="4680"/>
        <w:tab w:val="right" w:pos="9360"/>
      </w:tabs>
      <w:spacing w:line="240" w:lineRule="auto"/>
      <w:jc w:val="left"/>
    </w:pPr>
    <w:rPr>
      <w:sz w:val="26"/>
      <w:szCs w:val="20"/>
      <w:lang w:val="zh-CN" w:eastAsia="zh-CN"/>
    </w:rPr>
  </w:style>
  <w:style w:type="character" w:styleId="HTMLCode">
    <w:name w:val="HTML Code"/>
    <w:rPr>
      <w:rFonts w:ascii="Courier New" w:hAnsi="Courier New" w:eastAsia="Times New Roman" w:cs="Courier New"/>
      <w:sz w:val="20"/>
      <w:szCs w:val="20"/>
    </w:rPr>
  </w:style>
  <w:style w:type="character" w:styleId="Hyperlink">
    <w:name w:val="Hyperlink"/>
    <w:uiPriority w:val="99"/>
    <w:unhideWhenUsed/>
    <w:rPr>
      <w:color w:val="0000FF"/>
      <w:u w:val="single"/>
    </w:rPr>
  </w:style>
  <w:style w:type="character" w:styleId="LineNumber">
    <w:name w:val="line number"/>
    <w:basedOn w:val="DefaultParagraphFont"/>
    <w:uiPriority w:val="99"/>
    <w:semiHidden/>
    <w:unhideWhenUsed/>
  </w:style>
  <w:style w:type="paragraph" w:styleId="ListBullet">
    <w:name w:val="List Bullet"/>
    <w:basedOn w:val="Normal"/>
    <w:uiPriority w:val="99"/>
    <w:unhideWhenUsed/>
    <w:pPr>
      <w:tabs>
        <w:tab w:val="left" w:pos="360"/>
      </w:tabs>
      <w:ind w:left="360" w:hanging="360"/>
    </w:pPr>
  </w:style>
  <w:style w:type="paragraph" w:styleId="NormalWeb">
    <w:name w:val="Normal (Web)"/>
    <w:basedOn w:val="Normal"/>
    <w:uiPriority w:val="99"/>
    <w:pPr>
      <w:spacing w:before="100" w:beforeAutospacing="1" w:after="100" w:afterAutospacing="1" w:line="240" w:lineRule="auto"/>
      <w:jc w:val="left"/>
    </w:pPr>
    <w:rPr>
      <w:rFonts w:eastAsia="Times New Roman"/>
      <w:sz w:val="26"/>
      <w:szCs w:val="24"/>
    </w:rPr>
  </w:style>
  <w:style w:type="character" w:styleId="PageNumber">
    <w:name w:val="page number"/>
    <w:rPr>
      <w:rFonts w:ascii="Arial" w:hAnsi="Arial"/>
    </w:rPr>
  </w:style>
  <w:style w:type="character" w:styleId="Strong">
    <w:name w:val="Strong"/>
    <w:uiPriority w:val="22"/>
    <w:qFormat/>
    <w:rPr>
      <w:b/>
      <w:bCs/>
    </w:rPr>
  </w:style>
  <w:style w:type="table" w:styleId="TableGrid">
    <w:name w:val="Table Grid"/>
    <w:basedOn w:val="TableNormal"/>
    <w:uiPriority w:val="39"/>
    <w:rPr>
      <w:sz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ableofFigures">
    <w:name w:val="table of figures"/>
    <w:basedOn w:val="Normal"/>
    <w:next w:val="Normal"/>
    <w:uiPriority w:val="99"/>
    <w:unhideWhenUsed/>
    <w:pPr>
      <w:pBdr>
        <w:top w:val="single" w:color="auto" w:sz="4" w:space="1"/>
        <w:left w:val="single" w:color="auto" w:sz="4" w:space="4"/>
        <w:bottom w:val="single" w:color="auto" w:sz="4" w:space="1"/>
        <w:right w:val="single" w:color="auto" w:sz="4" w:space="4"/>
      </w:pBdr>
    </w:pPr>
    <w:rPr>
      <w:sz w:val="26"/>
    </w:rPr>
  </w:style>
  <w:style w:type="paragraph" w:styleId="Title">
    <w:name w:val="Title"/>
    <w:basedOn w:val="Normal"/>
    <w:next w:val="Normal"/>
    <w:link w:val="TitleChar"/>
    <w:uiPriority w:val="10"/>
    <w:qFormat/>
    <w:pPr>
      <w:spacing w:before="360" w:after="360"/>
      <w:jc w:val="center"/>
    </w:pPr>
    <w:rPr>
      <w:rFonts w:eastAsia="Times New Roman"/>
      <w:color w:val="17365D"/>
      <w:spacing w:val="5"/>
      <w:kern w:val="28"/>
      <w:sz w:val="36"/>
      <w:szCs w:val="52"/>
      <w:lang w:val="zh-CN" w:eastAsia="zh-CN"/>
    </w:rPr>
  </w:style>
  <w:style w:type="paragraph" w:styleId="TOC1">
    <w:name w:val="toc 1"/>
    <w:basedOn w:val="Normal"/>
    <w:next w:val="Normal"/>
    <w:uiPriority w:val="39"/>
    <w:unhideWhenUsed/>
    <w:pPr>
      <w:tabs>
        <w:tab w:val="right" w:leader="dot" w:pos="9347"/>
      </w:tabs>
      <w:spacing w:after="100"/>
      <w:jc w:val="left"/>
    </w:pPr>
    <w:rPr>
      <w:sz w:val="26"/>
    </w:rPr>
  </w:style>
  <w:style w:type="paragraph" w:styleId="TOC2">
    <w:name w:val="toc 2"/>
    <w:basedOn w:val="Normal"/>
    <w:next w:val="Normal"/>
    <w:uiPriority w:val="39"/>
    <w:unhideWhenUsed/>
    <w:pPr>
      <w:tabs>
        <w:tab w:val="right" w:leader="dot" w:pos="9347"/>
      </w:tabs>
      <w:spacing w:after="100"/>
      <w:jc w:val="center"/>
    </w:pPr>
  </w:style>
  <w:style w:type="paragraph" w:styleId="TOC3">
    <w:name w:val="toc 3"/>
    <w:basedOn w:val="Normal"/>
    <w:next w:val="Normal"/>
    <w:uiPriority w:val="39"/>
    <w:unhideWhenUsed/>
    <w:pPr>
      <w:tabs>
        <w:tab w:val="right" w:leader="dot" w:pos="9347"/>
      </w:tabs>
      <w:spacing w:after="100"/>
      <w:ind w:left="480" w:hanging="338"/>
      <w:jc w:val="left"/>
    </w:pPr>
    <w:rPr>
      <w:i/>
    </w:rPr>
  </w:style>
  <w:style w:type="paragraph" w:styleId="TOC4">
    <w:name w:val="toc 4"/>
    <w:basedOn w:val="Normal"/>
    <w:next w:val="Normal"/>
    <w:uiPriority w:val="39"/>
    <w:unhideWhenUsed/>
    <w:pPr>
      <w:tabs>
        <w:tab w:val="right" w:leader="dot" w:pos="9347"/>
      </w:tabs>
      <w:spacing w:after="100" w:line="276" w:lineRule="auto"/>
      <w:ind w:left="660" w:hanging="376"/>
      <w:jc w:val="left"/>
    </w:pPr>
    <w:rPr>
      <w:rFonts w:eastAsia="Times New Roman"/>
      <w:i/>
    </w:rPr>
  </w:style>
  <w:style w:type="paragraph" w:styleId="TOC5">
    <w:name w:val="toc 5"/>
    <w:basedOn w:val="Normal"/>
    <w:next w:val="Normal"/>
    <w:uiPriority w:val="39"/>
    <w:unhideWhenUsed/>
    <w:pPr>
      <w:spacing w:after="100" w:line="276" w:lineRule="auto"/>
      <w:ind w:left="880"/>
      <w:jc w:val="left"/>
    </w:pPr>
    <w:rPr>
      <w:rFonts w:eastAsia="Times New Roman"/>
      <w:i/>
      <w:sz w:val="26"/>
    </w:rPr>
  </w:style>
  <w:style w:type="paragraph" w:styleId="TOC6">
    <w:name w:val="toc 6"/>
    <w:basedOn w:val="Normal"/>
    <w:next w:val="Normal"/>
    <w:uiPriority w:val="39"/>
    <w:unhideWhenUsed/>
    <w:pPr>
      <w:spacing w:after="100" w:line="276" w:lineRule="auto"/>
      <w:ind w:left="1100"/>
      <w:jc w:val="left"/>
    </w:pPr>
    <w:rPr>
      <w:rFonts w:eastAsia="Times New Roman"/>
      <w:i/>
      <w:sz w:val="26"/>
    </w:rPr>
  </w:style>
  <w:style w:type="paragraph" w:styleId="TOC7">
    <w:name w:val="toc 7"/>
    <w:basedOn w:val="Normal"/>
    <w:next w:val="Normal"/>
    <w:uiPriority w:val="39"/>
    <w:unhideWhenUsed/>
    <w:pPr>
      <w:spacing w:after="100" w:line="276" w:lineRule="auto"/>
      <w:ind w:left="1320"/>
      <w:jc w:val="left"/>
    </w:pPr>
    <w:rPr>
      <w:rFonts w:eastAsia="Times New Roman"/>
      <w:i/>
      <w:sz w:val="26"/>
    </w:rPr>
  </w:style>
  <w:style w:type="paragraph" w:styleId="TOC8">
    <w:name w:val="toc 8"/>
    <w:basedOn w:val="Normal"/>
    <w:next w:val="Normal"/>
    <w:uiPriority w:val="39"/>
    <w:unhideWhenUsed/>
    <w:pPr>
      <w:spacing w:after="100" w:line="276" w:lineRule="auto"/>
      <w:ind w:left="1540"/>
      <w:jc w:val="left"/>
    </w:pPr>
    <w:rPr>
      <w:rFonts w:eastAsia="Times New Roman"/>
      <w:i/>
      <w:sz w:val="26"/>
    </w:rPr>
  </w:style>
  <w:style w:type="paragraph" w:styleId="TOC9">
    <w:name w:val="toc 9"/>
    <w:basedOn w:val="Normal"/>
    <w:next w:val="Normal"/>
    <w:uiPriority w:val="39"/>
    <w:unhideWhenUsed/>
    <w:pPr>
      <w:spacing w:after="100" w:line="276" w:lineRule="auto"/>
      <w:ind w:left="1760"/>
      <w:jc w:val="left"/>
    </w:pPr>
    <w:rPr>
      <w:rFonts w:eastAsia="Times New Roman"/>
      <w:i/>
      <w:sz w:val="26"/>
    </w:rPr>
  </w:style>
  <w:style w:type="character" w:styleId="Heading1Char" w:customStyle="1">
    <w:name w:val="Heading 1 Char"/>
    <w:link w:val="Heading1"/>
    <w:uiPriority w:val="9"/>
    <w:rPr>
      <w:rFonts w:ascii="Times New Roman Bold" w:hAnsi="Times New Roman Bold" w:eastAsia="Times New Roman"/>
      <w:b/>
      <w:caps/>
      <w:sz w:val="26"/>
      <w:szCs w:val="28"/>
      <w:lang w:val="en-US" w:eastAsia="en-US"/>
    </w:rPr>
  </w:style>
  <w:style w:type="character" w:styleId="Heading2Char" w:customStyle="1">
    <w:name w:val="Heading 2 Char"/>
    <w:link w:val="Heading2"/>
    <w:rPr>
      <w:rFonts w:eastAsia="Times New Roman"/>
      <w:b/>
      <w:bCs/>
      <w:sz w:val="28"/>
      <w:szCs w:val="28"/>
      <w:lang w:val="en-US" w:eastAsia="zh-CN"/>
    </w:rPr>
  </w:style>
  <w:style w:type="character" w:styleId="Heading3Char" w:customStyle="1">
    <w:name w:val="Heading 3 Char"/>
    <w:link w:val="Heading3"/>
    <w:rPr>
      <w:rFonts w:eastAsia="Times New Roman"/>
      <w:b/>
      <w:bCs/>
      <w:sz w:val="27"/>
      <w:lang w:val="en-US" w:eastAsia="zh-CN"/>
    </w:rPr>
  </w:style>
  <w:style w:type="character" w:styleId="Heading4Char" w:customStyle="1">
    <w:name w:val="Heading 4 Char"/>
    <w:link w:val="Heading4"/>
    <w:uiPriority w:val="9"/>
    <w:rPr>
      <w:rFonts w:eastAsia="Times New Roman"/>
      <w:b/>
      <w:i/>
      <w:iCs/>
      <w:sz w:val="24"/>
      <w:lang w:val="en-US" w:eastAsia="zh-CN"/>
    </w:rPr>
  </w:style>
  <w:style w:type="character" w:styleId="Heading5Char" w:customStyle="1">
    <w:name w:val="Heading 5 Char"/>
    <w:link w:val="Heading5"/>
    <w:uiPriority w:val="9"/>
    <w:rPr>
      <w:rFonts w:eastAsia="Times New Roman"/>
      <w:bCs/>
      <w:i/>
      <w:iCs/>
      <w:sz w:val="24"/>
      <w:szCs w:val="26"/>
      <w:u w:val="single"/>
      <w:lang w:val="zh-CN" w:eastAsia="zh-CN"/>
    </w:rPr>
  </w:style>
  <w:style w:type="character" w:styleId="Heading6Char" w:customStyle="1">
    <w:name w:val="Heading 6 Char"/>
    <w:link w:val="Heading6"/>
    <w:uiPriority w:val="9"/>
    <w:rPr>
      <w:rFonts w:eastAsia="Times New Roman"/>
      <w:i/>
      <w:iCs/>
      <w:sz w:val="26"/>
      <w:lang w:val="zh-CN" w:eastAsia="zh-CN"/>
    </w:rPr>
  </w:style>
  <w:style w:type="character" w:styleId="FISHeading6Char" w:customStyle="1">
    <w:name w:val="FIS Heading 6 Char"/>
    <w:link w:val="FISHeading6"/>
    <w:rPr>
      <w:rFonts w:eastAsia="Times New Roman"/>
      <w:i/>
      <w:iCs/>
      <w:sz w:val="26"/>
      <w:szCs w:val="26"/>
      <w:lang w:val="zh-CN" w:eastAsia="zh-CN"/>
    </w:rPr>
  </w:style>
  <w:style w:type="character" w:styleId="Heading7Char" w:customStyle="1">
    <w:name w:val="Heading 7 Char"/>
    <w:link w:val="Heading7"/>
    <w:uiPriority w:val="9"/>
    <w:rPr>
      <w:rFonts w:eastAsia="Times New Roman"/>
      <w:i/>
      <w:iCs/>
      <w:sz w:val="24"/>
      <w:szCs w:val="26"/>
      <w:lang w:val="zh-CN" w:eastAsia="zh-CN"/>
    </w:rPr>
  </w:style>
  <w:style w:type="character" w:styleId="Heading8Char" w:customStyle="1">
    <w:name w:val="Heading 8 Char"/>
    <w:link w:val="Heading8"/>
    <w:uiPriority w:val="9"/>
    <w:rPr>
      <w:rFonts w:eastAsia="Times New Roman"/>
      <w:i/>
      <w:iCs/>
      <w:sz w:val="24"/>
      <w:szCs w:val="24"/>
      <w:lang w:val="en-US" w:eastAsia="en-US"/>
    </w:rPr>
  </w:style>
  <w:style w:type="character" w:styleId="Heading9Char" w:customStyle="1">
    <w:name w:val="Heading 9 Char"/>
    <w:link w:val="Heading9"/>
    <w:uiPriority w:val="99"/>
    <w:rPr>
      <w:rFonts w:ascii="Cambria" w:hAnsi="Cambria" w:eastAsia="Times New Roman" w:cs="Times New Roman"/>
      <w:sz w:val="26"/>
    </w:rPr>
  </w:style>
  <w:style w:type="paragraph" w:styleId="ListParagraph">
    <w:name w:val="List Paragraph"/>
    <w:aliases w:val="bullet,Colorful List Accent 1,VNA - List Paragraph,List Paragraph 1,1.,lp1,List Paragraph2,Colorful List - Accent 11,List Paragraph1,My checklist,Table Sequence,level 1,Bullet_1,List Paragraph3,Colorful List - Accent 12"/>
    <w:basedOn w:val="Normal"/>
    <w:link w:val="ListParagraphChar"/>
    <w:uiPriority w:val="34"/>
    <w:qFormat/>
    <w:pPr>
      <w:numPr>
        <w:numId w:val="4"/>
      </w:numPr>
      <w:jc w:val="left"/>
    </w:pPr>
    <w:rPr>
      <w:sz w:val="26"/>
    </w:rPr>
  </w:style>
  <w:style w:type="character" w:styleId="ListParagraphChar" w:customStyle="1">
    <w:name w:val="List Paragraph Char"/>
    <w:aliases w:val="bullet Char,Colorful List Accent 1 Char,VNA - List Paragraph Char,List Paragraph 1 Char,1. Char,lp1 Char,List Paragraph2 Char,Colorful List - Accent 11 Char,List Paragraph1 Char,My checklist Char,Table Sequence Char,level 1 Char"/>
    <w:link w:val="ListParagraph"/>
    <w:uiPriority w:val="34"/>
    <w:rPr>
      <w:sz w:val="26"/>
      <w:szCs w:val="22"/>
      <w:lang w:val="en-US" w:eastAsia="en-US"/>
    </w:rPr>
  </w:style>
  <w:style w:type="character" w:styleId="BalloonTextChar" w:customStyle="1">
    <w:name w:val="Balloon Text Char"/>
    <w:link w:val="BalloonText"/>
    <w:uiPriority w:val="99"/>
    <w:semiHidden/>
    <w:rPr>
      <w:rFonts w:ascii="Segoe UI" w:hAnsi="Segoe UI" w:cs="Segoe UI"/>
      <w:sz w:val="18"/>
      <w:szCs w:val="18"/>
    </w:rPr>
  </w:style>
  <w:style w:type="character" w:styleId="HeaderChar" w:customStyle="1">
    <w:name w:val="Header Char"/>
    <w:link w:val="Header"/>
    <w:uiPriority w:val="99"/>
    <w:rPr>
      <w:sz w:val="26"/>
    </w:rPr>
  </w:style>
  <w:style w:type="character" w:styleId="FooterChar" w:customStyle="1">
    <w:name w:val="Footer Char"/>
    <w:link w:val="Footer"/>
    <w:uiPriority w:val="99"/>
    <w:rPr>
      <w:sz w:val="26"/>
    </w:rPr>
  </w:style>
  <w:style w:type="character" w:styleId="rvts12" w:customStyle="1">
    <w:name w:val="rvts12"/>
    <w:basedOn w:val="DefaultParagraphFont"/>
  </w:style>
  <w:style w:type="character" w:styleId="rvts13" w:customStyle="1">
    <w:name w:val="rvts13"/>
    <w:basedOn w:val="DefaultParagraphFont"/>
    <w:qFormat/>
  </w:style>
  <w:style w:type="character" w:styleId="TitleChar" w:customStyle="1">
    <w:name w:val="Title Char"/>
    <w:link w:val="Title"/>
    <w:uiPriority w:val="10"/>
    <w:qFormat/>
    <w:rPr>
      <w:rFonts w:eastAsia="Times New Roman" w:cs="Times New Roman"/>
      <w:color w:val="17365D"/>
      <w:spacing w:val="5"/>
      <w:kern w:val="28"/>
      <w:sz w:val="36"/>
      <w:szCs w:val="52"/>
    </w:rPr>
  </w:style>
  <w:style w:type="character" w:styleId="PlaceholderText">
    <w:name w:val="Placeholder Text"/>
    <w:uiPriority w:val="99"/>
    <w:semiHidden/>
    <w:qFormat/>
    <w:rPr>
      <w:color w:val="808080"/>
    </w:rPr>
  </w:style>
  <w:style w:type="paragraph" w:styleId="Default" w:customStyle="1">
    <w:name w:val="Default"/>
    <w:uiPriority w:val="99"/>
    <w:qFormat/>
    <w:pPr>
      <w:autoSpaceDE w:val="0"/>
      <w:autoSpaceDN w:val="0"/>
      <w:adjustRightInd w:val="0"/>
    </w:pPr>
    <w:rPr>
      <w:rFonts w:eastAsia="Calibri"/>
      <w:color w:val="000000"/>
      <w:sz w:val="24"/>
      <w:szCs w:val="24"/>
    </w:rPr>
  </w:style>
  <w:style w:type="paragraph" w:styleId="NoSpacing">
    <w:name w:val="No Spacing"/>
    <w:link w:val="NoSpacingChar"/>
    <w:uiPriority w:val="1"/>
    <w:qFormat/>
    <w:rPr>
      <w:rFonts w:eastAsia="Times New Roman"/>
      <w:sz w:val="24"/>
    </w:rPr>
  </w:style>
  <w:style w:type="character" w:styleId="NoSpacingChar" w:customStyle="1">
    <w:name w:val="No Spacing Char"/>
    <w:link w:val="NoSpacing"/>
    <w:uiPriority w:val="1"/>
    <w:rPr>
      <w:rFonts w:eastAsia="Times New Roman"/>
      <w:sz w:val="24"/>
      <w:lang w:bidi="ar-SA"/>
    </w:rPr>
  </w:style>
  <w:style w:type="character" w:styleId="DocumentMapChar" w:customStyle="1">
    <w:name w:val="Document Map Char"/>
    <w:link w:val="DocumentMap"/>
    <w:uiPriority w:val="99"/>
    <w:semiHidden/>
    <w:qFormat/>
    <w:rPr>
      <w:rFonts w:ascii="Tahoma" w:hAnsi="Tahoma" w:cs="Tahoma"/>
      <w:sz w:val="16"/>
      <w:szCs w:val="16"/>
    </w:rPr>
  </w:style>
  <w:style w:type="paragraph" w:styleId="pintertitle" w:customStyle="1">
    <w:name w:val="pintertitle"/>
    <w:basedOn w:val="Normal"/>
    <w:uiPriority w:val="99"/>
    <w:qFormat/>
    <w:pPr>
      <w:spacing w:before="100" w:beforeAutospacing="1" w:after="100" w:afterAutospacing="1" w:line="240" w:lineRule="auto"/>
      <w:jc w:val="left"/>
    </w:pPr>
    <w:rPr>
      <w:rFonts w:eastAsia="Times New Roman"/>
      <w:sz w:val="26"/>
      <w:szCs w:val="24"/>
    </w:rPr>
  </w:style>
  <w:style w:type="paragraph" w:styleId="textcent" w:customStyle="1">
    <w:name w:val="textcent"/>
    <w:basedOn w:val="Normal"/>
    <w:uiPriority w:val="99"/>
    <w:qFormat/>
    <w:pPr>
      <w:spacing w:before="100" w:beforeAutospacing="1" w:after="100" w:afterAutospacing="1" w:line="240" w:lineRule="auto"/>
      <w:jc w:val="left"/>
    </w:pPr>
    <w:rPr>
      <w:rFonts w:eastAsia="Times New Roman"/>
      <w:sz w:val="26"/>
      <w:szCs w:val="24"/>
    </w:rPr>
  </w:style>
  <w:style w:type="paragraph" w:styleId="pbody" w:customStyle="1">
    <w:name w:val="pbody"/>
    <w:basedOn w:val="Normal"/>
    <w:uiPriority w:val="99"/>
    <w:qFormat/>
    <w:pPr>
      <w:spacing w:before="100" w:beforeAutospacing="1" w:after="100" w:afterAutospacing="1" w:line="240" w:lineRule="auto"/>
      <w:jc w:val="left"/>
    </w:pPr>
    <w:rPr>
      <w:rFonts w:eastAsia="Times New Roman"/>
      <w:sz w:val="26"/>
      <w:szCs w:val="24"/>
    </w:rPr>
  </w:style>
  <w:style w:type="character" w:styleId="titletext" w:customStyle="1">
    <w:name w:val="titletext"/>
    <w:basedOn w:val="DefaultParagraphFont"/>
    <w:qFormat/>
  </w:style>
  <w:style w:type="paragraph" w:styleId="contenttext" w:customStyle="1">
    <w:name w:val="contenttext"/>
    <w:basedOn w:val="Normal"/>
    <w:uiPriority w:val="99"/>
    <w:qFormat/>
    <w:pPr>
      <w:spacing w:before="100" w:beforeAutospacing="1" w:after="100" w:afterAutospacing="1" w:line="240" w:lineRule="auto"/>
      <w:jc w:val="left"/>
    </w:pPr>
    <w:rPr>
      <w:rFonts w:eastAsia="Times New Roman"/>
      <w:sz w:val="26"/>
      <w:szCs w:val="24"/>
    </w:rPr>
  </w:style>
  <w:style w:type="character" w:styleId="contenttext1" w:customStyle="1">
    <w:name w:val="contenttext1"/>
    <w:basedOn w:val="DefaultParagraphFont"/>
    <w:qFormat/>
  </w:style>
  <w:style w:type="paragraph" w:styleId="titletext1" w:customStyle="1">
    <w:name w:val="titletext1"/>
    <w:basedOn w:val="Normal"/>
    <w:uiPriority w:val="99"/>
    <w:qFormat/>
    <w:pPr>
      <w:spacing w:before="100" w:beforeAutospacing="1" w:after="100" w:afterAutospacing="1" w:line="240" w:lineRule="auto"/>
      <w:jc w:val="left"/>
    </w:pPr>
    <w:rPr>
      <w:rFonts w:eastAsia="Times New Roman"/>
      <w:sz w:val="26"/>
      <w:szCs w:val="24"/>
    </w:rPr>
  </w:style>
  <w:style w:type="character" w:styleId="ilad" w:customStyle="1">
    <w:name w:val="il_ad"/>
    <w:basedOn w:val="DefaultParagraphFont"/>
    <w:qFormat/>
  </w:style>
  <w:style w:type="paragraph" w:styleId="pcontentsection" w:customStyle="1">
    <w:name w:val="pcontentsection"/>
    <w:basedOn w:val="Normal"/>
    <w:uiPriority w:val="99"/>
    <w:qFormat/>
    <w:pPr>
      <w:spacing w:before="100" w:beforeAutospacing="1" w:after="100" w:afterAutospacing="1" w:line="240" w:lineRule="auto"/>
      <w:jc w:val="left"/>
    </w:pPr>
    <w:rPr>
      <w:rFonts w:eastAsia="Times New Roman"/>
      <w:sz w:val="26"/>
      <w:szCs w:val="24"/>
    </w:rPr>
  </w:style>
  <w:style w:type="paragraph" w:styleId="style36" w:customStyle="1">
    <w:name w:val="style36"/>
    <w:basedOn w:val="Normal"/>
    <w:uiPriority w:val="99"/>
    <w:qFormat/>
    <w:pPr>
      <w:spacing w:before="100" w:beforeAutospacing="1" w:after="100" w:afterAutospacing="1" w:line="240" w:lineRule="auto"/>
      <w:jc w:val="left"/>
    </w:pPr>
    <w:rPr>
      <w:rFonts w:eastAsia="Times New Roman"/>
      <w:sz w:val="26"/>
      <w:szCs w:val="24"/>
    </w:rPr>
  </w:style>
  <w:style w:type="character" w:styleId="style37" w:customStyle="1">
    <w:name w:val="style37"/>
    <w:basedOn w:val="DefaultParagraphFont"/>
    <w:qFormat/>
  </w:style>
  <w:style w:type="paragraph" w:styleId="style39" w:customStyle="1">
    <w:name w:val="style39"/>
    <w:basedOn w:val="Normal"/>
    <w:uiPriority w:val="99"/>
    <w:qFormat/>
    <w:pPr>
      <w:spacing w:before="100" w:beforeAutospacing="1" w:after="100" w:afterAutospacing="1" w:line="240" w:lineRule="auto"/>
      <w:jc w:val="left"/>
    </w:pPr>
    <w:rPr>
      <w:rFonts w:eastAsia="Times New Roman"/>
      <w:sz w:val="26"/>
      <w:szCs w:val="24"/>
    </w:rPr>
  </w:style>
  <w:style w:type="paragraph" w:styleId="style38" w:customStyle="1">
    <w:name w:val="style38"/>
    <w:basedOn w:val="Normal"/>
    <w:uiPriority w:val="99"/>
    <w:qFormat/>
    <w:pPr>
      <w:spacing w:before="100" w:beforeAutospacing="1" w:after="100" w:afterAutospacing="1" w:line="240" w:lineRule="auto"/>
      <w:jc w:val="left"/>
    </w:pPr>
    <w:rPr>
      <w:rFonts w:eastAsia="Times New Roman"/>
      <w:sz w:val="26"/>
      <w:szCs w:val="24"/>
    </w:rPr>
  </w:style>
  <w:style w:type="character" w:styleId="titleon" w:customStyle="1">
    <w:name w:val="title_on"/>
    <w:basedOn w:val="DefaultParagraphFont"/>
    <w:qFormat/>
  </w:style>
  <w:style w:type="character" w:styleId="longtext1" w:customStyle="1">
    <w:name w:val="long_text1"/>
    <w:qFormat/>
    <w:rPr>
      <w:sz w:val="22"/>
      <w:szCs w:val="22"/>
    </w:rPr>
  </w:style>
  <w:style w:type="character" w:styleId="cssnewsdescription" w:customStyle="1">
    <w:name w:val="cssnewsdescription"/>
    <w:basedOn w:val="DefaultParagraphFont"/>
    <w:qFormat/>
  </w:style>
  <w:style w:type="character" w:styleId="TimesNewRoman12pt" w:customStyle="1">
    <w:name w:val="Times New Roman 12 pt..."/>
    <w:qFormat/>
    <w:rPr>
      <w:rFonts w:ascii="Times New Roman,Bold" w:hAnsi="Times New Roman,Bold"/>
      <w:b/>
      <w:bCs/>
      <w:sz w:val="24"/>
    </w:rPr>
  </w:style>
  <w:style w:type="character" w:styleId="bodycontent" w:customStyle="1">
    <w:name w:val="bodycontent"/>
    <w:basedOn w:val="DefaultParagraphFont"/>
    <w:qFormat/>
  </w:style>
  <w:style w:type="character" w:styleId="introdtext" w:customStyle="1">
    <w:name w:val="introd_text"/>
    <w:basedOn w:val="DefaultParagraphFont"/>
    <w:qFormat/>
  </w:style>
  <w:style w:type="paragraph" w:styleId="newssummary" w:customStyle="1">
    <w:name w:val="newssummary"/>
    <w:basedOn w:val="Normal"/>
    <w:uiPriority w:val="99"/>
    <w:qFormat/>
    <w:pPr>
      <w:spacing w:before="100" w:beforeAutospacing="1" w:after="100" w:afterAutospacing="1" w:line="240" w:lineRule="auto"/>
      <w:jc w:val="left"/>
    </w:pPr>
    <w:rPr>
      <w:rFonts w:eastAsia="Times New Roman"/>
      <w:sz w:val="26"/>
      <w:szCs w:val="24"/>
    </w:rPr>
  </w:style>
  <w:style w:type="character" w:styleId="newsbodydetails" w:customStyle="1">
    <w:name w:val="newsbodydetails"/>
    <w:basedOn w:val="DefaultParagraphFont"/>
    <w:qFormat/>
  </w:style>
  <w:style w:type="character" w:styleId="inlinenote" w:customStyle="1">
    <w:name w:val="inlinenote"/>
    <w:basedOn w:val="DefaultParagraphFont"/>
    <w:qFormat/>
  </w:style>
  <w:style w:type="paragraph" w:styleId="kbrd" w:customStyle="1">
    <w:name w:val="kbrd"/>
    <w:basedOn w:val="Normal"/>
    <w:uiPriority w:val="99"/>
    <w:qFormat/>
    <w:pPr>
      <w:spacing w:before="100" w:beforeAutospacing="1" w:after="100" w:afterAutospacing="1" w:line="240" w:lineRule="auto"/>
      <w:jc w:val="left"/>
    </w:pPr>
    <w:rPr>
      <w:rFonts w:eastAsia="Times New Roman"/>
      <w:sz w:val="26"/>
      <w:szCs w:val="24"/>
    </w:rPr>
  </w:style>
  <w:style w:type="paragraph" w:styleId="warn" w:customStyle="1">
    <w:name w:val="warn"/>
    <w:basedOn w:val="Normal"/>
    <w:uiPriority w:val="99"/>
    <w:qFormat/>
    <w:pPr>
      <w:spacing w:before="100" w:beforeAutospacing="1" w:after="100" w:afterAutospacing="1" w:line="240" w:lineRule="auto"/>
      <w:jc w:val="left"/>
    </w:pPr>
    <w:rPr>
      <w:rFonts w:eastAsia="Times New Roman"/>
      <w:sz w:val="26"/>
      <w:szCs w:val="24"/>
    </w:rPr>
  </w:style>
  <w:style w:type="paragraph" w:styleId="introtext" w:customStyle="1">
    <w:name w:val="intro_text"/>
    <w:basedOn w:val="Normal"/>
    <w:uiPriority w:val="99"/>
    <w:qFormat/>
    <w:pPr>
      <w:spacing w:before="100" w:beforeAutospacing="1" w:after="100" w:afterAutospacing="1" w:line="240" w:lineRule="auto"/>
      <w:jc w:val="left"/>
    </w:pPr>
    <w:rPr>
      <w:rFonts w:eastAsia="Times New Roman"/>
      <w:sz w:val="26"/>
      <w:szCs w:val="24"/>
    </w:rPr>
  </w:style>
  <w:style w:type="paragraph" w:styleId="bodytext0" w:customStyle="1">
    <w:name w:val="body_text"/>
    <w:basedOn w:val="Normal"/>
    <w:uiPriority w:val="99"/>
    <w:qFormat/>
    <w:pPr>
      <w:spacing w:before="100" w:beforeAutospacing="1" w:after="100" w:afterAutospacing="1" w:line="240" w:lineRule="auto"/>
      <w:jc w:val="left"/>
    </w:pPr>
    <w:rPr>
      <w:rFonts w:eastAsia="Times New Roman"/>
      <w:sz w:val="26"/>
      <w:szCs w:val="24"/>
    </w:rPr>
  </w:style>
  <w:style w:type="character" w:styleId="indexstorytext" w:customStyle="1">
    <w:name w:val="indexstorytext"/>
    <w:basedOn w:val="DefaultParagraphFont"/>
    <w:qFormat/>
  </w:style>
  <w:style w:type="character" w:styleId="vietadtextlink" w:customStyle="1">
    <w:name w:val="vietadtextlink"/>
    <w:basedOn w:val="DefaultParagraphFont"/>
    <w:qFormat/>
  </w:style>
  <w:style w:type="character" w:styleId="BodyTextChar" w:customStyle="1">
    <w:name w:val="Body Text Char"/>
    <w:link w:val="BodyText"/>
    <w:uiPriority w:val="99"/>
    <w:qFormat/>
    <w:rPr>
      <w:rFonts w:ascii="VNI-Times" w:hAnsi="VNI-Times" w:eastAsia="Times New Roman" w:cs="Times New Roman"/>
      <w:sz w:val="26"/>
      <w:szCs w:val="24"/>
    </w:rPr>
  </w:style>
  <w:style w:type="character" w:styleId="vclicktextlink" w:customStyle="1">
    <w:name w:val="vclicktextlink"/>
    <w:basedOn w:val="DefaultParagraphFont"/>
    <w:qFormat/>
  </w:style>
  <w:style w:type="character" w:styleId="BodyTextIndent3Char" w:customStyle="1">
    <w:name w:val="Body Text Indent 3 Char"/>
    <w:link w:val="BodyTextIndent3"/>
    <w:uiPriority w:val="99"/>
    <w:semiHidden/>
    <w:qFormat/>
    <w:rPr>
      <w:rFonts w:ascii="Calibri" w:hAnsi="Calibri" w:eastAsia="Calibri" w:cs="Times New Roman"/>
      <w:sz w:val="16"/>
      <w:szCs w:val="16"/>
    </w:rPr>
  </w:style>
  <w:style w:type="character" w:styleId="BodyText3Char" w:customStyle="1">
    <w:name w:val="Body Text 3 Char"/>
    <w:link w:val="BodyText3"/>
    <w:uiPriority w:val="99"/>
    <w:semiHidden/>
    <w:qFormat/>
    <w:rPr>
      <w:rFonts w:ascii="Calibri" w:hAnsi="Calibri" w:eastAsia="Calibri" w:cs="Times New Roman"/>
      <w:sz w:val="16"/>
      <w:szCs w:val="16"/>
    </w:rPr>
  </w:style>
  <w:style w:type="paragraph" w:styleId="IntenseQuote">
    <w:name w:val="Intense Quote"/>
    <w:basedOn w:val="Normal"/>
    <w:next w:val="Normal"/>
    <w:link w:val="IntenseQuoteChar"/>
    <w:uiPriority w:val="30"/>
    <w:qFormat/>
    <w:pPr>
      <w:pBdr>
        <w:bottom w:val="single" w:color="4F81BD" w:sz="4" w:space="4"/>
      </w:pBdr>
      <w:spacing w:before="200" w:after="280"/>
      <w:ind w:left="936" w:right="936"/>
      <w:jc w:val="center"/>
    </w:pPr>
    <w:rPr>
      <w:b/>
      <w:bCs/>
      <w:iCs/>
      <w:color w:val="4F81BD"/>
      <w:sz w:val="36"/>
      <w:szCs w:val="20"/>
      <w:lang w:val="zh-CN" w:eastAsia="zh-CN"/>
    </w:rPr>
  </w:style>
  <w:style w:type="character" w:styleId="IntenseQuoteChar" w:customStyle="1">
    <w:name w:val="Intense Quote Char"/>
    <w:link w:val="IntenseQuote"/>
    <w:uiPriority w:val="30"/>
    <w:qFormat/>
    <w:rPr>
      <w:b/>
      <w:bCs/>
      <w:iCs/>
      <w:color w:val="4F81BD"/>
      <w:sz w:val="36"/>
    </w:rPr>
  </w:style>
  <w:style w:type="paragraph" w:styleId="FISHeading10" w:customStyle="1">
    <w:name w:val="FIS_Heading1"/>
    <w:basedOn w:val="Heading1"/>
    <w:next w:val="Normal"/>
    <w:uiPriority w:val="99"/>
    <w:qFormat/>
    <w:pPr>
      <w:keepNext w:val="0"/>
      <w:keepLines w:val="0"/>
      <w:pageBreakBefore/>
      <w:widowControl w:val="0"/>
      <w:numPr>
        <w:numId w:val="0"/>
      </w:numPr>
      <w:shd w:val="clear" w:color="auto" w:fill="E5B8B7"/>
      <w:tabs>
        <w:tab w:val="left" w:pos="360"/>
        <w:tab w:val="left" w:pos="567"/>
      </w:tabs>
      <w:adjustRightInd w:val="0"/>
      <w:spacing w:line="276" w:lineRule="auto"/>
      <w:ind w:left="567" w:hanging="567"/>
      <w:textAlignment w:val="baseline"/>
    </w:pPr>
    <w:rPr>
      <w:rFonts w:ascii="Arial" w:hAnsi="Arial" w:cs="Arial"/>
      <w:bCs/>
      <w:caps w:val="0"/>
      <w:kern w:val="32"/>
      <w:szCs w:val="24"/>
      <w:lang w:eastAsia="vi-VN"/>
    </w:rPr>
  </w:style>
  <w:style w:type="paragraph" w:styleId="FISHeading2" w:customStyle="1">
    <w:name w:val="FIS_Heading2"/>
    <w:basedOn w:val="Heading2"/>
    <w:next w:val="Normal"/>
    <w:uiPriority w:val="99"/>
    <w:qFormat/>
    <w:pPr>
      <w:keepNext w:val="0"/>
      <w:keepLines w:val="0"/>
      <w:widowControl w:val="0"/>
      <w:numPr>
        <w:ilvl w:val="0"/>
        <w:numId w:val="0"/>
      </w:numPr>
      <w:shd w:val="clear" w:color="auto" w:fill="B8CCE4"/>
      <w:tabs>
        <w:tab w:val="left" w:pos="360"/>
        <w:tab w:val="left" w:pos="567"/>
      </w:tabs>
      <w:adjustRightInd w:val="0"/>
      <w:spacing w:line="276" w:lineRule="auto"/>
      <w:ind w:left="567" w:hanging="567"/>
      <w:textAlignment w:val="baseline"/>
    </w:pPr>
    <w:rPr>
      <w:rFonts w:ascii="Arial" w:hAnsi="Arial" w:cs="Arial"/>
      <w:bCs w:val="0"/>
      <w:iCs/>
      <w:lang w:eastAsia="vi-VN"/>
    </w:rPr>
  </w:style>
  <w:style w:type="paragraph" w:styleId="FISHeading3" w:customStyle="1">
    <w:name w:val="FIS_Heading3"/>
    <w:basedOn w:val="Heading3"/>
    <w:next w:val="Normal"/>
    <w:uiPriority w:val="99"/>
    <w:qFormat/>
    <w:pPr>
      <w:keepNext w:val="0"/>
      <w:keepLines w:val="0"/>
      <w:widowControl w:val="0"/>
      <w:numPr>
        <w:ilvl w:val="0"/>
        <w:numId w:val="0"/>
      </w:numPr>
      <w:tabs>
        <w:tab w:val="left" w:pos="360"/>
      </w:tabs>
      <w:adjustRightInd w:val="0"/>
      <w:spacing w:line="271" w:lineRule="auto"/>
      <w:textAlignment w:val="baseline"/>
    </w:pPr>
    <w:rPr>
      <w:rFonts w:ascii="Arial" w:hAnsi="Arial" w:cs="Arial"/>
      <w:bCs w:val="0"/>
      <w:i/>
      <w:szCs w:val="26"/>
      <w:lang w:eastAsia="vi-VN"/>
    </w:rPr>
  </w:style>
  <w:style w:type="paragraph" w:styleId="FISHeading4" w:customStyle="1">
    <w:name w:val="FIS_Heading4"/>
    <w:basedOn w:val="Heading4"/>
    <w:next w:val="Normal"/>
    <w:link w:val="FISHeading4Char"/>
    <w:uiPriority w:val="99"/>
    <w:qFormat/>
    <w:pPr>
      <w:keepNext w:val="0"/>
      <w:keepLines w:val="0"/>
      <w:widowControl w:val="0"/>
      <w:numPr>
        <w:ilvl w:val="0"/>
        <w:numId w:val="0"/>
      </w:numPr>
      <w:tabs>
        <w:tab w:val="left" w:pos="360"/>
      </w:tabs>
      <w:adjustRightInd w:val="0"/>
      <w:spacing w:before="240" w:line="276" w:lineRule="auto"/>
      <w:ind w:left="5103"/>
      <w:textAlignment w:val="baseline"/>
    </w:pPr>
    <w:rPr>
      <w:rFonts w:ascii="Arial" w:hAnsi="Arial"/>
      <w:bCs/>
      <w:szCs w:val="28"/>
      <w:lang w:eastAsia="vi-VN"/>
    </w:rPr>
  </w:style>
  <w:style w:type="character" w:styleId="FISHeading4Char" w:customStyle="1">
    <w:name w:val="FIS_Heading4 Char"/>
    <w:link w:val="FISHeading4"/>
    <w:uiPriority w:val="99"/>
    <w:qFormat/>
    <w:rPr>
      <w:rFonts w:ascii="Arial" w:hAnsi="Arial" w:eastAsia="Times New Roman"/>
      <w:b/>
      <w:bCs/>
      <w:i/>
      <w:iCs/>
      <w:sz w:val="26"/>
      <w:szCs w:val="28"/>
      <w:lang w:val="zh-CN" w:eastAsia="vi-VN"/>
    </w:rPr>
  </w:style>
  <w:style w:type="paragraph" w:styleId="FISHeading5" w:customStyle="1">
    <w:name w:val="FIS_Heading5"/>
    <w:basedOn w:val="Heading5"/>
    <w:next w:val="Normal"/>
    <w:link w:val="FISHeading5Char"/>
    <w:uiPriority w:val="99"/>
    <w:qFormat/>
    <w:pPr>
      <w:widowControl w:val="0"/>
      <w:numPr>
        <w:ilvl w:val="0"/>
        <w:numId w:val="0"/>
      </w:numPr>
      <w:tabs>
        <w:tab w:val="left" w:pos="360"/>
      </w:tabs>
      <w:adjustRightInd w:val="0"/>
      <w:spacing w:line="276" w:lineRule="auto"/>
      <w:ind w:left="1135"/>
      <w:jc w:val="both"/>
      <w:textAlignment w:val="baseline"/>
    </w:pPr>
    <w:rPr>
      <w:rFonts w:ascii="Arial" w:hAnsi="Arial"/>
      <w:b/>
      <w:i w:val="0"/>
      <w:lang w:eastAsia="vi-VN"/>
    </w:rPr>
  </w:style>
  <w:style w:type="character" w:styleId="FISHeading5Char" w:customStyle="1">
    <w:name w:val="FIS_Heading5 Char"/>
    <w:link w:val="FISHeading5"/>
    <w:uiPriority w:val="99"/>
    <w:qFormat/>
    <w:rPr>
      <w:rFonts w:ascii="Arial" w:hAnsi="Arial" w:eastAsia="Times New Roman"/>
      <w:b/>
      <w:bCs/>
      <w:iCs/>
      <w:sz w:val="26"/>
      <w:szCs w:val="26"/>
      <w:u w:val="single"/>
      <w:lang w:val="zh-CN" w:eastAsia="vi-VN"/>
    </w:rPr>
  </w:style>
  <w:style w:type="paragraph" w:styleId="FISHeading60" w:customStyle="1">
    <w:name w:val="FIS_Heading6"/>
    <w:basedOn w:val="FISHeading5"/>
    <w:uiPriority w:val="99"/>
    <w:qFormat/>
  </w:style>
  <w:style w:type="character" w:styleId="CommentTextChar" w:customStyle="1">
    <w:name w:val="Comment Text Char"/>
    <w:link w:val="CommentText"/>
    <w:uiPriority w:val="99"/>
    <w:qFormat/>
    <w:rPr>
      <w:sz w:val="20"/>
      <w:szCs w:val="20"/>
    </w:rPr>
  </w:style>
  <w:style w:type="paragraph" w:styleId="H" w:customStyle="1">
    <w:name w:val="H"/>
    <w:basedOn w:val="FISHinh"/>
    <w:link w:val="HChar"/>
    <w:uiPriority w:val="99"/>
    <w:qFormat/>
    <w:pPr>
      <w:numPr>
        <w:numId w:val="0"/>
      </w:numPr>
      <w:spacing w:line="259" w:lineRule="auto"/>
      <w:ind w:left="1080" w:hanging="360"/>
    </w:pPr>
    <w:rPr>
      <w:i w:val="0"/>
    </w:rPr>
  </w:style>
  <w:style w:type="paragraph" w:styleId="FISHinh" w:customStyle="1">
    <w:name w:val="FIS_Hinh"/>
    <w:basedOn w:val="Normal"/>
    <w:link w:val="FISHinhChar"/>
    <w:qFormat/>
    <w:pPr>
      <w:numPr>
        <w:numId w:val="5"/>
      </w:numPr>
      <w:contextualSpacing w:val="0"/>
      <w:jc w:val="center"/>
    </w:pPr>
    <w:rPr>
      <w:i/>
    </w:rPr>
  </w:style>
  <w:style w:type="character" w:styleId="HChar" w:customStyle="1">
    <w:name w:val="H Char"/>
    <w:link w:val="H"/>
    <w:uiPriority w:val="99"/>
    <w:qFormat/>
    <w:rPr>
      <w:sz w:val="26"/>
      <w:szCs w:val="22"/>
    </w:rPr>
  </w:style>
  <w:style w:type="paragraph" w:styleId="FISNormal" w:customStyle="1">
    <w:name w:val="FIS_Normal"/>
    <w:basedOn w:val="Normal"/>
    <w:link w:val="FISNormalChar"/>
    <w:qFormat/>
    <w:pPr>
      <w:tabs>
        <w:tab w:val="left" w:pos="720"/>
      </w:tabs>
    </w:pPr>
    <w:rPr>
      <w:rFonts w:eastAsia="Times New Roman"/>
      <w:szCs w:val="24"/>
    </w:rPr>
  </w:style>
  <w:style w:type="character" w:styleId="FISNormalChar" w:customStyle="1">
    <w:name w:val="FIS_Normal Char"/>
    <w:link w:val="FISNormal"/>
    <w:qFormat/>
    <w:rPr>
      <w:rFonts w:eastAsia="Times New Roman"/>
      <w:sz w:val="26"/>
      <w:szCs w:val="24"/>
    </w:rPr>
  </w:style>
  <w:style w:type="paragraph" w:styleId="HRTTableText" w:customStyle="1">
    <w:name w:val="HRT Table Text"/>
    <w:basedOn w:val="Normal"/>
    <w:link w:val="HRTTableTextCharChar"/>
    <w:qFormat/>
    <w:pPr>
      <w:spacing w:before="60" w:after="60"/>
      <w:ind w:left="1"/>
      <w:jc w:val="left"/>
    </w:pPr>
    <w:rPr>
      <w:rFonts w:ascii="Arial" w:hAnsi="Arial" w:eastAsia="SimSun"/>
      <w:color w:val="000000"/>
      <w:sz w:val="26"/>
      <w:szCs w:val="20"/>
      <w:lang w:val="en-GB" w:eastAsia="ja-JP"/>
    </w:rPr>
  </w:style>
  <w:style w:type="character" w:styleId="HRTTableTextCharChar" w:customStyle="1">
    <w:name w:val="HRT Table Text Char Char"/>
    <w:link w:val="HRTTableText"/>
    <w:qFormat/>
    <w:rPr>
      <w:rFonts w:ascii="Arial" w:hAnsi="Arial" w:eastAsia="SimSun" w:cs="Times New Roman"/>
      <w:color w:val="000000"/>
      <w:sz w:val="26"/>
      <w:szCs w:val="20"/>
      <w:lang w:val="en-GB" w:eastAsia="ja-JP"/>
    </w:rPr>
  </w:style>
  <w:style w:type="paragraph" w:styleId="TableHeading" w:customStyle="1">
    <w:name w:val="Table Heading"/>
    <w:basedOn w:val="TableText"/>
    <w:uiPriority w:val="99"/>
    <w:qFormat/>
    <w:pPr>
      <w:ind w:left="-18" w:firstLine="18"/>
      <w:jc w:val="center"/>
    </w:pPr>
    <w:rPr>
      <w:b/>
      <w:sz w:val="22"/>
      <w:szCs w:val="22"/>
    </w:rPr>
  </w:style>
  <w:style w:type="paragraph" w:styleId="TableText" w:customStyle="1">
    <w:name w:val="Table Text"/>
    <w:basedOn w:val="Normal"/>
    <w:link w:val="TableTextChar"/>
    <w:qFormat/>
    <w:pPr>
      <w:keepLines/>
      <w:ind w:left="1440"/>
      <w:jc w:val="left"/>
    </w:pPr>
    <w:rPr>
      <w:rFonts w:eastAsia="Times New Roman"/>
      <w:szCs w:val="24"/>
      <w:lang w:val="zh-CN" w:eastAsia="zh-CN"/>
    </w:rPr>
  </w:style>
  <w:style w:type="character" w:styleId="TableTextChar" w:customStyle="1">
    <w:name w:val="Table Text Char"/>
    <w:link w:val="TableText"/>
    <w:qFormat/>
    <w:rPr>
      <w:rFonts w:eastAsia="Times New Roman" w:cs="Times New Roman"/>
      <w:sz w:val="24"/>
      <w:szCs w:val="24"/>
    </w:rPr>
  </w:style>
  <w:style w:type="character" w:styleId="FootnoteTextChar" w:customStyle="1">
    <w:name w:val="Footnote Text Char"/>
    <w:link w:val="FootnoteText"/>
    <w:uiPriority w:val="99"/>
    <w:semiHidden/>
    <w:qFormat/>
    <w:rPr>
      <w:rFonts w:eastAsia="Times New Roman" w:cs="Times New Roman"/>
      <w:snapToGrid w:val="0"/>
      <w:sz w:val="18"/>
      <w:szCs w:val="20"/>
    </w:rPr>
  </w:style>
  <w:style w:type="paragraph" w:styleId="tty80" w:customStyle="1">
    <w:name w:val="tty80"/>
    <w:basedOn w:val="Normal"/>
    <w:uiPriority w:val="99"/>
    <w:qFormat/>
    <w:pPr>
      <w:spacing w:line="240" w:lineRule="auto"/>
      <w:jc w:val="left"/>
    </w:pPr>
    <w:rPr>
      <w:rFonts w:ascii="Courier New" w:hAnsi="Courier New" w:eastAsia="Times New Roman"/>
      <w:sz w:val="26"/>
      <w:szCs w:val="20"/>
    </w:rPr>
  </w:style>
  <w:style w:type="paragraph" w:styleId="Bang" w:customStyle="1">
    <w:name w:val="Bang"/>
    <w:basedOn w:val="Normal"/>
    <w:link w:val="BangChar"/>
    <w:qFormat/>
    <w:pPr>
      <w:keepNext/>
      <w:spacing w:before="80" w:after="80" w:line="240" w:lineRule="auto"/>
      <w:jc w:val="left"/>
    </w:pPr>
    <w:rPr>
      <w:rFonts w:eastAsia="Times New Roman"/>
      <w:sz w:val="18"/>
      <w:szCs w:val="18"/>
      <w:lang w:val="zh-CN" w:eastAsia="zh-CN"/>
    </w:rPr>
  </w:style>
  <w:style w:type="character" w:styleId="BangChar" w:customStyle="1">
    <w:name w:val="Bang Char"/>
    <w:link w:val="Bang"/>
    <w:qFormat/>
    <w:rPr>
      <w:rFonts w:eastAsia="Times New Roman" w:cs="Tahoma"/>
      <w:sz w:val="18"/>
      <w:szCs w:val="18"/>
    </w:rPr>
  </w:style>
  <w:style w:type="paragraph" w:styleId="FISTableNormal" w:customStyle="1">
    <w:name w:val="FIS_Table_Normal"/>
    <w:basedOn w:val="Normal"/>
    <w:uiPriority w:val="99"/>
    <w:qFormat/>
    <w:pPr>
      <w:widowControl w:val="0"/>
      <w:adjustRightInd w:val="0"/>
      <w:spacing w:after="200" w:line="276" w:lineRule="auto"/>
      <w:textAlignment w:val="baseline"/>
    </w:pPr>
    <w:rPr>
      <w:rFonts w:ascii="Verdana" w:hAnsi="Verdana" w:eastAsia="Times New Roman"/>
      <w:sz w:val="26"/>
      <w:lang w:val="vi-VN" w:eastAsia="vi-VN"/>
    </w:rPr>
  </w:style>
  <w:style w:type="character" w:styleId="CommentSubjectChar" w:customStyle="1">
    <w:name w:val="Comment Subject Char"/>
    <w:link w:val="CommentSubject"/>
    <w:uiPriority w:val="99"/>
    <w:semiHidden/>
    <w:qFormat/>
    <w:rPr>
      <w:b/>
      <w:bCs/>
      <w:sz w:val="20"/>
      <w:szCs w:val="20"/>
    </w:rPr>
  </w:style>
  <w:style w:type="paragraph" w:styleId="Normal1" w:customStyle="1">
    <w:name w:val="Normal1"/>
    <w:basedOn w:val="Normal"/>
    <w:uiPriority w:val="99"/>
    <w:qFormat/>
    <w:pPr>
      <w:keepNext/>
      <w:snapToGrid w:val="0"/>
      <w:spacing w:before="60" w:after="60"/>
    </w:pPr>
    <w:rPr>
      <w:rFonts w:eastAsia="Times New Roman"/>
      <w:color w:val="000000"/>
      <w:szCs w:val="24"/>
    </w:rPr>
  </w:style>
  <w:style w:type="paragraph" w:styleId="Normal2" w:customStyle="1">
    <w:name w:val="Normal2"/>
    <w:basedOn w:val="Normal"/>
    <w:uiPriority w:val="99"/>
    <w:qFormat/>
    <w:pPr>
      <w:keepNext/>
      <w:spacing w:before="60" w:after="60" w:line="300" w:lineRule="atLeast"/>
      <w:jc w:val="left"/>
    </w:pPr>
    <w:rPr>
      <w:rFonts w:eastAsia="Times New Roman"/>
      <w:szCs w:val="24"/>
    </w:rPr>
  </w:style>
  <w:style w:type="paragraph" w:styleId="Normal3" w:customStyle="1">
    <w:name w:val="Normal3"/>
    <w:basedOn w:val="Normal"/>
    <w:uiPriority w:val="99"/>
    <w:qFormat/>
    <w:pPr>
      <w:keepNext/>
      <w:spacing w:before="60" w:after="60" w:line="300" w:lineRule="atLeast"/>
      <w:jc w:val="left"/>
    </w:pPr>
    <w:rPr>
      <w:rFonts w:ascii="Segoe UI" w:hAnsi="Segoe UI" w:eastAsia="Times New Roman"/>
      <w:szCs w:val="24"/>
    </w:rPr>
  </w:style>
  <w:style w:type="paragraph" w:styleId="Normal4" w:customStyle="1">
    <w:name w:val="Normal4"/>
    <w:basedOn w:val="Normal"/>
    <w:uiPriority w:val="99"/>
    <w:qFormat/>
    <w:pPr>
      <w:keepNext/>
      <w:spacing w:before="60" w:after="60" w:line="300" w:lineRule="atLeast"/>
      <w:jc w:val="left"/>
    </w:pPr>
    <w:rPr>
      <w:rFonts w:ascii="Segoe UI" w:hAnsi="Segoe UI" w:eastAsia="Times New Roman"/>
      <w:szCs w:val="24"/>
    </w:rPr>
  </w:style>
  <w:style w:type="paragraph" w:styleId="Normal5" w:customStyle="1">
    <w:name w:val="Normal5"/>
    <w:basedOn w:val="Normal"/>
    <w:uiPriority w:val="99"/>
    <w:qFormat/>
    <w:pPr>
      <w:keepNext/>
      <w:spacing w:before="60" w:after="60" w:line="300" w:lineRule="atLeast"/>
      <w:jc w:val="left"/>
    </w:pPr>
    <w:rPr>
      <w:rFonts w:ascii="Segoe UI" w:hAnsi="Segoe UI" w:eastAsia="Times New Roman"/>
      <w:szCs w:val="24"/>
    </w:rPr>
  </w:style>
  <w:style w:type="paragraph" w:styleId="Normal6" w:customStyle="1">
    <w:name w:val="Normal6"/>
    <w:basedOn w:val="Normal"/>
    <w:uiPriority w:val="99"/>
    <w:qFormat/>
    <w:pPr>
      <w:keepNext/>
      <w:spacing w:before="60" w:after="60" w:line="300" w:lineRule="atLeast"/>
      <w:jc w:val="left"/>
    </w:pPr>
    <w:rPr>
      <w:rFonts w:ascii="Segoe UI" w:hAnsi="Segoe UI" w:eastAsia="Times New Roman"/>
      <w:szCs w:val="24"/>
    </w:rPr>
  </w:style>
  <w:style w:type="character" w:styleId="EndnoteTextChar" w:customStyle="1">
    <w:name w:val="Endnote Text Char"/>
    <w:link w:val="EndnoteText"/>
    <w:uiPriority w:val="99"/>
    <w:semiHidden/>
    <w:qFormat/>
    <w:rPr>
      <w:sz w:val="20"/>
      <w:szCs w:val="20"/>
    </w:rPr>
  </w:style>
  <w:style w:type="paragraph" w:styleId="FISBullet1" w:customStyle="1">
    <w:name w:val="FIS_Bullet1"/>
    <w:basedOn w:val="FISNormal"/>
    <w:link w:val="FISBullet1Char"/>
    <w:qFormat/>
    <w:pPr>
      <w:keepLines/>
      <w:numPr>
        <w:numId w:val="6"/>
      </w:numPr>
      <w:tabs>
        <w:tab w:val="clear" w:pos="720"/>
        <w:tab w:val="left" w:pos="567"/>
      </w:tabs>
      <w:adjustRightInd w:val="0"/>
      <w:textAlignment w:val="baseline"/>
    </w:pPr>
    <w:rPr>
      <w:rFonts w:ascii="Verdana" w:hAnsi="Verdana"/>
      <w:sz w:val="22"/>
      <w:szCs w:val="20"/>
    </w:rPr>
  </w:style>
  <w:style w:type="character" w:styleId="FISBullet1Char" w:customStyle="1">
    <w:name w:val="FIS_Bullet1 Char"/>
    <w:link w:val="FISBullet1"/>
    <w:qFormat/>
    <w:rPr>
      <w:rFonts w:ascii="Verdana" w:hAnsi="Verdana" w:eastAsia="Times New Roman"/>
      <w:sz w:val="22"/>
      <w:lang w:val="en-US" w:eastAsia="en-US"/>
    </w:rPr>
  </w:style>
  <w:style w:type="paragraph" w:styleId="FISBullet2" w:customStyle="1">
    <w:name w:val="FIS_Bullet2"/>
    <w:basedOn w:val="FISNormal"/>
    <w:qFormat/>
    <w:pPr>
      <w:keepLines/>
      <w:tabs>
        <w:tab w:val="clear" w:pos="720"/>
        <w:tab w:val="left" w:pos="567"/>
      </w:tabs>
      <w:adjustRightInd w:val="0"/>
      <w:textAlignment w:val="baseline"/>
    </w:pPr>
    <w:rPr>
      <w:rFonts w:ascii="Verdana" w:hAnsi="Verdana"/>
      <w:sz w:val="22"/>
      <w:szCs w:val="20"/>
    </w:rPr>
  </w:style>
  <w:style w:type="paragraph" w:styleId="FISBullet3" w:customStyle="1">
    <w:name w:val="FIS_Bullet3"/>
    <w:basedOn w:val="FISNormal"/>
    <w:qFormat/>
    <w:pPr>
      <w:keepLines/>
      <w:tabs>
        <w:tab w:val="clear" w:pos="720"/>
      </w:tabs>
      <w:adjustRightInd w:val="0"/>
      <w:ind w:left="3260"/>
      <w:textAlignment w:val="baseline"/>
    </w:pPr>
    <w:rPr>
      <w:rFonts w:ascii="Verdana" w:hAnsi="Verdana" w:cs="Arial"/>
      <w:sz w:val="22"/>
    </w:rPr>
  </w:style>
  <w:style w:type="paragraph" w:styleId="NormalNV" w:customStyle="1">
    <w:name w:val="NormalNV"/>
    <w:basedOn w:val="Normal"/>
    <w:uiPriority w:val="99"/>
    <w:qFormat/>
    <w:pPr>
      <w:widowControl w:val="0"/>
      <w:tabs>
        <w:tab w:val="left" w:pos="720"/>
        <w:tab w:val="left" w:pos="2160"/>
        <w:tab w:val="right" w:leader="dot" w:pos="8640"/>
      </w:tabs>
      <w:adjustRightInd w:val="0"/>
      <w:spacing w:line="276" w:lineRule="auto"/>
      <w:textAlignment w:val="baseline"/>
    </w:pPr>
    <w:rPr>
      <w:rFonts w:eastAsia="Times New Roman"/>
      <w:snapToGrid w:val="0"/>
      <w:szCs w:val="20"/>
      <w:lang w:val="vi-VN" w:eastAsia="vi-VN"/>
    </w:rPr>
  </w:style>
  <w:style w:type="paragraph" w:styleId="Tabletext0" w:customStyle="1">
    <w:name w:val="Tabletext"/>
    <w:basedOn w:val="Normal"/>
    <w:uiPriority w:val="99"/>
    <w:qFormat/>
    <w:pPr>
      <w:keepLines/>
      <w:widowControl w:val="0"/>
      <w:spacing w:after="120" w:line="240" w:lineRule="atLeast"/>
      <w:jc w:val="left"/>
    </w:pPr>
    <w:rPr>
      <w:rFonts w:eastAsia="Times New Roman"/>
      <w:szCs w:val="20"/>
    </w:rPr>
  </w:style>
  <w:style w:type="character" w:styleId="apple-converted-space" w:customStyle="1">
    <w:name w:val="apple-converted-space"/>
    <w:basedOn w:val="DefaultParagraphFont"/>
    <w:qFormat/>
  </w:style>
  <w:style w:type="paragraph" w:styleId="CharCharCharCharCharCharCharCharCharCharCharCharCharCharCharCharChar1Char" w:customStyle="1">
    <w:name w:val="Char Char Char Char Char Char Char Char Char Char Char Char Char Char Char Char Char1 Char"/>
    <w:basedOn w:val="Heading4"/>
    <w:uiPriority w:val="99"/>
    <w:qFormat/>
    <w:pPr>
      <w:keepLines w:val="0"/>
      <w:spacing w:before="240" w:after="60" w:line="240" w:lineRule="auto"/>
    </w:pPr>
    <w:rPr>
      <w:bCs/>
      <w:i w:val="0"/>
      <w:iCs w:val="0"/>
      <w:szCs w:val="28"/>
    </w:rPr>
  </w:style>
  <w:style w:type="paragraph" w:styleId="Char" w:customStyle="1">
    <w:name w:val="Char"/>
    <w:basedOn w:val="Normal"/>
    <w:uiPriority w:val="99"/>
    <w:qFormat/>
    <w:pPr>
      <w:pageBreakBefore/>
      <w:spacing w:before="100" w:beforeAutospacing="1" w:after="100" w:afterAutospacing="1" w:line="240" w:lineRule="auto"/>
      <w:jc w:val="left"/>
    </w:pPr>
    <w:rPr>
      <w:rFonts w:ascii="Tahoma" w:hAnsi="Tahoma" w:eastAsia="Times New Roman" w:cs="Tahoma"/>
      <w:sz w:val="20"/>
      <w:szCs w:val="20"/>
    </w:rPr>
  </w:style>
  <w:style w:type="paragraph" w:styleId="LMTUANBody-" w:customStyle="1">
    <w:name w:val="LMTUAN_Body-"/>
    <w:basedOn w:val="ListParagraph"/>
    <w:uiPriority w:val="99"/>
    <w:qFormat/>
    <w:pPr>
      <w:tabs>
        <w:tab w:val="left" w:pos="720"/>
      </w:tabs>
      <w:spacing w:before="60" w:after="60" w:line="312" w:lineRule="auto"/>
      <w:ind w:left="0"/>
      <w:jc w:val="both"/>
    </w:pPr>
    <w:rPr>
      <w:rFonts w:eastAsia="Times New Roman"/>
      <w:color w:val="FF0000"/>
      <w:sz w:val="28"/>
      <w:szCs w:val="26"/>
    </w:rPr>
  </w:style>
  <w:style w:type="paragraph" w:styleId="FISTableText" w:customStyle="1">
    <w:name w:val="FIS_Table_Text"/>
    <w:basedOn w:val="Normal"/>
    <w:link w:val="FISTableTextChar"/>
    <w:qFormat/>
    <w:pPr>
      <w:widowControl w:val="0"/>
      <w:adjustRightInd w:val="0"/>
      <w:spacing w:before="60" w:after="60"/>
      <w:textAlignment w:val="baseline"/>
    </w:pPr>
    <w:rPr>
      <w:rFonts w:eastAsia="Times New Roman"/>
      <w:lang w:val="vi-VN" w:eastAsia="vi-VN"/>
    </w:rPr>
  </w:style>
  <w:style w:type="character" w:styleId="FISTableTextChar" w:customStyle="1">
    <w:name w:val="FIS_Table_Text Char"/>
    <w:link w:val="FISTableText"/>
    <w:qFormat/>
    <w:rPr>
      <w:rFonts w:eastAsia="Times New Roman"/>
      <w:sz w:val="26"/>
      <w:szCs w:val="22"/>
      <w:lang w:val="vi-VN" w:eastAsia="vi-VN"/>
    </w:rPr>
  </w:style>
  <w:style w:type="paragraph" w:styleId="NormalTableHeader" w:customStyle="1">
    <w:name w:val="Normal Table Header"/>
    <w:qFormat/>
    <w:pPr>
      <w:keepNext/>
      <w:tabs>
        <w:tab w:val="left" w:pos="702"/>
        <w:tab w:val="left" w:pos="1080"/>
      </w:tabs>
      <w:spacing w:before="40" w:after="40"/>
      <w:jc w:val="center"/>
    </w:pPr>
    <w:rPr>
      <w:rFonts w:ascii="Arial" w:hAnsi="Arial" w:eastAsia="MS Mincho" w:cs="Arial"/>
      <w:b/>
      <w:snapToGrid w:val="0"/>
      <w:lang w:eastAsia="ja-JP"/>
    </w:rPr>
  </w:style>
  <w:style w:type="paragraph" w:styleId="Detail" w:customStyle="1">
    <w:name w:val="Detail"/>
    <w:basedOn w:val="Normal"/>
    <w:qFormat/>
    <w:pPr>
      <w:widowControl w:val="0"/>
      <w:numPr>
        <w:numId w:val="7"/>
      </w:numPr>
      <w:adjustRightInd w:val="0"/>
      <w:textAlignment w:val="baseline"/>
    </w:pPr>
    <w:rPr>
      <w:rFonts w:eastAsia="Times New Roman"/>
      <w:szCs w:val="24"/>
    </w:rPr>
  </w:style>
  <w:style w:type="paragraph" w:styleId="FISHeading5a" w:customStyle="1">
    <w:name w:val="FIS_Heading5a"/>
    <w:basedOn w:val="Heading5"/>
    <w:next w:val="Normal"/>
    <w:uiPriority w:val="99"/>
    <w:qFormat/>
    <w:pPr>
      <w:keepNext/>
      <w:widowControl w:val="0"/>
      <w:tabs>
        <w:tab w:val="left" w:pos="360"/>
      </w:tabs>
      <w:snapToGrid w:val="0"/>
      <w:spacing w:line="240" w:lineRule="auto"/>
      <w:ind w:left="720"/>
      <w:jc w:val="both"/>
    </w:pPr>
    <w:rPr>
      <w:b/>
      <w:i w:val="0"/>
      <w:iCs w:val="0"/>
      <w:szCs w:val="20"/>
      <w:u w:val="none"/>
    </w:rPr>
  </w:style>
  <w:style w:type="paragraph" w:styleId="FISHeading7" w:customStyle="1">
    <w:name w:val="FIS_Heading7"/>
    <w:basedOn w:val="Heading7"/>
    <w:uiPriority w:val="99"/>
    <w:qFormat/>
    <w:pPr>
      <w:keepLines w:val="0"/>
      <w:widowControl w:val="0"/>
      <w:tabs>
        <w:tab w:val="left" w:pos="360"/>
      </w:tabs>
      <w:snapToGrid w:val="0"/>
      <w:spacing w:before="60" w:after="60" w:line="240" w:lineRule="auto"/>
      <w:ind w:left="720"/>
    </w:pPr>
    <w:rPr>
      <w:b/>
      <w:iCs w:val="0"/>
      <w:szCs w:val="20"/>
    </w:rPr>
  </w:style>
  <w:style w:type="paragraph" w:styleId="FisHeading40" w:customStyle="1">
    <w:name w:val="Fis_Heading 4"/>
    <w:basedOn w:val="Normal"/>
    <w:uiPriority w:val="99"/>
    <w:qFormat/>
    <w:pPr>
      <w:widowControl w:val="0"/>
      <w:snapToGrid w:val="0"/>
      <w:spacing w:line="240" w:lineRule="auto"/>
      <w:ind w:left="1656" w:hanging="576"/>
      <w:outlineLvl w:val="3"/>
    </w:pPr>
    <w:rPr>
      <w:rFonts w:eastAsia="Times New Roman"/>
      <w:b/>
      <w:szCs w:val="20"/>
    </w:rPr>
  </w:style>
  <w:style w:type="paragraph" w:styleId="FISHeading8" w:customStyle="1">
    <w:name w:val="FIS_Heading8"/>
    <w:basedOn w:val="Normal"/>
    <w:uiPriority w:val="99"/>
    <w:qFormat/>
    <w:pPr>
      <w:widowControl w:val="0"/>
      <w:snapToGrid w:val="0"/>
      <w:spacing w:line="240" w:lineRule="auto"/>
      <w:ind w:left="3744" w:hanging="1224"/>
      <w:outlineLvl w:val="7"/>
    </w:pPr>
    <w:rPr>
      <w:rFonts w:eastAsia="Times New Roman"/>
      <w:b/>
      <w:i/>
      <w:szCs w:val="20"/>
    </w:rPr>
  </w:style>
  <w:style w:type="paragraph" w:styleId="Revision1" w:customStyle="1">
    <w:name w:val="Revision1"/>
    <w:hidden/>
    <w:uiPriority w:val="99"/>
    <w:semiHidden/>
    <w:qFormat/>
    <w:rPr>
      <w:rFonts w:eastAsia="Calibri"/>
      <w:sz w:val="28"/>
      <w:szCs w:val="22"/>
    </w:rPr>
  </w:style>
  <w:style w:type="paragraph" w:styleId="Hnh" w:customStyle="1">
    <w:name w:val="Hình"/>
    <w:basedOn w:val="Normal"/>
    <w:link w:val="HnhChar"/>
    <w:qFormat/>
    <w:pPr>
      <w:jc w:val="center"/>
    </w:pPr>
    <w:rPr>
      <w:i/>
      <w:sz w:val="26"/>
      <w:szCs w:val="26"/>
    </w:rPr>
  </w:style>
  <w:style w:type="character" w:styleId="HnhChar" w:customStyle="1">
    <w:name w:val="Hình Char"/>
    <w:link w:val="Hnh"/>
    <w:qFormat/>
    <w:rPr>
      <w:i/>
      <w:sz w:val="26"/>
      <w:szCs w:val="26"/>
    </w:rPr>
  </w:style>
  <w:style w:type="paragraph" w:styleId="Heading2FIS" w:customStyle="1">
    <w:name w:val="Heading 2 FIS"/>
    <w:basedOn w:val="Heading2"/>
    <w:link w:val="Heading2FISChar"/>
    <w:qFormat/>
  </w:style>
  <w:style w:type="character" w:styleId="Heading2FISChar" w:customStyle="1">
    <w:name w:val="Heading 2 FIS Char"/>
    <w:link w:val="Heading2FIS"/>
    <w:qFormat/>
    <w:rPr>
      <w:rFonts w:eastAsia="Times New Roman"/>
      <w:b/>
      <w:bCs/>
      <w:sz w:val="28"/>
      <w:szCs w:val="28"/>
      <w:lang w:val="en-US" w:eastAsia="zh-CN"/>
    </w:rPr>
  </w:style>
  <w:style w:type="paragraph" w:styleId="F-heading2" w:customStyle="1">
    <w:name w:val="F-heading 2"/>
    <w:basedOn w:val="Heading2FIS"/>
    <w:link w:val="F-heading2Char"/>
    <w:qFormat/>
  </w:style>
  <w:style w:type="character" w:styleId="F-heading2Char" w:customStyle="1">
    <w:name w:val="F-heading 2 Char"/>
    <w:link w:val="F-heading2"/>
    <w:qFormat/>
    <w:rPr>
      <w:rFonts w:eastAsia="Times New Roman"/>
      <w:b/>
      <w:bCs/>
      <w:sz w:val="28"/>
      <w:szCs w:val="28"/>
      <w:lang w:val="en-US" w:eastAsia="zh-CN"/>
    </w:rPr>
  </w:style>
  <w:style w:type="paragraph" w:styleId="F-heading3" w:customStyle="1">
    <w:name w:val="F-heading 3"/>
    <w:basedOn w:val="Heading4"/>
    <w:link w:val="F-heading3Char"/>
    <w:qFormat/>
    <w:pPr>
      <w:numPr>
        <w:ilvl w:val="0"/>
        <w:numId w:val="0"/>
      </w:numPr>
    </w:pPr>
    <w:rPr>
      <w:i w:val="0"/>
      <w:sz w:val="27"/>
      <w:szCs w:val="26"/>
    </w:rPr>
  </w:style>
  <w:style w:type="character" w:styleId="F-heading3Char" w:customStyle="1">
    <w:name w:val="F-heading 3 Char"/>
    <w:link w:val="F-heading3"/>
    <w:qFormat/>
    <w:rPr>
      <w:rFonts w:eastAsia="Times New Roman"/>
      <w:b/>
      <w:iCs/>
      <w:sz w:val="27"/>
      <w:szCs w:val="26"/>
      <w:lang w:val="zh-CN" w:eastAsia="zh-CN"/>
    </w:rPr>
  </w:style>
  <w:style w:type="paragraph" w:styleId="F-heading4" w:customStyle="1">
    <w:name w:val="F-heading 4"/>
    <w:basedOn w:val="Heading4"/>
    <w:link w:val="F-heading4Char"/>
    <w:qFormat/>
    <w:pPr>
      <w:ind w:left="5103"/>
    </w:pPr>
    <w:rPr>
      <w:szCs w:val="26"/>
    </w:rPr>
  </w:style>
  <w:style w:type="character" w:styleId="F-heading4Char" w:customStyle="1">
    <w:name w:val="F-heading 4 Char"/>
    <w:link w:val="F-heading4"/>
    <w:qFormat/>
    <w:rPr>
      <w:rFonts w:eastAsia="Times New Roman"/>
      <w:b/>
      <w:i/>
      <w:iCs/>
      <w:sz w:val="24"/>
      <w:szCs w:val="26"/>
      <w:lang w:val="en-US" w:eastAsia="zh-CN"/>
    </w:rPr>
  </w:style>
  <w:style w:type="paragraph" w:styleId="F-heading5" w:customStyle="1">
    <w:name w:val="F-heading 5"/>
    <w:basedOn w:val="Heading5"/>
    <w:link w:val="F-heading5Char"/>
    <w:qFormat/>
  </w:style>
  <w:style w:type="character" w:styleId="F-heading5Char" w:customStyle="1">
    <w:name w:val="F-heading 5 Char"/>
    <w:link w:val="F-heading5"/>
    <w:qFormat/>
    <w:rPr>
      <w:rFonts w:eastAsia="Times New Roman"/>
      <w:bCs/>
      <w:i/>
      <w:iCs/>
      <w:sz w:val="24"/>
      <w:szCs w:val="26"/>
      <w:u w:val="single"/>
      <w:lang w:val="zh-CN" w:eastAsia="zh-CN"/>
    </w:rPr>
  </w:style>
  <w:style w:type="paragraph" w:styleId="Bullets" w:customStyle="1">
    <w:name w:val="Bullets"/>
    <w:basedOn w:val="Normal"/>
    <w:link w:val="BulletsChar"/>
    <w:uiPriority w:val="99"/>
    <w:qFormat/>
    <w:rPr>
      <w:sz w:val="26"/>
    </w:rPr>
  </w:style>
  <w:style w:type="character" w:styleId="BulletsChar" w:customStyle="1">
    <w:name w:val="Bullets Char"/>
    <w:link w:val="Bullets"/>
    <w:uiPriority w:val="99"/>
    <w:qFormat/>
    <w:rPr>
      <w:sz w:val="26"/>
      <w:szCs w:val="22"/>
    </w:rPr>
  </w:style>
  <w:style w:type="paragraph" w:styleId="Style1" w:customStyle="1">
    <w:name w:val="Style1"/>
    <w:basedOn w:val="Bullets"/>
    <w:qFormat/>
    <w:pPr>
      <w:tabs>
        <w:tab w:val="left" w:pos="360"/>
      </w:tabs>
    </w:pPr>
  </w:style>
  <w:style w:type="paragraph" w:styleId="Mtmnhnh" w:customStyle="1">
    <w:name w:val="Mô tả màn hình"/>
    <w:basedOn w:val="Normal"/>
    <w:link w:val="MtmnhnhChar"/>
    <w:qFormat/>
    <w:pPr>
      <w:keepNext/>
      <w:spacing w:after="120"/>
    </w:pPr>
    <w:rPr>
      <w:b/>
      <w:sz w:val="26"/>
    </w:rPr>
  </w:style>
  <w:style w:type="character" w:styleId="MtmnhnhChar" w:customStyle="1">
    <w:name w:val="Mô tả màn hình Char"/>
    <w:link w:val="Mtmnhnh"/>
    <w:qFormat/>
    <w:rPr>
      <w:b/>
      <w:sz w:val="26"/>
      <w:szCs w:val="22"/>
    </w:rPr>
  </w:style>
  <w:style w:type="paragraph" w:styleId="Bulletslevel1" w:customStyle="1">
    <w:name w:val="Bullets_level_1"/>
    <w:basedOn w:val="FISTableText"/>
    <w:link w:val="Bulletslevel1Char"/>
    <w:qFormat/>
    <w:pPr>
      <w:numPr>
        <w:numId w:val="8"/>
      </w:numPr>
      <w:textAlignment w:val="auto"/>
    </w:pPr>
    <w:rPr>
      <w:sz w:val="26"/>
      <w:szCs w:val="26"/>
      <w:lang w:val="en-US"/>
    </w:rPr>
  </w:style>
  <w:style w:type="character" w:styleId="Bulletslevel1Char" w:customStyle="1">
    <w:name w:val="Bullets_level_1 Char"/>
    <w:link w:val="Bulletslevel1"/>
    <w:qFormat/>
    <w:rPr>
      <w:rFonts w:eastAsia="Times New Roman"/>
      <w:sz w:val="26"/>
      <w:szCs w:val="26"/>
      <w:lang w:val="en-US" w:eastAsia="vi-VN"/>
    </w:rPr>
  </w:style>
  <w:style w:type="paragraph" w:styleId="AutoNumDescription" w:customStyle="1">
    <w:name w:val="AutoNum_Description"/>
    <w:basedOn w:val="ListParagraph"/>
    <w:link w:val="AutoNumDescriptionChar"/>
    <w:qFormat/>
    <w:pPr>
      <w:numPr>
        <w:numId w:val="0"/>
      </w:numPr>
      <w:spacing w:line="340" w:lineRule="atLeast"/>
      <w:ind w:left="720" w:hanging="360"/>
      <w:contextualSpacing w:val="0"/>
      <w:jc w:val="both"/>
    </w:pPr>
    <w:rPr>
      <w:szCs w:val="26"/>
    </w:rPr>
  </w:style>
  <w:style w:type="character" w:styleId="AutoNumDescriptionChar" w:customStyle="1">
    <w:name w:val="AutoNum_Description Char"/>
    <w:link w:val="AutoNumDescription"/>
    <w:qFormat/>
    <w:rPr>
      <w:sz w:val="26"/>
      <w:szCs w:val="26"/>
    </w:rPr>
  </w:style>
  <w:style w:type="paragraph" w:styleId="SRSNORMAL" w:customStyle="1">
    <w:name w:val="SRS_NORMAL"/>
    <w:basedOn w:val="Normal"/>
    <w:link w:val="SRSNORMALChar"/>
    <w:qFormat/>
    <w:pPr>
      <w:widowControl w:val="0"/>
    </w:pPr>
    <w:rPr>
      <w:rFonts w:eastAsia="Gulim"/>
      <w:bCs/>
      <w:szCs w:val="26"/>
    </w:rPr>
  </w:style>
  <w:style w:type="character" w:styleId="SRSNORMALChar" w:customStyle="1">
    <w:name w:val="SRS_NORMAL Char"/>
    <w:link w:val="SRSNORMAL"/>
    <w:qFormat/>
    <w:rPr>
      <w:rFonts w:eastAsia="Gulim"/>
      <w:bCs/>
      <w:sz w:val="26"/>
      <w:szCs w:val="26"/>
    </w:rPr>
  </w:style>
  <w:style w:type="paragraph" w:styleId="AUTONUM2" w:customStyle="1">
    <w:name w:val="AUTO_NUM_2"/>
    <w:basedOn w:val="FISBullet1"/>
    <w:link w:val="AUTONUM2Char"/>
    <w:qFormat/>
    <w:pPr>
      <w:numPr>
        <w:numId w:val="9"/>
      </w:numPr>
      <w:tabs>
        <w:tab w:val="clear" w:pos="567"/>
        <w:tab w:val="left" w:pos="522"/>
      </w:tabs>
      <w:spacing w:after="120"/>
      <w:jc w:val="center"/>
    </w:pPr>
    <w:rPr>
      <w:rFonts w:ascii="Times New Roman" w:hAnsi="Times New Roman"/>
      <w:sz w:val="26"/>
      <w:szCs w:val="26"/>
    </w:rPr>
  </w:style>
  <w:style w:type="character" w:styleId="AUTONUM2Char" w:customStyle="1">
    <w:name w:val="AUTO_NUM_2 Char"/>
    <w:link w:val="AUTONUM2"/>
    <w:qFormat/>
    <w:rPr>
      <w:rFonts w:eastAsia="Times New Roman"/>
      <w:sz w:val="26"/>
      <w:szCs w:val="26"/>
      <w:lang w:val="en-US" w:eastAsia="en-US"/>
    </w:rPr>
  </w:style>
  <w:style w:type="paragraph" w:styleId="FISBullet10" w:customStyle="1">
    <w:name w:val="FIS_Bullet 1"/>
    <w:basedOn w:val="FISBullet1"/>
    <w:link w:val="FISBullet1Char0"/>
    <w:qFormat/>
    <w:pPr>
      <w:numPr>
        <w:numId w:val="0"/>
      </w:numPr>
      <w:tabs>
        <w:tab w:val="clear" w:pos="567"/>
      </w:tabs>
      <w:spacing w:after="120" w:line="276" w:lineRule="auto"/>
      <w:ind w:left="317" w:hanging="360"/>
      <w:textAlignment w:val="auto"/>
    </w:pPr>
    <w:rPr>
      <w:sz w:val="26"/>
      <w:szCs w:val="26"/>
      <w:lang w:val="zh-CN" w:eastAsia="vi-VN"/>
    </w:rPr>
  </w:style>
  <w:style w:type="character" w:styleId="FISBullet1Char0" w:customStyle="1">
    <w:name w:val="FIS_Bullet 1 Char"/>
    <w:link w:val="FISBullet10"/>
    <w:qFormat/>
    <w:rPr>
      <w:rFonts w:ascii="Verdana" w:hAnsi="Verdana" w:eastAsia="Times New Roman"/>
      <w:sz w:val="26"/>
      <w:szCs w:val="26"/>
      <w:lang w:val="zh-CN" w:eastAsia="vi-VN"/>
    </w:rPr>
  </w:style>
  <w:style w:type="paragraph" w:styleId="FISBullet20" w:customStyle="1">
    <w:name w:val="FIS_Bullet 2"/>
    <w:basedOn w:val="FISNormal"/>
    <w:link w:val="FISBullet2Char"/>
    <w:qFormat/>
    <w:pPr>
      <w:keepLines/>
      <w:tabs>
        <w:tab w:val="clear" w:pos="720"/>
      </w:tabs>
      <w:adjustRightInd w:val="0"/>
      <w:spacing w:after="120"/>
      <w:ind w:left="677" w:hanging="360"/>
      <w:textAlignment w:val="baseline"/>
    </w:pPr>
    <w:rPr>
      <w:sz w:val="26"/>
      <w:szCs w:val="26"/>
      <w:lang w:val="zh-CN" w:eastAsia="vi-VN"/>
    </w:rPr>
  </w:style>
  <w:style w:type="character" w:styleId="FISBullet2Char" w:customStyle="1">
    <w:name w:val="FIS_Bullet 2 Char"/>
    <w:link w:val="FISBullet20"/>
    <w:qFormat/>
    <w:rPr>
      <w:rFonts w:eastAsia="Times New Roman"/>
      <w:sz w:val="26"/>
      <w:szCs w:val="26"/>
      <w:lang w:val="zh-CN" w:eastAsia="vi-VN"/>
    </w:rPr>
  </w:style>
  <w:style w:type="paragraph" w:styleId="Hinh2" w:customStyle="1">
    <w:name w:val="Hinh_2"/>
    <w:basedOn w:val="H"/>
    <w:link w:val="Hinh2Char"/>
    <w:qFormat/>
    <w:pPr>
      <w:ind w:left="720"/>
    </w:pPr>
    <w:rPr>
      <w:lang w:val="zh-CN" w:eastAsia="zh-CN"/>
    </w:rPr>
  </w:style>
  <w:style w:type="character" w:styleId="Hinh2Char" w:customStyle="1">
    <w:name w:val="Hinh_2 Char"/>
    <w:link w:val="Hinh2"/>
    <w:qFormat/>
    <w:rPr>
      <w:sz w:val="26"/>
      <w:szCs w:val="22"/>
      <w:lang w:val="zh-CN" w:eastAsia="zh-CN"/>
    </w:rPr>
  </w:style>
  <w:style w:type="paragraph" w:styleId="TOCHeading1" w:customStyle="1">
    <w:name w:val="TOC Heading1"/>
    <w:basedOn w:val="Heading1"/>
    <w:next w:val="Normal"/>
    <w:uiPriority w:val="39"/>
    <w:unhideWhenUsed/>
    <w:qFormat/>
    <w:pPr>
      <w:numPr>
        <w:numId w:val="0"/>
      </w:numPr>
      <w:spacing w:before="240" w:line="259" w:lineRule="auto"/>
      <w:outlineLvl w:val="9"/>
    </w:pPr>
    <w:rPr>
      <w:rFonts w:ascii="Calibri Light" w:hAnsi="Calibri Light"/>
      <w:b w:val="0"/>
      <w:bCs/>
      <w:color w:val="2E74B5"/>
      <w:sz w:val="32"/>
      <w:szCs w:val="32"/>
    </w:rPr>
  </w:style>
  <w:style w:type="character" w:styleId="FISHinhChar" w:customStyle="1">
    <w:name w:val="FIS_Hinh Char"/>
    <w:link w:val="FISHinh"/>
    <w:qFormat/>
    <w:rPr>
      <w:i/>
      <w:sz w:val="24"/>
      <w:szCs w:val="22"/>
      <w:lang w:val="en-US" w:eastAsia="en-US"/>
    </w:rPr>
  </w:style>
  <w:style w:type="paragraph" w:styleId="FISBullet" w:customStyle="1">
    <w:name w:val="FIS_Bullet"/>
    <w:basedOn w:val="FISNormal"/>
    <w:link w:val="FISBulletChar"/>
    <w:qFormat/>
    <w:pPr>
      <w:keepLines/>
      <w:tabs>
        <w:tab w:val="clear" w:pos="720"/>
      </w:tabs>
      <w:adjustRightInd w:val="0"/>
      <w:spacing w:after="120" w:line="276" w:lineRule="auto"/>
      <w:ind w:left="360" w:hanging="360"/>
      <w:textAlignment w:val="baseline"/>
    </w:pPr>
    <w:rPr>
      <w:sz w:val="26"/>
      <w:szCs w:val="26"/>
      <w:lang w:val="zh-CN" w:eastAsia="vi-VN"/>
    </w:rPr>
  </w:style>
  <w:style w:type="character" w:styleId="FISBulletChar" w:customStyle="1">
    <w:name w:val="FIS_Bullet Char"/>
    <w:link w:val="FISBullet"/>
    <w:qFormat/>
    <w:rPr>
      <w:rFonts w:eastAsia="Times New Roman"/>
      <w:sz w:val="26"/>
      <w:szCs w:val="26"/>
      <w:lang w:val="zh-CN" w:eastAsia="vi-VN"/>
    </w:rPr>
  </w:style>
  <w:style w:type="paragraph" w:styleId="Bullet2" w:customStyle="1">
    <w:name w:val="Bullet2"/>
    <w:basedOn w:val="FISNormal"/>
    <w:link w:val="Bullet2Char"/>
    <w:qFormat/>
    <w:pPr>
      <w:keepLines/>
      <w:tabs>
        <w:tab w:val="clear" w:pos="720"/>
      </w:tabs>
      <w:adjustRightInd w:val="0"/>
      <w:spacing w:after="120" w:line="276" w:lineRule="auto"/>
      <w:ind w:left="1080" w:hanging="360"/>
      <w:textAlignment w:val="baseline"/>
    </w:pPr>
    <w:rPr>
      <w:sz w:val="26"/>
      <w:szCs w:val="26"/>
      <w:lang w:val="zh-CN" w:eastAsia="vi-VN"/>
    </w:rPr>
  </w:style>
  <w:style w:type="character" w:styleId="Bullet2Char" w:customStyle="1">
    <w:name w:val="Bullet2 Char"/>
    <w:link w:val="Bullet2"/>
    <w:qFormat/>
    <w:rPr>
      <w:rFonts w:eastAsia="Times New Roman"/>
      <w:sz w:val="26"/>
      <w:szCs w:val="26"/>
      <w:lang w:val="zh-CN" w:eastAsia="vi-VN"/>
    </w:rPr>
  </w:style>
  <w:style w:type="paragraph" w:styleId="sodo" w:customStyle="1">
    <w:name w:val="sodo"/>
    <w:basedOn w:val="Normal"/>
    <w:link w:val="sodoChar"/>
    <w:qFormat/>
    <w:pPr>
      <w:spacing w:after="120" w:line="259" w:lineRule="auto"/>
      <w:ind w:left="720" w:hanging="360"/>
      <w:jc w:val="center"/>
    </w:pPr>
    <w:rPr>
      <w:i/>
      <w:sz w:val="26"/>
    </w:rPr>
  </w:style>
  <w:style w:type="character" w:styleId="sodoChar" w:customStyle="1">
    <w:name w:val="sodo Char"/>
    <w:link w:val="sodo"/>
    <w:qFormat/>
    <w:rPr>
      <w:i/>
      <w:sz w:val="26"/>
      <w:szCs w:val="22"/>
    </w:rPr>
  </w:style>
  <w:style w:type="paragraph" w:styleId="FISBullet6" w:customStyle="1">
    <w:name w:val="FIS_Bullet 6"/>
    <w:basedOn w:val="Heading6"/>
    <w:link w:val="FISBullet6Char"/>
    <w:qFormat/>
  </w:style>
  <w:style w:type="character" w:styleId="FISBullet6Char" w:customStyle="1">
    <w:name w:val="FIS_Bullet 6 Char"/>
    <w:link w:val="FISBullet6"/>
    <w:qFormat/>
    <w:rPr>
      <w:rFonts w:eastAsia="Times New Roman" w:cs="Times New Roman"/>
      <w:i/>
      <w:iCs/>
      <w:sz w:val="26"/>
      <w:lang w:val="zh-CN" w:eastAsia="zh-CN"/>
    </w:rPr>
  </w:style>
  <w:style w:type="paragraph" w:styleId="FISBullet7" w:customStyle="1">
    <w:name w:val="FIS_Bullet 7"/>
    <w:basedOn w:val="FISBullet6"/>
    <w:link w:val="FISBullet7Char"/>
    <w:qFormat/>
    <w:pPr>
      <w:outlineLvl w:val="9"/>
    </w:pPr>
  </w:style>
  <w:style w:type="character" w:styleId="FISBullet7Char" w:customStyle="1">
    <w:name w:val="FIS_Bullet 7 Char"/>
    <w:link w:val="FISBullet7"/>
    <w:qFormat/>
    <w:rPr>
      <w:rFonts w:eastAsia="Times New Roman" w:cs="Times New Roman"/>
      <w:i/>
      <w:iCs/>
      <w:sz w:val="26"/>
      <w:lang w:val="zh-CN" w:eastAsia="zh-CN"/>
    </w:rPr>
  </w:style>
  <w:style w:type="paragraph" w:styleId="FISbullet30" w:customStyle="1">
    <w:name w:val="FIS_bullet 3"/>
    <w:basedOn w:val="Normal"/>
    <w:link w:val="FISbullet3Char"/>
    <w:qFormat/>
    <w:pPr>
      <w:ind w:left="360"/>
    </w:pPr>
    <w:rPr>
      <w:i/>
      <w:sz w:val="26"/>
    </w:rPr>
  </w:style>
  <w:style w:type="character" w:styleId="FISbullet3Char" w:customStyle="1">
    <w:name w:val="FIS_bullet 3 Char"/>
    <w:link w:val="FISbullet30"/>
    <w:qFormat/>
    <w:rPr>
      <w:i/>
      <w:sz w:val="26"/>
      <w:szCs w:val="22"/>
    </w:rPr>
  </w:style>
  <w:style w:type="paragraph" w:styleId="FISBullet4" w:customStyle="1">
    <w:name w:val="FIS_Bullet 4"/>
    <w:basedOn w:val="Heading6"/>
    <w:link w:val="FISBullet4Char"/>
    <w:qFormat/>
    <w:rPr>
      <w:lang w:val="en-US"/>
    </w:rPr>
  </w:style>
  <w:style w:type="character" w:styleId="FISBullet4Char" w:customStyle="1">
    <w:name w:val="FIS_Bullet 4 Char"/>
    <w:link w:val="FISBullet4"/>
    <w:qFormat/>
    <w:rPr>
      <w:rFonts w:eastAsia="Times New Roman"/>
      <w:i/>
      <w:iCs/>
      <w:sz w:val="26"/>
      <w:lang w:eastAsia="zh-CN"/>
    </w:rPr>
  </w:style>
  <w:style w:type="paragraph" w:styleId="FISHeading70" w:customStyle="1">
    <w:name w:val="FIS_Heading 7"/>
    <w:basedOn w:val="FISHeading6"/>
    <w:link w:val="FISHeading7Char"/>
    <w:qFormat/>
    <w:pPr>
      <w:outlineLvl w:val="9"/>
    </w:pPr>
  </w:style>
  <w:style w:type="character" w:styleId="FISHeading7Char" w:customStyle="1">
    <w:name w:val="FIS_Heading 7 Char"/>
    <w:link w:val="FISHeading70"/>
    <w:qFormat/>
    <w:rPr>
      <w:rFonts w:eastAsia="Times New Roman"/>
      <w:i/>
      <w:iCs/>
      <w:sz w:val="26"/>
      <w:szCs w:val="26"/>
      <w:lang w:val="zh-CN" w:eastAsia="zh-CN"/>
    </w:rPr>
  </w:style>
  <w:style w:type="paragraph" w:styleId="Bullet01" w:customStyle="1">
    <w:name w:val="Bullet 01"/>
    <w:basedOn w:val="FISNormal"/>
    <w:link w:val="Bullet01Char"/>
    <w:qFormat/>
    <w:pPr>
      <w:keepLines/>
      <w:tabs>
        <w:tab w:val="clear" w:pos="720"/>
        <w:tab w:val="left" w:pos="567"/>
        <w:tab w:val="left" w:pos="1134"/>
      </w:tabs>
      <w:adjustRightInd w:val="0"/>
      <w:ind w:left="360" w:hanging="360"/>
      <w:textAlignment w:val="baseline"/>
    </w:pPr>
    <w:rPr>
      <w:sz w:val="26"/>
      <w:szCs w:val="26"/>
      <w:lang w:val="zh-CN" w:eastAsia="vi-VN"/>
    </w:rPr>
  </w:style>
  <w:style w:type="character" w:styleId="Bullet01Char" w:customStyle="1">
    <w:name w:val="Bullet 01 Char"/>
    <w:link w:val="Bullet01"/>
    <w:qFormat/>
    <w:rPr>
      <w:rFonts w:eastAsia="Times New Roman"/>
      <w:sz w:val="26"/>
      <w:szCs w:val="26"/>
      <w:lang w:val="zh-CN" w:eastAsia="vi-VN"/>
    </w:rPr>
  </w:style>
  <w:style w:type="paragraph" w:styleId="Bullet02" w:customStyle="1">
    <w:name w:val="Bullet 02"/>
    <w:basedOn w:val="FISNormal"/>
    <w:link w:val="Bullet02Char"/>
    <w:qFormat/>
    <w:pPr>
      <w:keepLines/>
      <w:tabs>
        <w:tab w:val="clear" w:pos="720"/>
        <w:tab w:val="left" w:pos="716"/>
      </w:tabs>
      <w:adjustRightInd w:val="0"/>
      <w:ind w:left="716" w:hanging="360"/>
      <w:textAlignment w:val="baseline"/>
    </w:pPr>
    <w:rPr>
      <w:sz w:val="26"/>
      <w:szCs w:val="26"/>
      <w:lang w:val="zh-CN" w:eastAsia="vi-VN"/>
    </w:rPr>
  </w:style>
  <w:style w:type="character" w:styleId="Bullet02Char" w:customStyle="1">
    <w:name w:val="Bullet 02 Char"/>
    <w:link w:val="Bullet02"/>
    <w:qFormat/>
    <w:rPr>
      <w:rFonts w:eastAsia="Times New Roman"/>
      <w:sz w:val="26"/>
      <w:szCs w:val="26"/>
      <w:lang w:val="zh-CN" w:eastAsia="vi-VN"/>
    </w:rPr>
  </w:style>
  <w:style w:type="paragraph" w:styleId="Bullet03" w:customStyle="1">
    <w:name w:val="Bullet 03"/>
    <w:basedOn w:val="FISNormal"/>
    <w:link w:val="Bullet03Char"/>
    <w:qFormat/>
    <w:pPr>
      <w:keepLines/>
      <w:tabs>
        <w:tab w:val="clear" w:pos="720"/>
        <w:tab w:val="left" w:pos="716"/>
      </w:tabs>
      <w:adjustRightInd w:val="0"/>
      <w:ind w:left="1076" w:hanging="360"/>
      <w:textAlignment w:val="baseline"/>
    </w:pPr>
    <w:rPr>
      <w:sz w:val="26"/>
      <w:szCs w:val="26"/>
      <w:lang w:val="zh-CN" w:eastAsia="vi-VN"/>
    </w:rPr>
  </w:style>
  <w:style w:type="character" w:styleId="Bullet03Char" w:customStyle="1">
    <w:name w:val="Bullet 03 Char"/>
    <w:link w:val="Bullet03"/>
    <w:qFormat/>
    <w:rPr>
      <w:rFonts w:eastAsia="Times New Roman"/>
      <w:sz w:val="26"/>
      <w:szCs w:val="26"/>
      <w:lang w:val="zh-CN" w:eastAsia="vi-VN"/>
    </w:rPr>
  </w:style>
  <w:style w:type="paragraph" w:styleId="FISSodo" w:customStyle="1">
    <w:name w:val="FIS So do"/>
    <w:basedOn w:val="FISBullet1"/>
    <w:link w:val="FISSodoChar"/>
    <w:qFormat/>
    <w:pPr>
      <w:numPr>
        <w:numId w:val="0"/>
      </w:numPr>
      <w:spacing w:after="120" w:line="276" w:lineRule="auto"/>
      <w:jc w:val="center"/>
    </w:pPr>
    <w:rPr>
      <w:rFonts w:ascii="Times New Roman" w:hAnsi="Times New Roman"/>
      <w:i/>
      <w:sz w:val="26"/>
      <w:lang w:val="zh-CN" w:eastAsia="zh-CN"/>
    </w:rPr>
  </w:style>
  <w:style w:type="character" w:styleId="FISSodoChar" w:customStyle="1">
    <w:name w:val="FIS So do Char"/>
    <w:link w:val="FISSodo"/>
    <w:qFormat/>
    <w:rPr>
      <w:rFonts w:eastAsia="Times New Roman"/>
      <w:i/>
      <w:sz w:val="26"/>
      <w:lang w:val="zh-CN" w:eastAsia="zh-CN"/>
    </w:rPr>
  </w:style>
  <w:style w:type="paragraph" w:styleId="FISheading71" w:customStyle="1">
    <w:name w:val="FIS_heading 7"/>
    <w:basedOn w:val="Normal"/>
    <w:link w:val="FISheading7Char0"/>
    <w:qFormat/>
    <w:rPr>
      <w:i/>
      <w:u w:val="single"/>
    </w:rPr>
  </w:style>
  <w:style w:type="character" w:styleId="FISheading7Char0" w:customStyle="1">
    <w:name w:val="FIS_heading 7 Char"/>
    <w:link w:val="FISheading71"/>
    <w:qFormat/>
    <w:rPr>
      <w:i/>
      <w:sz w:val="26"/>
      <w:szCs w:val="22"/>
      <w:u w:val="single"/>
    </w:rPr>
  </w:style>
  <w:style w:type="paragraph" w:styleId="FISFunctionHeading" w:customStyle="1">
    <w:name w:val="FIS_Function_Heading"/>
    <w:basedOn w:val="Heading6"/>
    <w:link w:val="FISFunctionHeadingChar"/>
    <w:rPr>
      <w:lang w:val="en-US"/>
    </w:rPr>
  </w:style>
  <w:style w:type="character" w:styleId="FISFunctionHeadingChar" w:customStyle="1">
    <w:name w:val="FIS_Function_Heading Char"/>
    <w:link w:val="FISFunctionHeading"/>
    <w:qFormat/>
    <w:rPr>
      <w:rFonts w:eastAsia="Times New Roman"/>
      <w:i/>
      <w:iCs/>
      <w:sz w:val="26"/>
      <w:lang w:eastAsia="zh-CN"/>
    </w:rPr>
  </w:style>
  <w:style w:type="paragraph" w:styleId="FormchungQuyenIRM" w:customStyle="1">
    <w:name w:val="Form chung Quyen I RM"/>
    <w:basedOn w:val="sodo"/>
    <w:link w:val="FormchungQuyenIRMChar"/>
    <w:pPr>
      <w:tabs>
        <w:tab w:val="left" w:pos="360"/>
      </w:tabs>
      <w:spacing w:after="0" w:line="300" w:lineRule="auto"/>
    </w:pPr>
  </w:style>
  <w:style w:type="character" w:styleId="FormchungQuyenIRMChar" w:customStyle="1">
    <w:name w:val="Form chung Quyen I RM Char"/>
    <w:link w:val="FormchungQuyenIRM"/>
    <w:rPr>
      <w:i/>
      <w:sz w:val="26"/>
      <w:szCs w:val="22"/>
    </w:rPr>
  </w:style>
  <w:style w:type="paragraph" w:styleId="THUHIEN" w:customStyle="1">
    <w:name w:val="THUHIEN"/>
    <w:basedOn w:val="Hnh"/>
    <w:link w:val="THUHIENChar"/>
    <w:pPr>
      <w:ind w:left="720" w:hanging="360"/>
    </w:pPr>
  </w:style>
  <w:style w:type="character" w:styleId="THUHIENChar" w:customStyle="1">
    <w:name w:val="THUHIEN Char"/>
    <w:link w:val="THUHIEN"/>
    <w:rPr>
      <w:i/>
      <w:sz w:val="26"/>
      <w:szCs w:val="26"/>
    </w:rPr>
  </w:style>
  <w:style w:type="paragraph" w:styleId="tiu" w:customStyle="1">
    <w:name w:val="tiêu đề"/>
    <w:basedOn w:val="FISheading71"/>
    <w:link w:val="tiuChar"/>
    <w:pPr>
      <w:ind w:left="357" w:hanging="357"/>
    </w:pPr>
  </w:style>
  <w:style w:type="character" w:styleId="tiuChar" w:customStyle="1">
    <w:name w:val="tiêu đề Char"/>
    <w:link w:val="tiu"/>
    <w:rPr>
      <w:i/>
      <w:sz w:val="26"/>
      <w:szCs w:val="22"/>
      <w:u w:val="single"/>
    </w:rPr>
  </w:style>
  <w:style w:type="paragraph" w:styleId="cha1" w:customStyle="1">
    <w:name w:val="cha 1"/>
    <w:basedOn w:val="FISNormal"/>
    <w:link w:val="cha1Char"/>
    <w:qFormat/>
    <w:pPr>
      <w:keepLines/>
      <w:tabs>
        <w:tab w:val="clear" w:pos="720"/>
      </w:tabs>
      <w:adjustRightInd w:val="0"/>
      <w:ind w:left="357" w:hanging="357"/>
      <w:textAlignment w:val="baseline"/>
    </w:pPr>
    <w:rPr>
      <w:sz w:val="26"/>
      <w:szCs w:val="26"/>
      <w:lang w:eastAsia="vi-VN"/>
    </w:rPr>
  </w:style>
  <w:style w:type="character" w:styleId="cha1Char" w:customStyle="1">
    <w:name w:val="cha 1 Char"/>
    <w:link w:val="cha1"/>
    <w:qFormat/>
    <w:rPr>
      <w:rFonts w:eastAsia="Times New Roman"/>
      <w:sz w:val="26"/>
      <w:szCs w:val="26"/>
      <w:lang w:eastAsia="vi-VN"/>
    </w:rPr>
  </w:style>
  <w:style w:type="paragraph" w:styleId="con" w:customStyle="1">
    <w:name w:val="con"/>
    <w:basedOn w:val="FISNormal"/>
    <w:link w:val="conChar"/>
    <w:qFormat/>
    <w:pPr>
      <w:keepLines/>
      <w:tabs>
        <w:tab w:val="clear" w:pos="720"/>
        <w:tab w:val="left" w:pos="680"/>
      </w:tabs>
      <w:adjustRightInd w:val="0"/>
      <w:ind w:left="641" w:hanging="357"/>
      <w:textAlignment w:val="baseline"/>
    </w:pPr>
    <w:rPr>
      <w:sz w:val="26"/>
      <w:szCs w:val="26"/>
      <w:lang w:eastAsia="vi-VN"/>
    </w:rPr>
  </w:style>
  <w:style w:type="character" w:styleId="conChar" w:customStyle="1">
    <w:name w:val="con Char"/>
    <w:link w:val="con"/>
    <w:rPr>
      <w:rFonts w:eastAsia="Times New Roman"/>
      <w:sz w:val="26"/>
      <w:szCs w:val="26"/>
      <w:lang w:eastAsia="vi-VN"/>
    </w:rPr>
  </w:style>
  <w:style w:type="character" w:styleId="hangChar" w:customStyle="1">
    <w:name w:val="hang Char"/>
    <w:link w:val="hang"/>
    <w:qFormat/>
    <w:locked/>
    <w:rPr>
      <w:rFonts w:eastAsia="Times New Roman"/>
      <w:sz w:val="26"/>
      <w:szCs w:val="26"/>
      <w:lang w:eastAsia="vi-VN"/>
    </w:rPr>
  </w:style>
  <w:style w:type="paragraph" w:styleId="hang" w:customStyle="1">
    <w:name w:val="hang"/>
    <w:basedOn w:val="FISNormal"/>
    <w:link w:val="hangChar"/>
    <w:qFormat/>
    <w:pPr>
      <w:keepLines/>
      <w:tabs>
        <w:tab w:val="clear" w:pos="720"/>
        <w:tab w:val="left" w:pos="673"/>
      </w:tabs>
      <w:adjustRightInd w:val="0"/>
      <w:ind w:left="641" w:hanging="357"/>
    </w:pPr>
    <w:rPr>
      <w:sz w:val="26"/>
      <w:szCs w:val="26"/>
      <w:lang w:eastAsia="vi-VN"/>
    </w:rPr>
  </w:style>
  <w:style w:type="character" w:styleId="gachChar" w:customStyle="1">
    <w:name w:val="gach Char"/>
    <w:link w:val="gach"/>
    <w:qFormat/>
    <w:locked/>
    <w:rPr>
      <w:rFonts w:eastAsia="Times New Roman"/>
      <w:sz w:val="26"/>
      <w:szCs w:val="26"/>
      <w:lang w:eastAsia="vi-VN"/>
    </w:rPr>
  </w:style>
  <w:style w:type="paragraph" w:styleId="gach" w:customStyle="1">
    <w:name w:val="gach"/>
    <w:basedOn w:val="FISNormal"/>
    <w:link w:val="gachChar"/>
    <w:qFormat/>
    <w:pPr>
      <w:keepLines/>
      <w:tabs>
        <w:tab w:val="clear" w:pos="720"/>
      </w:tabs>
      <w:adjustRightInd w:val="0"/>
      <w:ind w:left="357" w:hanging="357"/>
    </w:pPr>
    <w:rPr>
      <w:sz w:val="26"/>
      <w:szCs w:val="26"/>
      <w:lang w:eastAsia="vi-VN"/>
    </w:rPr>
  </w:style>
  <w:style w:type="character" w:styleId="Heading6Char1" w:customStyle="1">
    <w:name w:val="Heading 6 Char1"/>
    <w:uiPriority w:val="9"/>
    <w:semiHidden/>
    <w:rPr>
      <w:rFonts w:ascii="Cambria" w:hAnsi="Cambria" w:eastAsia="Times New Roman" w:cs="Times New Roman"/>
      <w:i/>
      <w:iCs/>
      <w:color w:val="243F60"/>
      <w:sz w:val="26"/>
      <w:szCs w:val="22"/>
    </w:rPr>
  </w:style>
  <w:style w:type="character" w:styleId="HeaderChar1" w:customStyle="1">
    <w:name w:val="Header Char1"/>
    <w:uiPriority w:val="99"/>
    <w:semiHidden/>
    <w:qFormat/>
    <w:rPr>
      <w:sz w:val="26"/>
      <w:szCs w:val="22"/>
    </w:rPr>
  </w:style>
  <w:style w:type="character" w:styleId="FooterChar1" w:customStyle="1">
    <w:name w:val="Footer Char1"/>
    <w:uiPriority w:val="99"/>
    <w:semiHidden/>
    <w:rPr>
      <w:sz w:val="26"/>
      <w:szCs w:val="22"/>
    </w:rPr>
  </w:style>
  <w:style w:type="paragraph" w:styleId="Images" w:customStyle="1">
    <w:name w:val="Images"/>
    <w:basedOn w:val="Normal"/>
    <w:link w:val="ImagesChar"/>
    <w:qFormat/>
    <w:pPr>
      <w:spacing w:after="120" w:line="276" w:lineRule="auto"/>
      <w:jc w:val="center"/>
    </w:pPr>
    <w:rPr>
      <w:sz w:val="22"/>
    </w:rPr>
  </w:style>
  <w:style w:type="character" w:styleId="ImagesChar" w:customStyle="1">
    <w:name w:val="Images Char"/>
    <w:link w:val="Images"/>
    <w:qFormat/>
    <w:rPr>
      <w:sz w:val="22"/>
      <w:szCs w:val="22"/>
    </w:rPr>
  </w:style>
  <w:style w:type="paragraph" w:styleId="newstyle" w:customStyle="1">
    <w:name w:val="new style"/>
    <w:basedOn w:val="Normal"/>
    <w:link w:val="newstyleChar"/>
    <w:qFormat/>
    <w:pPr>
      <w:keepLines/>
      <w:tabs>
        <w:tab w:val="left" w:pos="567"/>
      </w:tabs>
      <w:adjustRightInd w:val="0"/>
      <w:ind w:left="429" w:firstLine="72"/>
      <w:textAlignment w:val="baseline"/>
    </w:pPr>
    <w:rPr>
      <w:rFonts w:eastAsia="Times New Roman"/>
      <w:szCs w:val="26"/>
      <w:lang w:eastAsia="vi-VN"/>
    </w:rPr>
  </w:style>
  <w:style w:type="character" w:styleId="newstyleChar" w:customStyle="1">
    <w:name w:val="new style Char"/>
    <w:link w:val="newstyle"/>
    <w:rPr>
      <w:rFonts w:eastAsia="Times New Roman"/>
      <w:sz w:val="26"/>
      <w:szCs w:val="26"/>
      <w:lang w:eastAsia="vi-VN"/>
    </w:rPr>
  </w:style>
  <w:style w:type="paragraph" w:styleId="thuyct4" w:customStyle="1">
    <w:name w:val="thuyct4"/>
    <w:basedOn w:val="FISNormal"/>
    <w:link w:val="thuyct4Char"/>
    <w:qFormat/>
    <w:pPr>
      <w:keepLines/>
      <w:tabs>
        <w:tab w:val="clear" w:pos="720"/>
        <w:tab w:val="left" w:pos="567"/>
        <w:tab w:val="left" w:pos="1134"/>
      </w:tabs>
      <w:adjustRightInd w:val="0"/>
      <w:ind w:left="342" w:hanging="360"/>
      <w:textAlignment w:val="baseline"/>
    </w:pPr>
    <w:rPr>
      <w:sz w:val="26"/>
      <w:szCs w:val="26"/>
      <w:lang w:eastAsia="vi-VN"/>
    </w:rPr>
  </w:style>
  <w:style w:type="character" w:styleId="thuyct4Char" w:customStyle="1">
    <w:name w:val="thuyct4 Char"/>
    <w:link w:val="thuyct4"/>
    <w:rPr>
      <w:rFonts w:eastAsia="Times New Roman"/>
      <w:sz w:val="26"/>
      <w:szCs w:val="26"/>
      <w:lang w:eastAsia="vi-VN"/>
    </w:rPr>
  </w:style>
  <w:style w:type="paragraph" w:styleId="29" w:customStyle="1">
    <w:name w:val="29"/>
    <w:basedOn w:val="FISTableText"/>
    <w:link w:val="29Char"/>
    <w:qFormat/>
    <w:pPr>
      <w:ind w:left="882" w:hanging="360"/>
      <w:jc w:val="center"/>
      <w:textAlignment w:val="auto"/>
    </w:pPr>
    <w:rPr>
      <w:sz w:val="26"/>
      <w:szCs w:val="26"/>
    </w:rPr>
  </w:style>
  <w:style w:type="character" w:styleId="29Char" w:customStyle="1">
    <w:name w:val="29 Char"/>
    <w:link w:val="29"/>
    <w:rPr>
      <w:rFonts w:eastAsia="Times New Roman"/>
      <w:sz w:val="26"/>
      <w:szCs w:val="26"/>
      <w:lang w:val="vi-VN" w:eastAsia="vi-VN"/>
    </w:rPr>
  </w:style>
  <w:style w:type="paragraph" w:styleId="Style2" w:customStyle="1">
    <w:name w:val="Style2"/>
    <w:basedOn w:val="FISTableText"/>
    <w:link w:val="Style2Char"/>
    <w:qFormat/>
    <w:pPr>
      <w:ind w:left="461" w:hanging="360"/>
      <w:jc w:val="center"/>
      <w:textAlignment w:val="auto"/>
    </w:pPr>
    <w:rPr>
      <w:sz w:val="26"/>
      <w:szCs w:val="26"/>
    </w:rPr>
  </w:style>
  <w:style w:type="character" w:styleId="Style2Char" w:customStyle="1">
    <w:name w:val="Style2 Char"/>
    <w:link w:val="Style2"/>
    <w:rPr>
      <w:rFonts w:eastAsia="Times New Roman"/>
      <w:sz w:val="26"/>
      <w:szCs w:val="26"/>
      <w:lang w:val="vi-VN" w:eastAsia="vi-VN"/>
    </w:rPr>
  </w:style>
  <w:style w:type="paragraph" w:styleId="Sodo0" w:customStyle="1">
    <w:name w:val="Sodo"/>
    <w:basedOn w:val="Heading6"/>
    <w:link w:val="SodoChar0"/>
    <w:qFormat/>
    <w:pPr>
      <w:spacing w:after="120" w:line="276" w:lineRule="auto"/>
      <w:ind w:left="720"/>
      <w:jc w:val="center"/>
    </w:pPr>
    <w:rPr>
      <w:szCs w:val="26"/>
      <w:lang w:val="vi-VN" w:eastAsia="en-US"/>
    </w:rPr>
  </w:style>
  <w:style w:type="character" w:styleId="SodoChar0" w:customStyle="1">
    <w:name w:val="Sodo Char"/>
    <w:link w:val="Sodo0"/>
    <w:rPr>
      <w:rFonts w:eastAsia="Times New Roman"/>
      <w:i/>
      <w:iCs/>
      <w:sz w:val="26"/>
      <w:szCs w:val="26"/>
      <w:lang w:val="vi-VN"/>
    </w:rPr>
  </w:style>
  <w:style w:type="paragraph" w:styleId="Style5" w:customStyle="1">
    <w:name w:val="Style5"/>
    <w:basedOn w:val="thuyct4"/>
    <w:link w:val="Style5Char"/>
    <w:uiPriority w:val="99"/>
    <w:qFormat/>
    <w:pPr>
      <w:ind w:left="378"/>
    </w:pPr>
  </w:style>
  <w:style w:type="character" w:styleId="Style5Char" w:customStyle="1">
    <w:name w:val="Style5 Char"/>
    <w:link w:val="Style5"/>
    <w:uiPriority w:val="99"/>
    <w:qFormat/>
    <w:rPr>
      <w:rFonts w:eastAsia="Times New Roman"/>
      <w:sz w:val="26"/>
      <w:szCs w:val="26"/>
      <w:lang w:eastAsia="vi-VN"/>
    </w:rPr>
  </w:style>
  <w:style w:type="paragraph" w:styleId="Style4" w:customStyle="1">
    <w:name w:val="Style4"/>
    <w:basedOn w:val="Normal"/>
    <w:link w:val="Style4Char"/>
    <w:qFormat/>
    <w:pPr>
      <w:widowControl w:val="0"/>
      <w:adjustRightInd w:val="0"/>
      <w:spacing w:before="60" w:after="60"/>
      <w:ind w:left="1080" w:hanging="360"/>
      <w:jc w:val="left"/>
    </w:pPr>
    <w:rPr>
      <w:rFonts w:eastAsia="Times New Roman"/>
      <w:szCs w:val="26"/>
      <w:lang w:val="vi-VN" w:eastAsia="vi-VN"/>
    </w:rPr>
  </w:style>
  <w:style w:type="character" w:styleId="Style4Char" w:customStyle="1">
    <w:name w:val="Style4 Char"/>
    <w:link w:val="Style4"/>
    <w:qFormat/>
    <w:rPr>
      <w:rFonts w:eastAsia="Times New Roman"/>
      <w:sz w:val="26"/>
      <w:szCs w:val="26"/>
      <w:lang w:val="vi-VN" w:eastAsia="vi-VN"/>
    </w:rPr>
  </w:style>
  <w:style w:type="paragraph" w:styleId="CacbuocxulySTT" w:customStyle="1">
    <w:name w:val="Cac_buoc_xu_ly_STT"/>
    <w:basedOn w:val="AUTONUM2"/>
    <w:link w:val="CacbuocxulySTTChar"/>
    <w:qFormat/>
    <w:pPr>
      <w:numPr>
        <w:numId w:val="0"/>
      </w:numPr>
      <w:ind w:left="720" w:hanging="360"/>
    </w:pPr>
    <w:rPr>
      <w:rFonts w:ascii="Verdana" w:hAnsi="Verdana"/>
      <w:lang w:val="vi-VN" w:eastAsia="vi-VN"/>
    </w:rPr>
  </w:style>
  <w:style w:type="character" w:styleId="CacbuocxulySTTChar" w:customStyle="1">
    <w:name w:val="Cac_buoc_xu_ly_STT Char"/>
    <w:link w:val="CacbuocxulySTT"/>
    <w:qFormat/>
    <w:rPr>
      <w:rFonts w:ascii="Verdana" w:hAnsi="Verdana" w:eastAsia="Times New Roman"/>
      <w:sz w:val="26"/>
      <w:szCs w:val="26"/>
      <w:lang w:val="vi-VN" w:eastAsia="vi-VN"/>
    </w:rPr>
  </w:style>
  <w:style w:type="paragraph" w:styleId="Style3" w:customStyle="1">
    <w:name w:val="Style3"/>
    <w:basedOn w:val="FISTableText"/>
    <w:link w:val="Style3Char"/>
    <w:qFormat/>
    <w:pPr>
      <w:ind w:left="360" w:hanging="360"/>
      <w:jc w:val="center"/>
      <w:textAlignment w:val="auto"/>
    </w:pPr>
    <w:rPr>
      <w:sz w:val="26"/>
      <w:szCs w:val="26"/>
    </w:rPr>
  </w:style>
  <w:style w:type="character" w:styleId="Style3Char" w:customStyle="1">
    <w:name w:val="Style3 Char"/>
    <w:link w:val="Style3"/>
    <w:rPr>
      <w:rFonts w:eastAsia="Times New Roman"/>
      <w:sz w:val="26"/>
      <w:szCs w:val="26"/>
      <w:lang w:val="vi-VN" w:eastAsia="vi-VN"/>
    </w:rPr>
  </w:style>
  <w:style w:type="character" w:styleId="Style6Char" w:customStyle="1">
    <w:name w:val="Style6 Char"/>
    <w:link w:val="Style6"/>
    <w:qFormat/>
    <w:locked/>
    <w:rPr>
      <w:rFonts w:eastAsia="Times New Roman"/>
      <w:sz w:val="26"/>
      <w:szCs w:val="26"/>
      <w:lang w:eastAsia="vi-VN"/>
    </w:rPr>
  </w:style>
  <w:style w:type="paragraph" w:styleId="Style6" w:customStyle="1">
    <w:name w:val="Style6"/>
    <w:basedOn w:val="thuyct4"/>
    <w:link w:val="Style6Char"/>
    <w:qFormat/>
    <w:pPr>
      <w:textAlignment w:val="auto"/>
    </w:pPr>
  </w:style>
  <w:style w:type="paragraph" w:styleId="DACTASTT" w:customStyle="1">
    <w:name w:val="DACTA_STT"/>
    <w:basedOn w:val="ListParagraph"/>
    <w:link w:val="DACTASTTChar"/>
    <w:qFormat/>
    <w:pPr>
      <w:numPr>
        <w:numId w:val="0"/>
      </w:numPr>
      <w:snapToGrid w:val="0"/>
      <w:spacing w:line="340" w:lineRule="atLeast"/>
      <w:ind w:right="162"/>
      <w:contextualSpacing w:val="0"/>
      <w:jc w:val="both"/>
    </w:pPr>
    <w:rPr>
      <w:szCs w:val="26"/>
    </w:rPr>
  </w:style>
  <w:style w:type="character" w:styleId="DACTASTTChar" w:customStyle="1">
    <w:name w:val="DACTA_STT Char"/>
    <w:link w:val="DACTASTT"/>
    <w:rPr>
      <w:sz w:val="26"/>
      <w:szCs w:val="26"/>
    </w:rPr>
  </w:style>
  <w:style w:type="paragraph" w:styleId="Format-RM" w:customStyle="1">
    <w:name w:val="Format - RM"/>
    <w:basedOn w:val="Heading6"/>
    <w:link w:val="Format-RMChar"/>
    <w:qFormat/>
    <w:pPr>
      <w:ind w:left="426"/>
      <w:outlineLvl w:val="9"/>
    </w:pPr>
    <w:rPr>
      <w:szCs w:val="26"/>
      <w:lang w:val="vi-VN" w:eastAsia="en-US"/>
    </w:rPr>
  </w:style>
  <w:style w:type="character" w:styleId="Format-RMChar" w:customStyle="1">
    <w:name w:val="Format - RM Char"/>
    <w:link w:val="Format-RM"/>
    <w:qFormat/>
    <w:rPr>
      <w:rFonts w:eastAsia="Times New Roman"/>
      <w:i/>
      <w:iCs/>
      <w:sz w:val="26"/>
      <w:szCs w:val="26"/>
      <w:lang w:val="vi-VN"/>
    </w:rPr>
  </w:style>
  <w:style w:type="paragraph" w:styleId="FISHeading50" w:customStyle="1">
    <w:name w:val="FIS_Heading 5"/>
    <w:basedOn w:val="Heading4"/>
    <w:link w:val="FISHeading5Char0"/>
    <w:qFormat/>
    <w:pPr>
      <w:ind w:left="5103"/>
    </w:pPr>
    <w:rPr>
      <w:b w:val="0"/>
      <w:szCs w:val="26"/>
      <w:u w:val="single"/>
      <w:lang w:eastAsia="en-US"/>
    </w:rPr>
  </w:style>
  <w:style w:type="character" w:styleId="FISHeading5Char0" w:customStyle="1">
    <w:name w:val="FIS_Heading 5 Char"/>
    <w:link w:val="FISHeading50"/>
    <w:qFormat/>
    <w:rPr>
      <w:rFonts w:eastAsia="Times New Roman"/>
      <w:i/>
      <w:iCs/>
      <w:sz w:val="24"/>
      <w:szCs w:val="26"/>
      <w:u w:val="single"/>
      <w:lang w:val="en-US" w:eastAsia="en-US"/>
    </w:rPr>
  </w:style>
  <w:style w:type="paragraph" w:styleId="FISHeading61" w:customStyle="1">
    <w:name w:val="FIS_Heading 6"/>
    <w:basedOn w:val="Heading6"/>
    <w:link w:val="FISHeading6Char0"/>
    <w:qFormat/>
    <w:pPr>
      <w:spacing w:line="276" w:lineRule="auto"/>
      <w:outlineLvl w:val="9"/>
    </w:pPr>
    <w:rPr>
      <w:szCs w:val="26"/>
      <w:lang w:val="en-US" w:eastAsia="en-US"/>
    </w:rPr>
  </w:style>
  <w:style w:type="character" w:styleId="FISHeading6Char0" w:customStyle="1">
    <w:name w:val="FIS_Heading 6 Char"/>
    <w:link w:val="FISHeading61"/>
    <w:qFormat/>
    <w:rPr>
      <w:rFonts w:eastAsia="Times New Roman"/>
      <w:i/>
      <w:iCs/>
      <w:sz w:val="26"/>
      <w:szCs w:val="26"/>
    </w:rPr>
  </w:style>
  <w:style w:type="paragraph" w:styleId="FISHeading41" w:customStyle="1">
    <w:name w:val="FIS_Heading 4"/>
    <w:basedOn w:val="Heading4"/>
    <w:link w:val="FISHeading4Char0"/>
    <w:qFormat/>
    <w:pPr>
      <w:ind w:left="5103"/>
    </w:pPr>
    <w:rPr>
      <w:szCs w:val="26"/>
      <w:lang w:eastAsia="en-US"/>
    </w:rPr>
  </w:style>
  <w:style w:type="character" w:styleId="FISHeading4Char0" w:customStyle="1">
    <w:name w:val="FIS_Heading 4 Char"/>
    <w:link w:val="FISHeading41"/>
    <w:qFormat/>
    <w:rPr>
      <w:rFonts w:eastAsia="Times New Roman"/>
      <w:b/>
      <w:i/>
      <w:iCs/>
      <w:sz w:val="24"/>
      <w:szCs w:val="26"/>
      <w:lang w:val="en-US" w:eastAsia="en-US"/>
    </w:rPr>
  </w:style>
  <w:style w:type="paragraph" w:styleId="FIS-Heading4" w:customStyle="1">
    <w:name w:val="FIS-Heading 4"/>
    <w:basedOn w:val="FISHeading4"/>
    <w:link w:val="FIS-Heading4Char"/>
    <w:qFormat/>
    <w:pPr>
      <w:tabs>
        <w:tab w:val="clear" w:pos="360"/>
      </w:tabs>
      <w:ind w:left="630" w:hanging="648"/>
    </w:pPr>
    <w:rPr>
      <w:rFonts w:ascii="Times New Roman" w:hAnsi="Times New Roman"/>
    </w:rPr>
  </w:style>
  <w:style w:type="character" w:styleId="FIS-Heading4Char" w:customStyle="1">
    <w:name w:val="FIS-Heading 4 Char"/>
    <w:link w:val="FIS-Heading4"/>
    <w:rPr>
      <w:rFonts w:eastAsia="Times New Roman"/>
      <w:b/>
      <w:bCs/>
      <w:i/>
      <w:iCs/>
      <w:sz w:val="26"/>
      <w:szCs w:val="28"/>
      <w:lang w:val="zh-CN" w:eastAsia="vi-VN"/>
    </w:rPr>
  </w:style>
  <w:style w:type="paragraph" w:styleId="FIS-Heading5" w:customStyle="1">
    <w:name w:val="FIS-Heading 5"/>
    <w:basedOn w:val="FISHeading5"/>
    <w:link w:val="FIS-Heading5Char"/>
    <w:pPr>
      <w:tabs>
        <w:tab w:val="clear" w:pos="360"/>
      </w:tabs>
      <w:ind w:left="810" w:hanging="792"/>
    </w:pPr>
    <w:rPr>
      <w:rFonts w:ascii="Times New Roman" w:hAnsi="Times New Roman"/>
      <w:b w:val="0"/>
      <w:i/>
    </w:rPr>
  </w:style>
  <w:style w:type="character" w:styleId="FIS-Heading5Char" w:customStyle="1">
    <w:name w:val="FIS-Heading 5 Char"/>
    <w:link w:val="FIS-Heading5"/>
    <w:rPr>
      <w:rFonts w:eastAsia="Times New Roman"/>
      <w:bCs/>
      <w:i/>
      <w:iCs/>
      <w:sz w:val="26"/>
      <w:szCs w:val="26"/>
      <w:u w:val="single"/>
      <w:lang w:val="zh-CN" w:eastAsia="vi-VN"/>
    </w:rPr>
  </w:style>
  <w:style w:type="paragraph" w:styleId="FIS-Bullet2" w:customStyle="1">
    <w:name w:val="FIS-Bullet 2"/>
    <w:basedOn w:val="FISBullet1"/>
    <w:link w:val="FIS-Bullet2Char"/>
    <w:qFormat/>
    <w:pPr>
      <w:numPr>
        <w:numId w:val="0"/>
      </w:numPr>
      <w:tabs>
        <w:tab w:val="clear" w:pos="567"/>
      </w:tabs>
      <w:ind w:left="360" w:right="136" w:hanging="360"/>
    </w:pPr>
    <w:rPr>
      <w:rFonts w:ascii="Times New Roman" w:hAnsi="Times New Roman"/>
      <w:sz w:val="26"/>
      <w:szCs w:val="26"/>
      <w:lang w:eastAsia="vi-VN"/>
    </w:rPr>
  </w:style>
  <w:style w:type="character" w:styleId="FIS-Bullet2Char" w:customStyle="1">
    <w:name w:val="FIS-Bullet 2 Char"/>
    <w:link w:val="FIS-Bullet2"/>
    <w:rPr>
      <w:rFonts w:eastAsia="Times New Roman"/>
      <w:sz w:val="26"/>
      <w:szCs w:val="26"/>
      <w:lang w:eastAsia="vi-VN"/>
    </w:rPr>
  </w:style>
  <w:style w:type="paragraph" w:styleId="FIS-Bullet1" w:customStyle="1">
    <w:name w:val="FIS-Bullet 1"/>
    <w:basedOn w:val="FIS-Bullet2"/>
    <w:link w:val="FIS-Bullet1Char"/>
    <w:qFormat/>
    <w:pPr>
      <w:numPr>
        <w:numId w:val="10"/>
      </w:numPr>
    </w:pPr>
  </w:style>
  <w:style w:type="character" w:styleId="FIS-Bullet1Char" w:customStyle="1">
    <w:name w:val="FIS-Bullet 1 Char"/>
    <w:link w:val="FIS-Bullet1"/>
    <w:qFormat/>
    <w:rPr>
      <w:rFonts w:eastAsia="Times New Roman"/>
      <w:sz w:val="26"/>
      <w:szCs w:val="26"/>
      <w:lang w:val="en-US" w:eastAsia="vi-VN"/>
    </w:rPr>
  </w:style>
  <w:style w:type="paragraph" w:styleId="Manhinh1" w:customStyle="1">
    <w:name w:val="Manhinh1"/>
    <w:basedOn w:val="H"/>
    <w:link w:val="Manhinh1Char"/>
    <w:qFormat/>
    <w:pPr>
      <w:numPr>
        <w:numId w:val="11"/>
      </w:numPr>
      <w:spacing w:line="300" w:lineRule="auto"/>
    </w:pPr>
  </w:style>
  <w:style w:type="character" w:styleId="Manhinh1Char" w:customStyle="1">
    <w:name w:val="Manhinh1 Char"/>
    <w:link w:val="Manhinh1"/>
    <w:qFormat/>
    <w:rPr>
      <w:sz w:val="24"/>
      <w:szCs w:val="22"/>
      <w:lang w:val="en-US" w:eastAsia="en-US"/>
    </w:rPr>
  </w:style>
  <w:style w:type="paragraph" w:styleId="FISHeading1" w:customStyle="1">
    <w:name w:val="FIS_Heading 1"/>
    <w:basedOn w:val="Normal"/>
    <w:link w:val="FISHeading1Char"/>
    <w:qFormat/>
    <w:pPr>
      <w:numPr>
        <w:numId w:val="12"/>
      </w:numPr>
      <w:ind w:left="360"/>
    </w:pPr>
    <w:rPr>
      <w:b/>
      <w:sz w:val="28"/>
      <w:szCs w:val="28"/>
    </w:rPr>
  </w:style>
  <w:style w:type="character" w:styleId="FISHeading1Char" w:customStyle="1">
    <w:name w:val="FIS_Heading 1 Char"/>
    <w:link w:val="FISHeading1"/>
    <w:qFormat/>
    <w:rPr>
      <w:b/>
      <w:sz w:val="28"/>
      <w:szCs w:val="28"/>
      <w:lang w:val="en-US" w:eastAsia="en-US"/>
    </w:rPr>
  </w:style>
  <w:style w:type="paragraph" w:styleId="FISHeading20" w:customStyle="1">
    <w:name w:val="FIS_Heading 2"/>
    <w:basedOn w:val="Heading3"/>
    <w:link w:val="FISHeading2Char"/>
    <w:qFormat/>
    <w:rPr>
      <w:sz w:val="28"/>
      <w:szCs w:val="27"/>
    </w:rPr>
  </w:style>
  <w:style w:type="character" w:styleId="FISHeading2Char" w:customStyle="1">
    <w:name w:val="FIS_Heading 2 Char"/>
    <w:link w:val="FISHeading20"/>
    <w:rPr>
      <w:rFonts w:eastAsia="Times New Roman"/>
      <w:b/>
      <w:bCs/>
      <w:sz w:val="28"/>
      <w:szCs w:val="27"/>
      <w:lang w:val="en-US" w:eastAsia="zh-CN"/>
    </w:rPr>
  </w:style>
  <w:style w:type="paragraph" w:styleId="FISHeading30" w:customStyle="1">
    <w:name w:val="FIS_Heading 3"/>
    <w:basedOn w:val="FISHeading20"/>
    <w:link w:val="FISHeading3Char"/>
    <w:qFormat/>
    <w:rPr>
      <w:sz w:val="27"/>
    </w:rPr>
  </w:style>
  <w:style w:type="character" w:styleId="FISHeading3Char" w:customStyle="1">
    <w:name w:val="FIS_Heading 3 Char"/>
    <w:link w:val="FISHeading30"/>
    <w:rPr>
      <w:rFonts w:eastAsia="Times New Roman"/>
      <w:b/>
      <w:bCs/>
      <w:sz w:val="27"/>
      <w:szCs w:val="27"/>
      <w:lang w:val="en-US" w:eastAsia="zh-CN"/>
    </w:rPr>
  </w:style>
  <w:style w:type="paragraph" w:styleId="HeadingFIS3" w:customStyle="1">
    <w:name w:val="Heading_FIS 3"/>
    <w:basedOn w:val="Heading3"/>
    <w:link w:val="HeadingFIS3Char"/>
    <w:qFormat/>
    <w:rPr>
      <w:szCs w:val="27"/>
      <w:lang w:eastAsia="en-US"/>
    </w:rPr>
  </w:style>
  <w:style w:type="character" w:styleId="HeadingFIS3Char" w:customStyle="1">
    <w:name w:val="Heading_FIS 3 Char"/>
    <w:link w:val="HeadingFIS3"/>
    <w:qFormat/>
    <w:rPr>
      <w:rFonts w:eastAsia="Times New Roman"/>
      <w:b/>
      <w:bCs/>
      <w:sz w:val="27"/>
      <w:szCs w:val="27"/>
      <w:lang w:val="en-US" w:eastAsia="en-US"/>
    </w:rPr>
  </w:style>
  <w:style w:type="paragraph" w:styleId="HeadingFIS4" w:customStyle="1">
    <w:name w:val="Heading_FIS 4"/>
    <w:basedOn w:val="Heading4"/>
    <w:link w:val="HeadingFIS4Char"/>
    <w:qFormat/>
    <w:pPr>
      <w:ind w:left="0" w:firstLine="0"/>
    </w:pPr>
    <w:rPr>
      <w:szCs w:val="26"/>
      <w:lang w:eastAsia="en-US"/>
    </w:rPr>
  </w:style>
  <w:style w:type="character" w:styleId="HeadingFIS4Char" w:customStyle="1">
    <w:name w:val="Heading_FIS 4 Char"/>
    <w:link w:val="HeadingFIS4"/>
    <w:rPr>
      <w:rFonts w:eastAsia="Times New Roman"/>
      <w:b/>
      <w:i/>
      <w:iCs/>
      <w:sz w:val="24"/>
      <w:szCs w:val="26"/>
      <w:lang w:val="en-US" w:eastAsia="en-US"/>
    </w:rPr>
  </w:style>
  <w:style w:type="paragraph" w:styleId="HeadingFIS5" w:customStyle="1">
    <w:name w:val="Heading_FIS 5"/>
    <w:basedOn w:val="Heading5"/>
    <w:link w:val="HeadingFIS5Char"/>
    <w:qFormat/>
    <w:rPr>
      <w:b/>
      <w:bCs w:val="0"/>
      <w:u w:val="none"/>
      <w:shd w:val="clear" w:color="auto" w:fill="FFFFFF"/>
      <w:lang w:val="en-US" w:eastAsia="en-US"/>
    </w:rPr>
  </w:style>
  <w:style w:type="character" w:styleId="HeadingFIS5Char" w:customStyle="1">
    <w:name w:val="Heading_FIS 5 Char"/>
    <w:link w:val="HeadingFIS5"/>
    <w:rPr>
      <w:rFonts w:eastAsia="Times New Roman"/>
      <w:b/>
      <w:i/>
      <w:iCs/>
      <w:sz w:val="24"/>
      <w:szCs w:val="26"/>
      <w:lang w:eastAsia="en-US"/>
    </w:rPr>
  </w:style>
  <w:style w:type="paragraph" w:styleId="FISSodo0" w:customStyle="1">
    <w:name w:val="FIS_So do"/>
    <w:basedOn w:val="Normal"/>
    <w:link w:val="FISSodoChar0"/>
    <w:qFormat/>
    <w:pPr>
      <w:ind w:left="360" w:hanging="360"/>
      <w:jc w:val="center"/>
    </w:pPr>
    <w:rPr>
      <w:i/>
    </w:rPr>
  </w:style>
  <w:style w:type="character" w:styleId="FISSodoChar0" w:customStyle="1">
    <w:name w:val="FIS_So do Char"/>
    <w:link w:val="FISSodo0"/>
    <w:rPr>
      <w:i/>
      <w:sz w:val="26"/>
      <w:szCs w:val="22"/>
    </w:rPr>
  </w:style>
  <w:style w:type="paragraph" w:styleId="HeadingFIS6" w:customStyle="1">
    <w:name w:val="Heading_FIS 6"/>
    <w:basedOn w:val="Heading5"/>
    <w:link w:val="HeadingFIS6Char"/>
    <w:qFormat/>
    <w:pPr>
      <w:numPr>
        <w:ilvl w:val="0"/>
        <w:numId w:val="13"/>
      </w:numPr>
      <w:ind w:left="357" w:hanging="357"/>
      <w:jc w:val="both"/>
      <w:outlineLvl w:val="9"/>
    </w:pPr>
    <w:rPr>
      <w:u w:val="none"/>
      <w:lang w:val="en-US" w:eastAsia="en-US"/>
    </w:rPr>
  </w:style>
  <w:style w:type="character" w:styleId="HeadingFIS6Char" w:customStyle="1">
    <w:name w:val="Heading_FIS 6 Char"/>
    <w:link w:val="HeadingFIS6"/>
    <w:rPr>
      <w:rFonts w:eastAsia="Times New Roman"/>
      <w:bCs/>
      <w:i/>
      <w:iCs/>
      <w:sz w:val="24"/>
      <w:szCs w:val="26"/>
      <w:lang w:val="en-US" w:eastAsia="en-US"/>
    </w:rPr>
  </w:style>
  <w:style w:type="paragraph" w:styleId="HeadingFIS50" w:customStyle="1">
    <w:name w:val="Heading FIS 5"/>
    <w:basedOn w:val="Heading5"/>
    <w:link w:val="HeadingFIS5Char0"/>
    <w:qFormat/>
    <w:pPr>
      <w:tabs>
        <w:tab w:val="left" w:pos="360"/>
      </w:tabs>
      <w:ind w:left="0" w:firstLine="0"/>
    </w:pPr>
    <w:rPr>
      <w:lang w:val="en-US" w:eastAsia="en-US"/>
    </w:rPr>
  </w:style>
  <w:style w:type="character" w:styleId="HeadingFIS5Char0" w:customStyle="1">
    <w:name w:val="Heading FIS 5 Char"/>
    <w:link w:val="HeadingFIS50"/>
    <w:qFormat/>
    <w:rPr>
      <w:rFonts w:eastAsia="Times New Roman"/>
      <w:bCs/>
      <w:i/>
      <w:iCs/>
      <w:sz w:val="24"/>
      <w:szCs w:val="26"/>
      <w:u w:val="single"/>
      <w:lang w:val="en-US" w:eastAsia="en-US"/>
    </w:rPr>
  </w:style>
  <w:style w:type="paragraph" w:styleId="FISMotamanhinh" w:customStyle="1">
    <w:name w:val="FIS_Mo ta man hinh"/>
    <w:link w:val="FISMotamanhinhChar"/>
    <w:qFormat/>
    <w:pPr>
      <w:numPr>
        <w:numId w:val="14"/>
      </w:numPr>
      <w:spacing w:before="120" w:line="300" w:lineRule="auto"/>
      <w:ind w:left="360"/>
      <w:contextualSpacing/>
    </w:pPr>
    <w:rPr>
      <w:rFonts w:eastAsia="Times New Roman"/>
      <w:i/>
      <w:iCs/>
      <w:sz w:val="26"/>
      <w:szCs w:val="26"/>
    </w:rPr>
  </w:style>
  <w:style w:type="character" w:styleId="FISMotamanhinhChar" w:customStyle="1">
    <w:name w:val="FIS_Mo ta man hinh Char"/>
    <w:link w:val="FISMotamanhinh"/>
    <w:rPr>
      <w:rFonts w:eastAsia="Times New Roman"/>
      <w:i/>
      <w:iCs/>
      <w:sz w:val="26"/>
      <w:szCs w:val="26"/>
      <w:lang w:eastAsia="en-US"/>
    </w:rPr>
  </w:style>
  <w:style w:type="paragraph" w:styleId="Interaction" w:customStyle="1">
    <w:name w:val="Interaction"/>
    <w:basedOn w:val="Normal"/>
    <w:qFormat/>
    <w:pPr>
      <w:widowControl w:val="0"/>
      <w:tabs>
        <w:tab w:val="left" w:pos="1080"/>
      </w:tabs>
      <w:snapToGrid w:val="0"/>
      <w:spacing w:line="240" w:lineRule="auto"/>
      <w:ind w:left="1800" w:hanging="1080"/>
    </w:pPr>
    <w:rPr>
      <w:rFonts w:ascii="Arial" w:hAnsi="Arial" w:eastAsia="Times New Roman"/>
      <w:sz w:val="20"/>
      <w:szCs w:val="20"/>
    </w:rPr>
  </w:style>
  <w:style w:type="character" w:styleId="FootnoteTextChar1" w:customStyle="1">
    <w:name w:val="Footnote Text Char1"/>
    <w:uiPriority w:val="99"/>
    <w:semiHidden/>
    <w:rPr>
      <w:rFonts w:ascii="Times New Roman" w:hAnsi="Times New Roman"/>
      <w:sz w:val="20"/>
      <w:szCs w:val="20"/>
    </w:rPr>
  </w:style>
  <w:style w:type="character" w:styleId="EndnoteTextChar1" w:customStyle="1">
    <w:name w:val="Endnote Text Char1"/>
    <w:uiPriority w:val="99"/>
    <w:semiHidden/>
    <w:rPr>
      <w:rFonts w:ascii="Times New Roman" w:hAnsi="Times New Roman"/>
      <w:sz w:val="20"/>
      <w:szCs w:val="20"/>
    </w:rPr>
  </w:style>
  <w:style w:type="paragraph" w:styleId="Normal10" w:customStyle="1">
    <w:name w:val="Normal10"/>
    <w:basedOn w:val="Normal"/>
    <w:qFormat/>
    <w:pPr>
      <w:spacing w:line="276" w:lineRule="auto"/>
    </w:pPr>
    <w:rPr>
      <w:szCs w:val="26"/>
    </w:rPr>
  </w:style>
  <w:style w:type="character" w:styleId="slds-form-elementlabel" w:customStyle="1">
    <w:name w:val="slds-form-element__label"/>
    <w:basedOn w:val="DefaultParagraphFont"/>
  </w:style>
  <w:style w:type="character" w:styleId="UnresolvedMention1" w:customStyle="1">
    <w:name w:val="Unresolved Mention1"/>
    <w:uiPriority w:val="99"/>
    <w:semiHidden/>
    <w:unhideWhenUsed/>
    <w:qFormat/>
    <w:rPr>
      <w:color w:val="605E5C"/>
      <w:shd w:val="clear" w:color="auto" w:fill="E1DFDD"/>
    </w:rPr>
  </w:style>
  <w:style w:type="table" w:styleId="GridTable31" w:customStyle="1">
    <w:name w:val="Grid Table 31"/>
    <w:basedOn w:val="TableNormal"/>
    <w:uiPriority w:val="48"/>
    <w:qFormat/>
    <w:tblPr>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color="666666" w:sz="4" w:space="0"/>
        </w:tcBorders>
      </w:tcPr>
    </w:tblStylePr>
    <w:tblStylePr w:type="nwCell">
      <w:tblPr/>
      <w:tcPr>
        <w:tcBorders>
          <w:bottom w:val="single" w:color="666666" w:sz="4" w:space="0"/>
        </w:tcBorders>
      </w:tcPr>
    </w:tblStylePr>
    <w:tblStylePr w:type="seCell">
      <w:tblPr/>
      <w:tcPr>
        <w:tcBorders>
          <w:top w:val="single" w:color="666666" w:sz="4" w:space="0"/>
        </w:tcBorders>
      </w:tcPr>
    </w:tblStylePr>
    <w:tblStylePr w:type="swCell">
      <w:tblPr/>
      <w:tcPr>
        <w:tcBorders>
          <w:top w:val="single" w:color="666666" w:sz="4" w:space="0"/>
        </w:tcBorders>
      </w:tcPr>
    </w:tblStylePr>
  </w:style>
  <w:style w:type="paragraph" w:styleId="paragraph" w:customStyle="1">
    <w:name w:val="paragraph"/>
    <w:basedOn w:val="Normal"/>
    <w:qFormat/>
    <w:pPr>
      <w:spacing w:before="100" w:beforeAutospacing="1" w:after="100" w:afterAutospacing="1" w:line="240" w:lineRule="auto"/>
      <w:contextualSpacing w:val="0"/>
      <w:jc w:val="left"/>
    </w:pPr>
    <w:rPr>
      <w:rFonts w:eastAsia="Times New Roman"/>
      <w:szCs w:val="24"/>
      <w:lang w:eastAsia="ja-JP"/>
    </w:rPr>
  </w:style>
  <w:style w:type="character" w:styleId="normaltextrun" w:customStyle="1">
    <w:name w:val="normaltextrun"/>
    <w:basedOn w:val="DefaultParagraphFont"/>
    <w:qFormat/>
  </w:style>
  <w:style w:type="character" w:styleId="eop" w:customStyle="1">
    <w:name w:val="eop"/>
    <w:basedOn w:val="DefaultParagraphFont"/>
    <w:qFormat/>
  </w:style>
  <w:style w:type="character" w:styleId="scxw38048677" w:customStyle="1">
    <w:name w:val="scxw38048677"/>
    <w:basedOn w:val="DefaultParagraphFont"/>
    <w:qFormat/>
  </w:style>
  <w:style w:type="character" w:styleId="scxw32662840" w:customStyle="1">
    <w:name w:val="scxw32662840"/>
    <w:basedOn w:val="DefaultParagraphFont"/>
    <w:qFormat/>
  </w:style>
  <w:style w:type="character" w:styleId="scxw266855757" w:customStyle="1">
    <w:name w:val="scxw266855757"/>
    <w:basedOn w:val="DefaultParagraphFont"/>
  </w:style>
  <w:style w:type="paragraph" w:styleId="Revision">
    <w:name w:val="Revision"/>
    <w:hidden/>
    <w:uiPriority w:val="99"/>
    <w:semiHidden/>
    <w:rsid w:val="005E764A"/>
    <w:rPr>
      <w:rFonts w:eastAsia="Calibri"/>
      <w:sz w:val="24"/>
      <w:szCs w:val="22"/>
    </w:rPr>
  </w:style>
  <w:style w:type="character" w:styleId="UnresolvedMention">
    <w:name w:val="Unresolved Mention"/>
    <w:basedOn w:val="DefaultParagraphFont"/>
    <w:uiPriority w:val="99"/>
    <w:semiHidden/>
    <w:unhideWhenUsed/>
    <w:rsid w:val="008208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9269">
      <w:bodyDiv w:val="1"/>
      <w:marLeft w:val="0"/>
      <w:marRight w:val="0"/>
      <w:marTop w:val="0"/>
      <w:marBottom w:val="0"/>
      <w:divBdr>
        <w:top w:val="none" w:sz="0" w:space="0" w:color="auto"/>
        <w:left w:val="none" w:sz="0" w:space="0" w:color="auto"/>
        <w:bottom w:val="none" w:sz="0" w:space="0" w:color="auto"/>
        <w:right w:val="none" w:sz="0" w:space="0" w:color="auto"/>
      </w:divBdr>
    </w:div>
    <w:div w:id="41098359">
      <w:bodyDiv w:val="1"/>
      <w:marLeft w:val="0"/>
      <w:marRight w:val="0"/>
      <w:marTop w:val="0"/>
      <w:marBottom w:val="0"/>
      <w:divBdr>
        <w:top w:val="none" w:sz="0" w:space="0" w:color="auto"/>
        <w:left w:val="none" w:sz="0" w:space="0" w:color="auto"/>
        <w:bottom w:val="none" w:sz="0" w:space="0" w:color="auto"/>
        <w:right w:val="none" w:sz="0" w:space="0" w:color="auto"/>
      </w:divBdr>
    </w:div>
    <w:div w:id="109856363">
      <w:bodyDiv w:val="1"/>
      <w:marLeft w:val="0"/>
      <w:marRight w:val="0"/>
      <w:marTop w:val="0"/>
      <w:marBottom w:val="0"/>
      <w:divBdr>
        <w:top w:val="none" w:sz="0" w:space="0" w:color="auto"/>
        <w:left w:val="none" w:sz="0" w:space="0" w:color="auto"/>
        <w:bottom w:val="none" w:sz="0" w:space="0" w:color="auto"/>
        <w:right w:val="none" w:sz="0" w:space="0" w:color="auto"/>
      </w:divBdr>
    </w:div>
    <w:div w:id="193688566">
      <w:bodyDiv w:val="1"/>
      <w:marLeft w:val="0"/>
      <w:marRight w:val="0"/>
      <w:marTop w:val="0"/>
      <w:marBottom w:val="0"/>
      <w:divBdr>
        <w:top w:val="none" w:sz="0" w:space="0" w:color="auto"/>
        <w:left w:val="none" w:sz="0" w:space="0" w:color="auto"/>
        <w:bottom w:val="none" w:sz="0" w:space="0" w:color="auto"/>
        <w:right w:val="none" w:sz="0" w:space="0" w:color="auto"/>
      </w:divBdr>
    </w:div>
    <w:div w:id="210459630">
      <w:bodyDiv w:val="1"/>
      <w:marLeft w:val="0"/>
      <w:marRight w:val="0"/>
      <w:marTop w:val="0"/>
      <w:marBottom w:val="0"/>
      <w:divBdr>
        <w:top w:val="none" w:sz="0" w:space="0" w:color="auto"/>
        <w:left w:val="none" w:sz="0" w:space="0" w:color="auto"/>
        <w:bottom w:val="none" w:sz="0" w:space="0" w:color="auto"/>
        <w:right w:val="none" w:sz="0" w:space="0" w:color="auto"/>
      </w:divBdr>
    </w:div>
    <w:div w:id="225923683">
      <w:bodyDiv w:val="1"/>
      <w:marLeft w:val="0"/>
      <w:marRight w:val="0"/>
      <w:marTop w:val="0"/>
      <w:marBottom w:val="0"/>
      <w:divBdr>
        <w:top w:val="none" w:sz="0" w:space="0" w:color="auto"/>
        <w:left w:val="none" w:sz="0" w:space="0" w:color="auto"/>
        <w:bottom w:val="none" w:sz="0" w:space="0" w:color="auto"/>
        <w:right w:val="none" w:sz="0" w:space="0" w:color="auto"/>
      </w:divBdr>
    </w:div>
    <w:div w:id="326985407">
      <w:bodyDiv w:val="1"/>
      <w:marLeft w:val="0"/>
      <w:marRight w:val="0"/>
      <w:marTop w:val="0"/>
      <w:marBottom w:val="0"/>
      <w:divBdr>
        <w:top w:val="none" w:sz="0" w:space="0" w:color="auto"/>
        <w:left w:val="none" w:sz="0" w:space="0" w:color="auto"/>
        <w:bottom w:val="none" w:sz="0" w:space="0" w:color="auto"/>
        <w:right w:val="none" w:sz="0" w:space="0" w:color="auto"/>
      </w:divBdr>
    </w:div>
    <w:div w:id="366570856">
      <w:bodyDiv w:val="1"/>
      <w:marLeft w:val="0"/>
      <w:marRight w:val="0"/>
      <w:marTop w:val="0"/>
      <w:marBottom w:val="0"/>
      <w:divBdr>
        <w:top w:val="none" w:sz="0" w:space="0" w:color="auto"/>
        <w:left w:val="none" w:sz="0" w:space="0" w:color="auto"/>
        <w:bottom w:val="none" w:sz="0" w:space="0" w:color="auto"/>
        <w:right w:val="none" w:sz="0" w:space="0" w:color="auto"/>
      </w:divBdr>
    </w:div>
    <w:div w:id="436947305">
      <w:bodyDiv w:val="1"/>
      <w:marLeft w:val="0"/>
      <w:marRight w:val="0"/>
      <w:marTop w:val="0"/>
      <w:marBottom w:val="0"/>
      <w:divBdr>
        <w:top w:val="none" w:sz="0" w:space="0" w:color="auto"/>
        <w:left w:val="none" w:sz="0" w:space="0" w:color="auto"/>
        <w:bottom w:val="none" w:sz="0" w:space="0" w:color="auto"/>
        <w:right w:val="none" w:sz="0" w:space="0" w:color="auto"/>
      </w:divBdr>
    </w:div>
    <w:div w:id="503395635">
      <w:bodyDiv w:val="1"/>
      <w:marLeft w:val="0"/>
      <w:marRight w:val="0"/>
      <w:marTop w:val="0"/>
      <w:marBottom w:val="0"/>
      <w:divBdr>
        <w:top w:val="none" w:sz="0" w:space="0" w:color="auto"/>
        <w:left w:val="none" w:sz="0" w:space="0" w:color="auto"/>
        <w:bottom w:val="none" w:sz="0" w:space="0" w:color="auto"/>
        <w:right w:val="none" w:sz="0" w:space="0" w:color="auto"/>
      </w:divBdr>
    </w:div>
    <w:div w:id="628127020">
      <w:bodyDiv w:val="1"/>
      <w:marLeft w:val="0"/>
      <w:marRight w:val="0"/>
      <w:marTop w:val="0"/>
      <w:marBottom w:val="0"/>
      <w:divBdr>
        <w:top w:val="none" w:sz="0" w:space="0" w:color="auto"/>
        <w:left w:val="none" w:sz="0" w:space="0" w:color="auto"/>
        <w:bottom w:val="none" w:sz="0" w:space="0" w:color="auto"/>
        <w:right w:val="none" w:sz="0" w:space="0" w:color="auto"/>
      </w:divBdr>
    </w:div>
    <w:div w:id="665321536">
      <w:bodyDiv w:val="1"/>
      <w:marLeft w:val="0"/>
      <w:marRight w:val="0"/>
      <w:marTop w:val="0"/>
      <w:marBottom w:val="0"/>
      <w:divBdr>
        <w:top w:val="none" w:sz="0" w:space="0" w:color="auto"/>
        <w:left w:val="none" w:sz="0" w:space="0" w:color="auto"/>
        <w:bottom w:val="none" w:sz="0" w:space="0" w:color="auto"/>
        <w:right w:val="none" w:sz="0" w:space="0" w:color="auto"/>
      </w:divBdr>
    </w:div>
    <w:div w:id="813328272">
      <w:bodyDiv w:val="1"/>
      <w:marLeft w:val="0"/>
      <w:marRight w:val="0"/>
      <w:marTop w:val="0"/>
      <w:marBottom w:val="0"/>
      <w:divBdr>
        <w:top w:val="none" w:sz="0" w:space="0" w:color="auto"/>
        <w:left w:val="none" w:sz="0" w:space="0" w:color="auto"/>
        <w:bottom w:val="none" w:sz="0" w:space="0" w:color="auto"/>
        <w:right w:val="none" w:sz="0" w:space="0" w:color="auto"/>
      </w:divBdr>
    </w:div>
    <w:div w:id="890769553">
      <w:bodyDiv w:val="1"/>
      <w:marLeft w:val="0"/>
      <w:marRight w:val="0"/>
      <w:marTop w:val="0"/>
      <w:marBottom w:val="0"/>
      <w:divBdr>
        <w:top w:val="none" w:sz="0" w:space="0" w:color="auto"/>
        <w:left w:val="none" w:sz="0" w:space="0" w:color="auto"/>
        <w:bottom w:val="none" w:sz="0" w:space="0" w:color="auto"/>
        <w:right w:val="none" w:sz="0" w:space="0" w:color="auto"/>
      </w:divBdr>
    </w:div>
    <w:div w:id="1024677155">
      <w:bodyDiv w:val="1"/>
      <w:marLeft w:val="0"/>
      <w:marRight w:val="0"/>
      <w:marTop w:val="0"/>
      <w:marBottom w:val="0"/>
      <w:divBdr>
        <w:top w:val="none" w:sz="0" w:space="0" w:color="auto"/>
        <w:left w:val="none" w:sz="0" w:space="0" w:color="auto"/>
        <w:bottom w:val="none" w:sz="0" w:space="0" w:color="auto"/>
        <w:right w:val="none" w:sz="0" w:space="0" w:color="auto"/>
      </w:divBdr>
    </w:div>
    <w:div w:id="1105806802">
      <w:bodyDiv w:val="1"/>
      <w:marLeft w:val="0"/>
      <w:marRight w:val="0"/>
      <w:marTop w:val="0"/>
      <w:marBottom w:val="0"/>
      <w:divBdr>
        <w:top w:val="none" w:sz="0" w:space="0" w:color="auto"/>
        <w:left w:val="none" w:sz="0" w:space="0" w:color="auto"/>
        <w:bottom w:val="none" w:sz="0" w:space="0" w:color="auto"/>
        <w:right w:val="none" w:sz="0" w:space="0" w:color="auto"/>
      </w:divBdr>
    </w:div>
    <w:div w:id="1121847759">
      <w:bodyDiv w:val="1"/>
      <w:marLeft w:val="0"/>
      <w:marRight w:val="0"/>
      <w:marTop w:val="0"/>
      <w:marBottom w:val="0"/>
      <w:divBdr>
        <w:top w:val="none" w:sz="0" w:space="0" w:color="auto"/>
        <w:left w:val="none" w:sz="0" w:space="0" w:color="auto"/>
        <w:bottom w:val="none" w:sz="0" w:space="0" w:color="auto"/>
        <w:right w:val="none" w:sz="0" w:space="0" w:color="auto"/>
      </w:divBdr>
    </w:div>
    <w:div w:id="1139107659">
      <w:bodyDiv w:val="1"/>
      <w:marLeft w:val="0"/>
      <w:marRight w:val="0"/>
      <w:marTop w:val="0"/>
      <w:marBottom w:val="0"/>
      <w:divBdr>
        <w:top w:val="none" w:sz="0" w:space="0" w:color="auto"/>
        <w:left w:val="none" w:sz="0" w:space="0" w:color="auto"/>
        <w:bottom w:val="none" w:sz="0" w:space="0" w:color="auto"/>
        <w:right w:val="none" w:sz="0" w:space="0" w:color="auto"/>
      </w:divBdr>
    </w:div>
    <w:div w:id="1228146811">
      <w:bodyDiv w:val="1"/>
      <w:marLeft w:val="0"/>
      <w:marRight w:val="0"/>
      <w:marTop w:val="0"/>
      <w:marBottom w:val="0"/>
      <w:divBdr>
        <w:top w:val="none" w:sz="0" w:space="0" w:color="auto"/>
        <w:left w:val="none" w:sz="0" w:space="0" w:color="auto"/>
        <w:bottom w:val="none" w:sz="0" w:space="0" w:color="auto"/>
        <w:right w:val="none" w:sz="0" w:space="0" w:color="auto"/>
      </w:divBdr>
    </w:div>
    <w:div w:id="1254321015">
      <w:bodyDiv w:val="1"/>
      <w:marLeft w:val="0"/>
      <w:marRight w:val="0"/>
      <w:marTop w:val="0"/>
      <w:marBottom w:val="0"/>
      <w:divBdr>
        <w:top w:val="none" w:sz="0" w:space="0" w:color="auto"/>
        <w:left w:val="none" w:sz="0" w:space="0" w:color="auto"/>
        <w:bottom w:val="none" w:sz="0" w:space="0" w:color="auto"/>
        <w:right w:val="none" w:sz="0" w:space="0" w:color="auto"/>
      </w:divBdr>
    </w:div>
    <w:div w:id="1405058208">
      <w:bodyDiv w:val="1"/>
      <w:marLeft w:val="0"/>
      <w:marRight w:val="0"/>
      <w:marTop w:val="0"/>
      <w:marBottom w:val="0"/>
      <w:divBdr>
        <w:top w:val="none" w:sz="0" w:space="0" w:color="auto"/>
        <w:left w:val="none" w:sz="0" w:space="0" w:color="auto"/>
        <w:bottom w:val="none" w:sz="0" w:space="0" w:color="auto"/>
        <w:right w:val="none" w:sz="0" w:space="0" w:color="auto"/>
      </w:divBdr>
    </w:div>
    <w:div w:id="1501189622">
      <w:bodyDiv w:val="1"/>
      <w:marLeft w:val="0"/>
      <w:marRight w:val="0"/>
      <w:marTop w:val="0"/>
      <w:marBottom w:val="0"/>
      <w:divBdr>
        <w:top w:val="none" w:sz="0" w:space="0" w:color="auto"/>
        <w:left w:val="none" w:sz="0" w:space="0" w:color="auto"/>
        <w:bottom w:val="none" w:sz="0" w:space="0" w:color="auto"/>
        <w:right w:val="none" w:sz="0" w:space="0" w:color="auto"/>
      </w:divBdr>
    </w:div>
    <w:div w:id="1553689057">
      <w:bodyDiv w:val="1"/>
      <w:marLeft w:val="0"/>
      <w:marRight w:val="0"/>
      <w:marTop w:val="0"/>
      <w:marBottom w:val="0"/>
      <w:divBdr>
        <w:top w:val="none" w:sz="0" w:space="0" w:color="auto"/>
        <w:left w:val="none" w:sz="0" w:space="0" w:color="auto"/>
        <w:bottom w:val="none" w:sz="0" w:space="0" w:color="auto"/>
        <w:right w:val="none" w:sz="0" w:space="0" w:color="auto"/>
      </w:divBdr>
    </w:div>
    <w:div w:id="1559395534">
      <w:bodyDiv w:val="1"/>
      <w:marLeft w:val="0"/>
      <w:marRight w:val="0"/>
      <w:marTop w:val="0"/>
      <w:marBottom w:val="0"/>
      <w:divBdr>
        <w:top w:val="none" w:sz="0" w:space="0" w:color="auto"/>
        <w:left w:val="none" w:sz="0" w:space="0" w:color="auto"/>
        <w:bottom w:val="none" w:sz="0" w:space="0" w:color="auto"/>
        <w:right w:val="none" w:sz="0" w:space="0" w:color="auto"/>
      </w:divBdr>
    </w:div>
    <w:div w:id="1572960313">
      <w:bodyDiv w:val="1"/>
      <w:marLeft w:val="0"/>
      <w:marRight w:val="0"/>
      <w:marTop w:val="0"/>
      <w:marBottom w:val="0"/>
      <w:divBdr>
        <w:top w:val="none" w:sz="0" w:space="0" w:color="auto"/>
        <w:left w:val="none" w:sz="0" w:space="0" w:color="auto"/>
        <w:bottom w:val="none" w:sz="0" w:space="0" w:color="auto"/>
        <w:right w:val="none" w:sz="0" w:space="0" w:color="auto"/>
      </w:divBdr>
    </w:div>
    <w:div w:id="1616135725">
      <w:bodyDiv w:val="1"/>
      <w:marLeft w:val="0"/>
      <w:marRight w:val="0"/>
      <w:marTop w:val="0"/>
      <w:marBottom w:val="0"/>
      <w:divBdr>
        <w:top w:val="none" w:sz="0" w:space="0" w:color="auto"/>
        <w:left w:val="none" w:sz="0" w:space="0" w:color="auto"/>
        <w:bottom w:val="none" w:sz="0" w:space="0" w:color="auto"/>
        <w:right w:val="none" w:sz="0" w:space="0" w:color="auto"/>
      </w:divBdr>
    </w:div>
    <w:div w:id="1961103531">
      <w:bodyDiv w:val="1"/>
      <w:marLeft w:val="0"/>
      <w:marRight w:val="0"/>
      <w:marTop w:val="0"/>
      <w:marBottom w:val="0"/>
      <w:divBdr>
        <w:top w:val="none" w:sz="0" w:space="0" w:color="auto"/>
        <w:left w:val="none" w:sz="0" w:space="0" w:color="auto"/>
        <w:bottom w:val="none" w:sz="0" w:space="0" w:color="auto"/>
        <w:right w:val="none" w:sz="0" w:space="0" w:color="auto"/>
      </w:divBdr>
    </w:div>
    <w:div w:id="2047558826">
      <w:bodyDiv w:val="1"/>
      <w:marLeft w:val="0"/>
      <w:marRight w:val="0"/>
      <w:marTop w:val="0"/>
      <w:marBottom w:val="0"/>
      <w:divBdr>
        <w:top w:val="none" w:sz="0" w:space="0" w:color="auto"/>
        <w:left w:val="none" w:sz="0" w:space="0" w:color="auto"/>
        <w:bottom w:val="none" w:sz="0" w:space="0" w:color="auto"/>
        <w:right w:val="none" w:sz="0" w:space="0" w:color="auto"/>
      </w:divBdr>
    </w:div>
    <w:div w:id="2099255069">
      <w:bodyDiv w:val="1"/>
      <w:marLeft w:val="0"/>
      <w:marRight w:val="0"/>
      <w:marTop w:val="0"/>
      <w:marBottom w:val="0"/>
      <w:divBdr>
        <w:top w:val="none" w:sz="0" w:space="0" w:color="auto"/>
        <w:left w:val="none" w:sz="0" w:space="0" w:color="auto"/>
        <w:bottom w:val="none" w:sz="0" w:space="0" w:color="auto"/>
        <w:right w:val="none" w:sz="0" w:space="0" w:color="auto"/>
      </w:divBdr>
    </w:div>
    <w:div w:id="2101677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microsoft.com/office/2011/relationships/commentsExtended" Target="commentsExtended.xml" Id="rId18" /><Relationship Type="http://schemas.openxmlformats.org/officeDocument/2006/relationships/customXml" Target="../customXml/item3.xml" Id="rId3" /><Relationship Type="http://schemas.openxmlformats.org/officeDocument/2006/relationships/image" Target="media/image3.png"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omments" Target="comments.xml" Id="rId17" /><Relationship Type="http://schemas.openxmlformats.org/officeDocument/2006/relationships/customXml" Target="../customXml/item2.xml" Id="rId2" /><Relationship Type="http://schemas.openxmlformats.org/officeDocument/2006/relationships/footer" Target="footer2.xml" Id="rId16" /><Relationship Type="http://schemas.microsoft.com/office/2018/08/relationships/commentsExtensible" Target="commentsExtensible.xm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footer" Target="footer3.xml" Id="rId28"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4.png" Id="rId22" /><Relationship Type="http://schemas.openxmlformats.org/officeDocument/2006/relationships/header" Target="header3.xml" Id="rId27" /><Relationship Type="http://schemas.microsoft.com/office/2011/relationships/people" Target="people.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762C3C0D89F144904A2C42AEDC93A7" ma:contentTypeVersion="12" ma:contentTypeDescription="Create a new document." ma:contentTypeScope="" ma:versionID="9830724394e564b4c0e8fbbe6f504165">
  <xsd:schema xmlns:xsd="http://www.w3.org/2001/XMLSchema" xmlns:xs="http://www.w3.org/2001/XMLSchema" xmlns:p="http://schemas.microsoft.com/office/2006/metadata/properties" xmlns:ns2="d028fe03-6a81-4814-a007-0c4990f4eece" xmlns:ns3="063b6664-fd6a-4dec-8d37-4a878cdcbbb1" targetNamespace="http://schemas.microsoft.com/office/2006/metadata/properties" ma:root="true" ma:fieldsID="cf3c4d0de62c8957a9e9d0ee79623191" ns2:_="" ns3:_="">
    <xsd:import namespace="d028fe03-6a81-4814-a007-0c4990f4eece"/>
    <xsd:import namespace="063b6664-fd6a-4dec-8d37-4a878cdcbbb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28fe03-6a81-4814-a007-0c4990f4ee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97e1a9-fa82-4965-b735-0e061acf926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3b6664-fd6a-4dec-8d37-4a878cdcbbb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54da007-5e0d-4174-bdde-29e6aed79093}" ma:internalName="TaxCatchAll" ma:showField="CatchAllData" ma:web="063b6664-fd6a-4dec-8d37-4a878cdcbb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028fe03-6a81-4814-a007-0c4990f4eece">
      <Terms xmlns="http://schemas.microsoft.com/office/infopath/2007/PartnerControls"/>
    </lcf76f155ced4ddcb4097134ff3c332f>
    <TaxCatchAll xmlns="063b6664-fd6a-4dec-8d37-4a878cdcbbb1"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11CE3-8FC3-4A79-8742-1B39244DECEE}">
  <ds:schemaRefs>
    <ds:schemaRef ds:uri="http://schemas.microsoft.com/sharepoint/v3/contenttype/forms"/>
  </ds:schemaRefs>
</ds:datastoreItem>
</file>

<file path=customXml/itemProps2.xml><?xml version="1.0" encoding="utf-8"?>
<ds:datastoreItem xmlns:ds="http://schemas.openxmlformats.org/officeDocument/2006/customXml" ds:itemID="{A81B823F-5F33-4F7F-801C-D41D21A39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28fe03-6a81-4814-a007-0c4990f4eece"/>
    <ds:schemaRef ds:uri="063b6664-fd6a-4dec-8d37-4a878cdcbb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707844-D554-4A6C-B64E-26F7BA663A2A}">
  <ds:schemaRefs>
    <ds:schemaRef ds:uri="http://schemas.microsoft.com/office/2006/documentManagement/types"/>
    <ds:schemaRef ds:uri="http://purl.org/dc/elements/1.1/"/>
    <ds:schemaRef ds:uri="http://schemas.openxmlformats.org/package/2006/metadata/core-properties"/>
    <ds:schemaRef ds:uri="http://www.w3.org/XML/1998/namespace"/>
    <ds:schemaRef ds:uri="http://purl.org/dc/terms/"/>
    <ds:schemaRef ds:uri="063b6664-fd6a-4dec-8d37-4a878cdcbbb1"/>
    <ds:schemaRef ds:uri="http://purl.org/dc/dcmitype/"/>
    <ds:schemaRef ds:uri="http://schemas.microsoft.com/office/infopath/2007/PartnerControls"/>
    <ds:schemaRef ds:uri="d028fe03-6a81-4814-a007-0c4990f4eece"/>
    <ds:schemaRef ds:uri="http://schemas.microsoft.com/office/2006/metadata/properties"/>
  </ds:schemaRefs>
</ds:datastoreItem>
</file>

<file path=customXml/itemProps4.xml><?xml version="1.0" encoding="utf-8"?>
<ds:datastoreItem xmlns:ds="http://schemas.openxmlformats.org/officeDocument/2006/customXml" ds:itemID="{28711FA8-4B90-4B22-8443-8E4BFA9D65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GhostViet</dc:creator>
  <keywords/>
  <lastModifiedBy>Phuong Truong Thi</lastModifiedBy>
  <revision>652</revision>
  <lastPrinted>2016-03-18T04:00:00.0000000Z</lastPrinted>
  <dcterms:created xsi:type="dcterms:W3CDTF">2024-09-26T21:03:00.0000000Z</dcterms:created>
  <dcterms:modified xsi:type="dcterms:W3CDTF">2024-12-23T16:03:35.8608179Z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a9c238b65cc7ec21dab0f2c7e740ab8c49ff4a859850df80c1cf12b9c5564c39</vt:lpwstr>
  </property>
  <property fmtid="{D5CDD505-2E9C-101B-9397-08002B2CF9AE}" pid="3" name="KSOProductBuildVer">
    <vt:lpwstr>1033-11.2.0.11225</vt:lpwstr>
  </property>
  <property fmtid="{D5CDD505-2E9C-101B-9397-08002B2CF9AE}" pid="4" name="ICV">
    <vt:lpwstr>26941AAC8E70468E96F1F8E1998127A3</vt:lpwstr>
  </property>
  <property fmtid="{D5CDD505-2E9C-101B-9397-08002B2CF9AE}" pid="5" name="ContentTypeId">
    <vt:lpwstr>0x01010049762C3C0D89F144904A2C42AEDC93A7</vt:lpwstr>
  </property>
  <property fmtid="{D5CDD505-2E9C-101B-9397-08002B2CF9AE}" pid="6" name="MediaServiceImageTags">
    <vt:lpwstr/>
  </property>
</Properties>
</file>